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4E" w:rsidRPr="006E53F8" w:rsidRDefault="004C500E" w:rsidP="006C7A4E">
      <w:pPr>
        <w:pStyle w:val="FrontPage"/>
        <w:pBdr>
          <w:bottom w:val="single" w:sz="18" w:space="1" w:color="auto"/>
        </w:pBdr>
        <w:rPr>
          <w:rFonts w:ascii="Arial" w:hAnsi="Arial" w:cs="Arial"/>
          <w:sz w:val="40"/>
          <w:lang w:val="en-GB"/>
        </w:rPr>
      </w:pPr>
      <w:bookmarkStart w:id="0" w:name="_Toc510332929"/>
      <w:r>
        <w:rPr>
          <w:rFonts w:ascii="Arial" w:hAnsi="Arial" w:cs="Arial"/>
          <w:noProof/>
          <w:sz w:val="40"/>
          <w:lang w:val="en-GB" w:eastAsia="en-GB"/>
        </w:rPr>
        <w:drawing>
          <wp:anchor distT="0" distB="0" distL="114300" distR="114300" simplePos="0" relativeHeight="251657728" behindDoc="0" locked="0" layoutInCell="1" allowOverlap="1">
            <wp:simplePos x="0" y="0"/>
            <wp:positionH relativeFrom="column">
              <wp:posOffset>-76200</wp:posOffset>
            </wp:positionH>
            <wp:positionV relativeFrom="paragraph">
              <wp:posOffset>0</wp:posOffset>
            </wp:positionV>
            <wp:extent cx="2329180" cy="528955"/>
            <wp:effectExtent l="19050" t="0" r="0" b="0"/>
            <wp:wrapNone/>
            <wp:docPr id="2" name="Picture 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H_logo600r1idx"/>
                    <pic:cNvPicPr>
                      <a:picLocks noChangeAspect="1" noChangeArrowheads="1"/>
                    </pic:cNvPicPr>
                  </pic:nvPicPr>
                  <pic:blipFill>
                    <a:blip r:embed="rId12" cstate="print"/>
                    <a:srcRect/>
                    <a:stretch>
                      <a:fillRect/>
                    </a:stretch>
                  </pic:blipFill>
                  <pic:spPr bwMode="auto">
                    <a:xfrm>
                      <a:off x="0" y="0"/>
                      <a:ext cx="2329180" cy="528955"/>
                    </a:xfrm>
                    <a:prstGeom prst="rect">
                      <a:avLst/>
                    </a:prstGeom>
                    <a:noFill/>
                  </pic:spPr>
                </pic:pic>
              </a:graphicData>
            </a:graphic>
          </wp:anchor>
        </w:drawing>
      </w:r>
    </w:p>
    <w:p w:rsidR="006C7A4E" w:rsidRPr="006E53F8" w:rsidRDefault="00E91019" w:rsidP="006C7A4E">
      <w:pPr>
        <w:pStyle w:val="FrontPage"/>
        <w:pBdr>
          <w:bottom w:val="single" w:sz="18" w:space="1" w:color="auto"/>
        </w:pBdr>
        <w:rPr>
          <w:rFonts w:ascii="Arial" w:hAnsi="Arial" w:cs="Arial"/>
          <w:sz w:val="40"/>
          <w:lang w:val="en-GB"/>
        </w:rPr>
      </w:pPr>
      <w:r>
        <w:rPr>
          <w:rFonts w:ascii="Arial" w:hAnsi="Arial" w:cs="Arial"/>
          <w:sz w:val="40"/>
          <w:lang w:val="en-GB"/>
        </w:rPr>
        <w:t xml:space="preserve">Data Centre Engineering </w:t>
      </w:r>
    </w:p>
    <w:p w:rsidR="006C7A4E" w:rsidRPr="006E53F8"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Pr="006E53F8" w:rsidRDefault="00566AC2" w:rsidP="006C7A4E">
      <w:pPr>
        <w:pStyle w:val="FrontPage"/>
        <w:pBdr>
          <w:bottom w:val="single" w:sz="12" w:space="12" w:color="auto"/>
        </w:pBdr>
        <w:spacing w:before="240"/>
        <w:rPr>
          <w:rFonts w:ascii="Arial" w:hAnsi="Arial" w:cs="Arial"/>
          <w:b/>
          <w:color w:val="0000FF"/>
          <w:sz w:val="36"/>
          <w:lang w:val="en-GB"/>
        </w:rPr>
      </w:pPr>
      <w:proofErr w:type="spellStart"/>
      <w:r>
        <w:rPr>
          <w:rFonts w:ascii="Arial" w:hAnsi="Arial" w:cs="Arial"/>
          <w:b/>
          <w:color w:val="0000FF"/>
          <w:sz w:val="36"/>
          <w:lang w:val="en-GB"/>
        </w:rPr>
        <w:t>NetApp</w:t>
      </w:r>
      <w:proofErr w:type="spellEnd"/>
      <w:r>
        <w:rPr>
          <w:rFonts w:ascii="Arial" w:hAnsi="Arial" w:cs="Arial"/>
          <w:b/>
          <w:color w:val="0000FF"/>
          <w:sz w:val="36"/>
          <w:lang w:val="en-GB"/>
        </w:rPr>
        <w:t xml:space="preserve"> </w:t>
      </w:r>
      <w:r w:rsidR="0074395A">
        <w:rPr>
          <w:rFonts w:ascii="Arial" w:hAnsi="Arial" w:cs="Arial"/>
          <w:b/>
          <w:color w:val="0000FF"/>
          <w:sz w:val="36"/>
          <w:lang w:val="en-GB"/>
        </w:rPr>
        <w:t>TRM Naming Standards</w:t>
      </w:r>
    </w:p>
    <w:p w:rsidR="006C7A4E" w:rsidRPr="006E53F8" w:rsidRDefault="006C7A4E" w:rsidP="006C7A4E">
      <w:pPr>
        <w:pStyle w:val="FrontPage"/>
        <w:tabs>
          <w:tab w:val="clear" w:pos="3600"/>
        </w:tabs>
        <w:spacing w:before="0"/>
        <w:ind w:left="2127" w:hanging="2127"/>
        <w:rPr>
          <w:rFonts w:ascii="Arial" w:hAnsi="Arial" w:cs="Arial"/>
          <w:b/>
          <w:lang w:val="en-GB"/>
        </w:rPr>
      </w:pPr>
    </w:p>
    <w:p w:rsidR="006C7A4E" w:rsidRPr="006E53F8" w:rsidRDefault="006C7A4E" w:rsidP="006C7A4E">
      <w:pPr>
        <w:pStyle w:val="FrontPage"/>
        <w:tabs>
          <w:tab w:val="clear" w:pos="3600"/>
        </w:tabs>
        <w:spacing w:before="0"/>
        <w:ind w:left="2127" w:hanging="2127"/>
        <w:rPr>
          <w:rFonts w:ascii="Arial" w:hAnsi="Arial" w:cs="Arial"/>
          <w:b/>
          <w:lang w:val="en-GB"/>
        </w:rPr>
      </w:pPr>
    </w:p>
    <w:p w:rsidR="006C7A4E" w:rsidRPr="006E53F8" w:rsidRDefault="006C7A4E" w:rsidP="006C7A4E">
      <w:pPr>
        <w:pStyle w:val="FrontPage"/>
        <w:tabs>
          <w:tab w:val="clear" w:pos="3600"/>
        </w:tabs>
        <w:spacing w:before="0"/>
        <w:ind w:left="2127" w:hanging="2127"/>
        <w:rPr>
          <w:rFonts w:ascii="Arial" w:hAnsi="Arial" w:cs="Arial"/>
          <w:b/>
          <w:lang w:val="en-GB"/>
        </w:rPr>
      </w:pPr>
    </w:p>
    <w:p w:rsidR="006C7A4E" w:rsidRPr="006E53F8" w:rsidRDefault="006C7A4E" w:rsidP="006C7A4E">
      <w:pPr>
        <w:pStyle w:val="FrontPage"/>
        <w:tabs>
          <w:tab w:val="clear" w:pos="3600"/>
        </w:tabs>
        <w:spacing w:before="0"/>
        <w:ind w:left="2127" w:hanging="2127"/>
        <w:rPr>
          <w:rFonts w:ascii="Arial" w:hAnsi="Arial" w:cs="Arial"/>
          <w:b/>
          <w:lang w:val="en-GB"/>
        </w:rPr>
      </w:pPr>
    </w:p>
    <w:p w:rsidR="006C7A4E" w:rsidRPr="006E53F8" w:rsidRDefault="006C7A4E" w:rsidP="006C7A4E">
      <w:pPr>
        <w:pStyle w:val="FrontPage"/>
        <w:tabs>
          <w:tab w:val="clear" w:pos="3600"/>
        </w:tabs>
        <w:spacing w:before="0"/>
        <w:ind w:left="2127" w:hanging="2127"/>
        <w:rPr>
          <w:rFonts w:ascii="Arial" w:hAnsi="Arial" w:cs="Arial"/>
          <w:b/>
          <w:lang w:val="en-GB"/>
        </w:rPr>
      </w:pPr>
    </w:p>
    <w:p w:rsidR="006C7A4E" w:rsidRPr="006E53F8" w:rsidRDefault="006C7A4E" w:rsidP="006C7A4E">
      <w:pPr>
        <w:pStyle w:val="FrontPage"/>
        <w:tabs>
          <w:tab w:val="clear" w:pos="3600"/>
        </w:tabs>
        <w:spacing w:before="0"/>
        <w:ind w:left="2127" w:hanging="2127"/>
        <w:rPr>
          <w:rFonts w:ascii="Arial" w:hAnsi="Arial" w:cs="Arial"/>
          <w:lang w:val="en-GB"/>
        </w:rPr>
      </w:pPr>
      <w:r w:rsidRPr="006E53F8">
        <w:rPr>
          <w:rFonts w:ascii="Arial" w:hAnsi="Arial" w:cs="Arial"/>
          <w:b/>
          <w:lang w:val="en-GB"/>
        </w:rPr>
        <w:t>Synopsis:</w:t>
      </w:r>
      <w:r w:rsidR="004550EF" w:rsidRPr="006E53F8">
        <w:rPr>
          <w:rFonts w:ascii="Arial" w:hAnsi="Arial" w:cs="Arial"/>
          <w:lang w:val="en-GB"/>
        </w:rPr>
        <w:tab/>
      </w:r>
      <w:r w:rsidR="0074395A">
        <w:rPr>
          <w:rFonts w:ascii="Arial" w:hAnsi="Arial" w:cs="Arial"/>
          <w:lang w:val="en-GB"/>
        </w:rPr>
        <w:t xml:space="preserve">Provides </w:t>
      </w:r>
      <w:proofErr w:type="spellStart"/>
      <w:r w:rsidR="0074395A">
        <w:rPr>
          <w:rFonts w:ascii="Arial" w:hAnsi="Arial" w:cs="Arial"/>
          <w:lang w:val="en-GB"/>
        </w:rPr>
        <w:t>NetApp</w:t>
      </w:r>
      <w:proofErr w:type="spellEnd"/>
      <w:r w:rsidR="0074395A">
        <w:rPr>
          <w:rFonts w:ascii="Arial" w:hAnsi="Arial" w:cs="Arial"/>
          <w:lang w:val="en-GB"/>
        </w:rPr>
        <w:t xml:space="preserve"> controller as well as logical component naming for implementation.</w:t>
      </w:r>
    </w:p>
    <w:p w:rsidR="006C7A4E" w:rsidRPr="006E53F8" w:rsidRDefault="006C7A4E" w:rsidP="006C7A4E">
      <w:pPr>
        <w:pStyle w:val="FrontPage"/>
        <w:tabs>
          <w:tab w:val="clear" w:pos="3600"/>
        </w:tabs>
        <w:spacing w:before="0"/>
        <w:rPr>
          <w:rFonts w:ascii="Arial" w:hAnsi="Arial" w:cs="Arial"/>
          <w:color w:val="0000FF"/>
          <w:lang w:val="en-GB"/>
        </w:rPr>
      </w:pPr>
    </w:p>
    <w:p w:rsidR="006C7A4E" w:rsidRPr="006E53F8" w:rsidRDefault="006C7A4E" w:rsidP="006C7A4E">
      <w:pPr>
        <w:pStyle w:val="FrontPage"/>
        <w:tabs>
          <w:tab w:val="clear" w:pos="3600"/>
        </w:tabs>
        <w:spacing w:before="0"/>
        <w:rPr>
          <w:rFonts w:ascii="Arial" w:hAnsi="Arial" w:cs="Arial"/>
          <w:color w:val="0000FF"/>
          <w:lang w:val="en-GB"/>
        </w:rPr>
      </w:pPr>
    </w:p>
    <w:p w:rsidR="006C7A4E" w:rsidRPr="006E53F8" w:rsidRDefault="006C7A4E" w:rsidP="006C7A4E">
      <w:pPr>
        <w:pStyle w:val="FrontPage"/>
        <w:tabs>
          <w:tab w:val="clear" w:pos="3600"/>
        </w:tabs>
        <w:spacing w:before="0"/>
        <w:rPr>
          <w:rFonts w:ascii="Arial" w:hAnsi="Arial" w:cs="Arial"/>
          <w:color w:val="0000FF"/>
          <w:lang w:val="en-GB"/>
        </w:rPr>
      </w:pPr>
      <w:r w:rsidRPr="006E53F8">
        <w:rPr>
          <w:rFonts w:ascii="Arial" w:hAnsi="Arial" w:cs="Arial"/>
          <w:color w:val="0000FF"/>
          <w:lang w:val="en-GB"/>
        </w:rPr>
        <w:t xml:space="preserve"> </w:t>
      </w:r>
    </w:p>
    <w:p w:rsidR="006C7A4E" w:rsidRPr="006E53F8" w:rsidRDefault="006C7A4E" w:rsidP="006C7A4E">
      <w:pPr>
        <w:pStyle w:val="FrontPage"/>
        <w:tabs>
          <w:tab w:val="clear" w:pos="3600"/>
        </w:tabs>
        <w:spacing w:before="0"/>
        <w:rPr>
          <w:rFonts w:ascii="Arial" w:hAnsi="Arial" w:cs="Arial"/>
          <w:color w:val="0000FF"/>
          <w:lang w:val="en-GB"/>
        </w:rPr>
      </w:pPr>
    </w:p>
    <w:p w:rsidR="006C7A4E" w:rsidRPr="006E53F8" w:rsidRDefault="006C7A4E" w:rsidP="006C7A4E">
      <w:pPr>
        <w:pStyle w:val="FrontPage"/>
        <w:tabs>
          <w:tab w:val="clear" w:pos="3600"/>
        </w:tabs>
        <w:spacing w:before="0"/>
        <w:rPr>
          <w:rFonts w:ascii="Arial" w:hAnsi="Arial" w:cs="Arial"/>
          <w:color w:val="0000FF"/>
          <w:lang w:val="en-GB"/>
        </w:rPr>
      </w:pPr>
    </w:p>
    <w:p w:rsidR="006C7A4E" w:rsidRPr="006E53F8" w:rsidRDefault="006C7A4E" w:rsidP="006C7A4E">
      <w:pPr>
        <w:pStyle w:val="FrontPage"/>
        <w:tabs>
          <w:tab w:val="clear" w:pos="3600"/>
        </w:tabs>
        <w:spacing w:before="0"/>
        <w:rPr>
          <w:rFonts w:ascii="Arial" w:hAnsi="Arial" w:cs="Arial"/>
          <w:color w:val="0000FF"/>
          <w:lang w:val="en-GB"/>
        </w:rPr>
      </w:pPr>
    </w:p>
    <w:p w:rsidR="006C7A4E" w:rsidRPr="006E53F8" w:rsidRDefault="006C7A4E" w:rsidP="006C7A4E">
      <w:pPr>
        <w:pStyle w:val="FrontPage"/>
        <w:tabs>
          <w:tab w:val="clear" w:pos="3600"/>
        </w:tabs>
        <w:spacing w:before="0"/>
        <w:rPr>
          <w:rFonts w:ascii="Arial" w:hAnsi="Arial" w:cs="Arial"/>
          <w:color w:val="0000FF"/>
          <w:lang w:val="en-GB"/>
        </w:rPr>
      </w:pPr>
    </w:p>
    <w:p w:rsidR="006C7A4E" w:rsidRPr="006E53F8" w:rsidRDefault="006C7A4E" w:rsidP="006C7A4E">
      <w:pPr>
        <w:pStyle w:val="FrontPage"/>
        <w:tabs>
          <w:tab w:val="clear" w:pos="3600"/>
        </w:tabs>
        <w:spacing w:before="0"/>
        <w:ind w:left="2127" w:hanging="2127"/>
        <w:rPr>
          <w:rFonts w:ascii="Arial" w:hAnsi="Arial" w:cs="Arial"/>
          <w:color w:val="0000FF"/>
          <w:lang w:val="en-GB"/>
        </w:rPr>
      </w:pPr>
    </w:p>
    <w:p w:rsidR="006C7A4E" w:rsidRPr="006E53F8" w:rsidRDefault="006C7A4E" w:rsidP="006C7A4E">
      <w:pPr>
        <w:pStyle w:val="FrontPage"/>
        <w:tabs>
          <w:tab w:val="clear" w:pos="3600"/>
        </w:tabs>
        <w:spacing w:before="0"/>
        <w:ind w:left="2127" w:hanging="2127"/>
        <w:rPr>
          <w:rFonts w:ascii="Arial" w:hAnsi="Arial" w:cs="Arial"/>
          <w:lang w:val="en-GB"/>
        </w:rPr>
      </w:pPr>
      <w:r w:rsidRPr="006E53F8">
        <w:rPr>
          <w:rFonts w:ascii="Arial" w:hAnsi="Arial" w:cs="Arial"/>
          <w:b/>
          <w:lang w:val="en-GB"/>
        </w:rPr>
        <w:t>Segment:</w:t>
      </w:r>
      <w:r w:rsidRPr="006E53F8">
        <w:rPr>
          <w:rFonts w:ascii="Arial" w:hAnsi="Arial" w:cs="Arial"/>
          <w:color w:val="0000FF"/>
          <w:lang w:val="en-GB"/>
        </w:rPr>
        <w:tab/>
      </w:r>
      <w:r w:rsidR="00935093" w:rsidRPr="006E53F8">
        <w:rPr>
          <w:rFonts w:ascii="Arial" w:hAnsi="Arial" w:cs="Arial"/>
          <w:lang w:val="en-GB"/>
        </w:rPr>
        <w:t>Data Centre Engineering - Storage</w:t>
      </w:r>
    </w:p>
    <w:p w:rsidR="006C7A4E" w:rsidRPr="006E53F8" w:rsidRDefault="006C7A4E" w:rsidP="006C7A4E">
      <w:pPr>
        <w:pStyle w:val="FrontPage"/>
        <w:tabs>
          <w:tab w:val="clear" w:pos="3600"/>
        </w:tabs>
        <w:spacing w:before="0"/>
        <w:rPr>
          <w:rFonts w:ascii="Arial" w:hAnsi="Arial" w:cs="Arial"/>
          <w:lang w:val="en-GB"/>
        </w:rPr>
      </w:pPr>
    </w:p>
    <w:p w:rsidR="006C7A4E" w:rsidRPr="006E53F8" w:rsidRDefault="006C7A4E" w:rsidP="006C7A4E">
      <w:pPr>
        <w:pStyle w:val="FrontPage"/>
        <w:tabs>
          <w:tab w:val="clear" w:pos="3600"/>
        </w:tabs>
        <w:spacing w:before="0"/>
        <w:rPr>
          <w:rFonts w:ascii="Arial" w:hAnsi="Arial" w:cs="Arial"/>
          <w:lang w:val="en-GB"/>
        </w:rPr>
      </w:pPr>
    </w:p>
    <w:p w:rsidR="006C7A4E" w:rsidRPr="006E53F8" w:rsidRDefault="006C7A4E" w:rsidP="006C7A4E">
      <w:pPr>
        <w:pStyle w:val="FrontPage"/>
        <w:spacing w:before="0"/>
        <w:ind w:left="1559" w:hanging="1559"/>
        <w:jc w:val="right"/>
        <w:rPr>
          <w:rFonts w:ascii="Arial" w:hAnsi="Arial" w:cs="Arial"/>
          <w:b/>
          <w:lang w:val="en-GB"/>
        </w:rPr>
      </w:pPr>
    </w:p>
    <w:p w:rsidR="006C7A4E" w:rsidRPr="006E53F8" w:rsidRDefault="006C7A4E" w:rsidP="006C7A4E">
      <w:pPr>
        <w:pStyle w:val="FrontPage"/>
        <w:spacing w:before="0"/>
        <w:ind w:left="1559" w:hanging="1559"/>
        <w:jc w:val="right"/>
        <w:rPr>
          <w:rFonts w:ascii="Arial" w:hAnsi="Arial" w:cs="Arial"/>
          <w:b/>
          <w:lang w:val="en-GB"/>
        </w:rPr>
      </w:pPr>
    </w:p>
    <w:p w:rsidR="006C7A4E" w:rsidRPr="006E53F8" w:rsidRDefault="006C7A4E" w:rsidP="006C7A4E">
      <w:pPr>
        <w:pStyle w:val="FrontPage"/>
        <w:spacing w:before="0"/>
        <w:ind w:left="1559" w:hanging="1559"/>
        <w:jc w:val="right"/>
        <w:rPr>
          <w:rFonts w:ascii="Arial" w:hAnsi="Arial" w:cs="Arial"/>
          <w:b/>
          <w:lang w:val="en-GB"/>
        </w:rPr>
      </w:pPr>
    </w:p>
    <w:p w:rsidR="006C7A4E" w:rsidRPr="006E53F8" w:rsidRDefault="006C7A4E" w:rsidP="006C7A4E">
      <w:pPr>
        <w:pStyle w:val="FrontPage"/>
        <w:spacing w:before="0"/>
        <w:ind w:left="0" w:firstLine="0"/>
        <w:rPr>
          <w:rFonts w:ascii="Arial" w:hAnsi="Arial" w:cs="Arial"/>
          <w:bCs/>
          <w:lang w:val="en-GB"/>
        </w:rPr>
      </w:pPr>
      <w:r w:rsidRPr="006E53F8">
        <w:rPr>
          <w:rFonts w:ascii="Arial" w:hAnsi="Arial" w:cs="Arial"/>
          <w:b/>
          <w:lang w:val="en-GB"/>
        </w:rPr>
        <w:t>Authors:</w:t>
      </w:r>
      <w:r w:rsidRPr="006E53F8">
        <w:rPr>
          <w:rFonts w:ascii="Arial" w:hAnsi="Arial" w:cs="Arial"/>
          <w:b/>
          <w:lang w:val="en-GB"/>
        </w:rPr>
        <w:tab/>
      </w:r>
      <w:r w:rsidR="0074395A">
        <w:rPr>
          <w:rFonts w:ascii="Arial" w:hAnsi="Arial" w:cs="Arial"/>
          <w:bCs/>
          <w:lang w:val="en-GB"/>
        </w:rPr>
        <w:t>Sridhar Chevendra</w:t>
      </w:r>
      <w:r w:rsidR="006F66B7">
        <w:rPr>
          <w:rFonts w:ascii="Arial" w:hAnsi="Arial" w:cs="Arial"/>
          <w:bCs/>
          <w:lang w:val="en-GB"/>
        </w:rPr>
        <w:t>,</w:t>
      </w:r>
      <w:r w:rsidR="006F66B7" w:rsidRPr="006F66B7">
        <w:rPr>
          <w:rFonts w:ascii="Arial" w:hAnsi="Arial" w:cs="Arial"/>
          <w:lang w:val="en-GB"/>
        </w:rPr>
        <w:t xml:space="preserve"> </w:t>
      </w:r>
      <w:r w:rsidR="006F66B7">
        <w:rPr>
          <w:rFonts w:ascii="Arial" w:hAnsi="Arial" w:cs="Arial"/>
          <w:lang w:val="en-GB"/>
        </w:rPr>
        <w:t>Eddie Smith, Ian Daniel</w:t>
      </w:r>
    </w:p>
    <w:p w:rsidR="00452ADE" w:rsidRPr="006E53F8" w:rsidRDefault="00452ADE" w:rsidP="00D21221">
      <w:pPr>
        <w:pStyle w:val="FrontPage"/>
        <w:spacing w:before="0"/>
        <w:ind w:left="2160" w:hanging="2160"/>
        <w:rPr>
          <w:rFonts w:ascii="Arial" w:hAnsi="Arial" w:cs="Arial"/>
          <w:b/>
          <w:lang w:val="en-GB"/>
        </w:rPr>
      </w:pPr>
    </w:p>
    <w:p w:rsidR="00D21221" w:rsidRPr="006E53F8" w:rsidRDefault="00452ADE" w:rsidP="00D21221">
      <w:pPr>
        <w:pStyle w:val="FrontPage"/>
        <w:spacing w:before="0"/>
        <w:ind w:left="2160" w:hanging="2160"/>
        <w:rPr>
          <w:rFonts w:ascii="Arial" w:hAnsi="Arial" w:cs="Arial"/>
          <w:bCs/>
          <w:lang w:val="en-GB"/>
        </w:rPr>
      </w:pPr>
      <w:r w:rsidRPr="006E53F8">
        <w:rPr>
          <w:rFonts w:ascii="Arial" w:hAnsi="Arial" w:cs="Arial"/>
          <w:b/>
          <w:lang w:val="en-GB"/>
        </w:rPr>
        <w:t>Contributors:</w:t>
      </w:r>
      <w:r w:rsidR="006C7A4E" w:rsidRPr="006E53F8">
        <w:rPr>
          <w:rFonts w:ascii="Arial" w:hAnsi="Arial" w:cs="Arial"/>
          <w:b/>
          <w:lang w:val="en-GB"/>
        </w:rPr>
        <w:tab/>
      </w:r>
      <w:r w:rsidR="00566AC2" w:rsidRPr="00566AC2">
        <w:rPr>
          <w:rFonts w:ascii="Arial" w:hAnsi="Arial" w:cs="Arial"/>
          <w:lang w:val="en-GB"/>
        </w:rPr>
        <w:t>Stewart Bird</w:t>
      </w:r>
      <w:r w:rsidR="001D298D">
        <w:rPr>
          <w:rFonts w:ascii="Arial" w:hAnsi="Arial" w:cs="Arial"/>
          <w:lang w:val="en-GB"/>
        </w:rPr>
        <w:t>, Rich Taylor</w:t>
      </w:r>
      <w:r w:rsidR="003616B5">
        <w:rPr>
          <w:rFonts w:ascii="Arial" w:hAnsi="Arial" w:cs="Arial"/>
          <w:lang w:val="en-GB"/>
        </w:rPr>
        <w:t xml:space="preserve">, </w:t>
      </w:r>
      <w:r w:rsidR="004C500E">
        <w:rPr>
          <w:rFonts w:ascii="Arial" w:hAnsi="Arial" w:cs="Arial"/>
          <w:lang w:val="en-GB"/>
        </w:rPr>
        <w:t>Andrew Atkins</w:t>
      </w:r>
    </w:p>
    <w:p w:rsidR="006C7A4E" w:rsidRPr="006E53F8" w:rsidRDefault="006C7A4E" w:rsidP="006C7A4E">
      <w:pPr>
        <w:pStyle w:val="FrontPage"/>
        <w:spacing w:before="0"/>
        <w:ind w:left="2160" w:hanging="2160"/>
        <w:rPr>
          <w:rFonts w:ascii="Arial" w:hAnsi="Arial" w:cs="Arial"/>
          <w:b/>
          <w:lang w:val="en-GB"/>
        </w:rPr>
      </w:pPr>
      <w:r w:rsidRPr="006E53F8">
        <w:rPr>
          <w:rFonts w:ascii="Arial" w:hAnsi="Arial" w:cs="Arial"/>
          <w:b/>
          <w:lang w:val="en-GB"/>
        </w:rPr>
        <w:tab/>
      </w:r>
    </w:p>
    <w:p w:rsidR="006C7A4E" w:rsidRPr="006E53F8" w:rsidRDefault="006C7A4E" w:rsidP="006C7A4E">
      <w:pPr>
        <w:pStyle w:val="FrontPage"/>
        <w:spacing w:before="0"/>
        <w:ind w:left="2160" w:hanging="2160"/>
        <w:rPr>
          <w:rFonts w:ascii="Arial" w:hAnsi="Arial" w:cs="Arial"/>
          <w:b/>
          <w:lang w:val="en-GB"/>
        </w:rPr>
      </w:pPr>
    </w:p>
    <w:p w:rsidR="006C7A4E" w:rsidRPr="006E53F8" w:rsidRDefault="006C7A4E" w:rsidP="006C7A4E">
      <w:pPr>
        <w:pStyle w:val="FrontPage"/>
        <w:spacing w:before="0"/>
        <w:ind w:left="2160" w:hanging="2160"/>
        <w:rPr>
          <w:rFonts w:ascii="Arial" w:hAnsi="Arial" w:cs="Arial"/>
          <w:b/>
          <w:lang w:val="en-GB"/>
        </w:rPr>
      </w:pPr>
    </w:p>
    <w:p w:rsidR="006C7A4E" w:rsidRPr="006E53F8" w:rsidRDefault="006C7A4E" w:rsidP="006C7A4E">
      <w:pPr>
        <w:pStyle w:val="FrontPage"/>
        <w:spacing w:before="0"/>
        <w:ind w:left="1559" w:hanging="1559"/>
        <w:rPr>
          <w:rFonts w:ascii="Arial" w:hAnsi="Arial" w:cs="Arial"/>
          <w:lang w:val="en-GB"/>
        </w:rPr>
      </w:pPr>
      <w:r w:rsidRPr="006E53F8">
        <w:rPr>
          <w:rFonts w:ascii="Arial" w:hAnsi="Arial" w:cs="Arial"/>
          <w:b/>
          <w:lang w:val="en-GB"/>
        </w:rPr>
        <w:t>Document Version:</w:t>
      </w:r>
      <w:r w:rsidRPr="006E53F8">
        <w:rPr>
          <w:rFonts w:ascii="Arial" w:hAnsi="Arial" w:cs="Arial"/>
          <w:lang w:val="en-GB"/>
        </w:rPr>
        <w:tab/>
      </w:r>
      <w:r w:rsidR="00D33D71">
        <w:rPr>
          <w:rFonts w:ascii="Arial" w:hAnsi="Arial" w:cs="Arial"/>
          <w:lang w:val="en-GB"/>
        </w:rPr>
        <w:t>V1.0</w:t>
      </w:r>
    </w:p>
    <w:p w:rsidR="006C7A4E" w:rsidRPr="002B43C7" w:rsidRDefault="006C7A4E" w:rsidP="002B43C7">
      <w:pPr>
        <w:pStyle w:val="FrontPage"/>
        <w:spacing w:before="0"/>
        <w:ind w:left="1559" w:hanging="1559"/>
        <w:rPr>
          <w:rFonts w:ascii="Arial" w:hAnsi="Arial" w:cs="Arial"/>
          <w:vertAlign w:val="superscript"/>
          <w:lang w:val="en-GB"/>
        </w:rPr>
      </w:pPr>
      <w:r w:rsidRPr="006E53F8">
        <w:rPr>
          <w:rFonts w:ascii="Arial" w:hAnsi="Arial" w:cs="Arial"/>
          <w:b/>
          <w:lang w:val="en-GB"/>
        </w:rPr>
        <w:t>Date:</w:t>
      </w:r>
      <w:r w:rsidRPr="006E53F8">
        <w:rPr>
          <w:rFonts w:ascii="Arial" w:hAnsi="Arial" w:cs="Arial"/>
          <w:lang w:val="en-GB"/>
        </w:rPr>
        <w:tab/>
      </w:r>
      <w:r w:rsidRPr="006E53F8">
        <w:rPr>
          <w:rFonts w:ascii="Arial" w:hAnsi="Arial" w:cs="Arial"/>
          <w:lang w:val="en-GB"/>
        </w:rPr>
        <w:tab/>
      </w:r>
      <w:r w:rsidR="00D33D71">
        <w:rPr>
          <w:rFonts w:ascii="Arial" w:hAnsi="Arial" w:cs="Arial"/>
          <w:lang w:val="en-GB"/>
        </w:rPr>
        <w:t>2</w:t>
      </w:r>
      <w:r w:rsidR="00D33D71" w:rsidRPr="00D33D71">
        <w:rPr>
          <w:rFonts w:ascii="Arial" w:hAnsi="Arial" w:cs="Arial"/>
          <w:vertAlign w:val="superscript"/>
          <w:lang w:val="en-GB"/>
        </w:rPr>
        <w:t>nd</w:t>
      </w:r>
      <w:r w:rsidR="00D33D71">
        <w:rPr>
          <w:rFonts w:ascii="Arial" w:hAnsi="Arial" w:cs="Arial"/>
          <w:lang w:val="en-GB"/>
        </w:rPr>
        <w:t xml:space="preserve"> Aug</w:t>
      </w:r>
      <w:r w:rsidR="0028043E">
        <w:rPr>
          <w:rFonts w:ascii="Arial" w:hAnsi="Arial" w:cs="Arial"/>
          <w:lang w:val="en-GB"/>
        </w:rPr>
        <w:t xml:space="preserve"> 201</w:t>
      </w:r>
      <w:r w:rsidR="00093637">
        <w:rPr>
          <w:rFonts w:ascii="Arial" w:hAnsi="Arial" w:cs="Arial"/>
          <w:lang w:val="en-GB"/>
        </w:rPr>
        <w:t>1</w:t>
      </w:r>
    </w:p>
    <w:p w:rsidR="006C7A4E" w:rsidRPr="006E53F8" w:rsidRDefault="006C7A4E" w:rsidP="00AE2EB4">
      <w:pPr>
        <w:pStyle w:val="FrontPage"/>
        <w:spacing w:before="0"/>
        <w:ind w:left="1559" w:hanging="1559"/>
        <w:rPr>
          <w:lang w:val="en-GB"/>
        </w:rPr>
      </w:pPr>
      <w:r w:rsidRPr="006E53F8">
        <w:rPr>
          <w:lang w:val="en-GB"/>
        </w:rPr>
        <w:t>Document Status:</w:t>
      </w:r>
      <w:r w:rsidRPr="006E53F8">
        <w:rPr>
          <w:lang w:val="en-GB"/>
        </w:rPr>
        <w:tab/>
      </w:r>
      <w:r w:rsidR="002E6643">
        <w:rPr>
          <w:lang w:val="en-GB"/>
        </w:rPr>
        <w:t>Draft</w:t>
      </w:r>
    </w:p>
    <w:p w:rsidR="00AE2EB4" w:rsidRPr="006E53F8" w:rsidRDefault="00AE2EB4" w:rsidP="00AE2EB4">
      <w:pPr>
        <w:pStyle w:val="FrontPage"/>
        <w:spacing w:before="0"/>
        <w:ind w:left="1559" w:hanging="1559"/>
        <w:rPr>
          <w:lang w:val="en-GB"/>
        </w:rPr>
      </w:pPr>
    </w:p>
    <w:p w:rsidR="00484803" w:rsidRPr="006E53F8" w:rsidRDefault="00484803" w:rsidP="006C7A4E">
      <w:pPr>
        <w:pStyle w:val="NormalWeb"/>
        <w:spacing w:before="0" w:beforeAutospacing="0" w:after="0" w:afterAutospacing="0"/>
        <w:rPr>
          <w:rFonts w:ascii="Arial" w:hAnsi="Arial" w:cs="Arial"/>
          <w:szCs w:val="20"/>
          <w:lang w:val="en-GB"/>
        </w:rPr>
      </w:pPr>
    </w:p>
    <w:p w:rsidR="00484803" w:rsidRPr="006E53F8" w:rsidRDefault="00484803" w:rsidP="006C7A4E">
      <w:pPr>
        <w:pStyle w:val="NormalWeb"/>
        <w:spacing w:before="0" w:beforeAutospacing="0" w:after="0" w:afterAutospacing="0"/>
        <w:rPr>
          <w:rFonts w:ascii="Arial" w:hAnsi="Arial" w:cs="Arial"/>
          <w:szCs w:val="20"/>
          <w:lang w:val="en-GB"/>
        </w:rPr>
      </w:pPr>
    </w:p>
    <w:p w:rsidR="00CC5483" w:rsidRPr="006E53F8" w:rsidRDefault="00CC5483" w:rsidP="006C7A4E">
      <w:pPr>
        <w:pStyle w:val="NormalWeb"/>
        <w:spacing w:before="0" w:beforeAutospacing="0" w:after="0" w:afterAutospacing="0"/>
        <w:rPr>
          <w:rFonts w:ascii="Arial" w:hAnsi="Arial" w:cs="Arial"/>
          <w:szCs w:val="20"/>
          <w:lang w:val="en-GB"/>
        </w:rPr>
      </w:pPr>
    </w:p>
    <w:p w:rsidR="007F46A0" w:rsidRPr="006E53F8" w:rsidRDefault="007F46A0" w:rsidP="006C7A4E">
      <w:pPr>
        <w:pStyle w:val="NormalWeb"/>
        <w:spacing w:before="0" w:beforeAutospacing="0" w:after="0" w:afterAutospacing="0"/>
        <w:rPr>
          <w:rFonts w:ascii="Arial" w:hAnsi="Arial" w:cs="Arial"/>
          <w:szCs w:val="20"/>
          <w:lang w:val="en-GB"/>
        </w:rPr>
      </w:pPr>
    </w:p>
    <w:p w:rsidR="007F46A0" w:rsidRPr="006E53F8" w:rsidRDefault="007F46A0" w:rsidP="00CC5483">
      <w:pPr>
        <w:pStyle w:val="NormalWeb"/>
        <w:spacing w:before="0" w:beforeAutospacing="0" w:after="0" w:afterAutospacing="0"/>
        <w:jc w:val="center"/>
        <w:rPr>
          <w:rFonts w:ascii="Arial" w:hAnsi="Arial" w:cs="Arial"/>
          <w:b/>
          <w:szCs w:val="20"/>
          <w:lang w:val="en-GB"/>
        </w:rPr>
      </w:pPr>
    </w:p>
    <w:p w:rsidR="00CC5483" w:rsidRPr="006E53F8" w:rsidRDefault="00CC5483" w:rsidP="00CC5483">
      <w:pPr>
        <w:pStyle w:val="NormalWeb"/>
        <w:spacing w:before="0" w:beforeAutospacing="0" w:after="0" w:afterAutospacing="0"/>
        <w:jc w:val="center"/>
        <w:rPr>
          <w:rFonts w:ascii="Arial" w:hAnsi="Arial" w:cs="Arial"/>
          <w:szCs w:val="20"/>
          <w:lang w:val="en-GB"/>
        </w:rPr>
      </w:pPr>
      <w:r w:rsidRPr="006E53F8">
        <w:rPr>
          <w:rFonts w:ascii="Arial" w:hAnsi="Arial" w:cs="Arial"/>
          <w:b/>
          <w:szCs w:val="20"/>
          <w:lang w:val="en-GB"/>
        </w:rPr>
        <w:t>CONFIDENTIAL INFORMATION</w:t>
      </w:r>
    </w:p>
    <w:p w:rsidR="00CC5483" w:rsidRPr="006E53F8" w:rsidRDefault="00CC5483" w:rsidP="00CC5483">
      <w:pPr>
        <w:pStyle w:val="NormalWeb"/>
        <w:spacing w:before="0" w:beforeAutospacing="0" w:after="0" w:afterAutospacing="0"/>
        <w:jc w:val="center"/>
        <w:rPr>
          <w:rFonts w:ascii="Arial" w:hAnsi="Arial" w:cs="Arial"/>
          <w:szCs w:val="20"/>
          <w:lang w:val="en-GB"/>
        </w:rPr>
      </w:pPr>
      <w:r w:rsidRPr="006E53F8">
        <w:rPr>
          <w:rFonts w:ascii="Arial" w:hAnsi="Arial" w:cs="Arial"/>
          <w:szCs w:val="20"/>
          <w:lang w:val="en-GB"/>
        </w:rPr>
        <w:t xml:space="preserve">This document contains information proprietary to </w:t>
      </w:r>
      <w:r w:rsidR="0054003A" w:rsidRPr="006E53F8">
        <w:rPr>
          <w:rFonts w:ascii="Arial" w:hAnsi="Arial" w:cs="Arial"/>
          <w:szCs w:val="20"/>
          <w:lang w:val="en-GB"/>
        </w:rPr>
        <w:t xml:space="preserve">Thomson </w:t>
      </w:r>
      <w:r w:rsidRPr="006E53F8">
        <w:rPr>
          <w:rFonts w:ascii="Arial" w:hAnsi="Arial" w:cs="Arial"/>
          <w:szCs w:val="20"/>
          <w:lang w:val="en-GB"/>
        </w:rPr>
        <w:t xml:space="preserve">Reuters and may not </w:t>
      </w:r>
      <w:r w:rsidR="003258BD" w:rsidRPr="006E53F8">
        <w:rPr>
          <w:rFonts w:ascii="Arial" w:hAnsi="Arial" w:cs="Arial"/>
          <w:szCs w:val="20"/>
          <w:lang w:val="en-GB"/>
        </w:rPr>
        <w:t xml:space="preserve">be </w:t>
      </w:r>
      <w:r w:rsidRPr="006E53F8">
        <w:rPr>
          <w:rFonts w:ascii="Arial" w:hAnsi="Arial" w:cs="Arial"/>
          <w:szCs w:val="20"/>
          <w:lang w:val="en-GB"/>
        </w:rPr>
        <w:t xml:space="preserve">reproduced, disclosed or used in whole or part without express permission of </w:t>
      </w:r>
      <w:r w:rsidR="0054003A" w:rsidRPr="006E53F8">
        <w:rPr>
          <w:rFonts w:ascii="Arial" w:hAnsi="Arial" w:cs="Arial"/>
          <w:szCs w:val="20"/>
          <w:lang w:val="en-GB"/>
        </w:rPr>
        <w:t>Thomson Reuters</w:t>
      </w:r>
      <w:r w:rsidRPr="006E53F8">
        <w:rPr>
          <w:rFonts w:ascii="Arial" w:hAnsi="Arial" w:cs="Arial"/>
          <w:szCs w:val="20"/>
          <w:lang w:val="en-GB"/>
        </w:rPr>
        <w:t>.</w:t>
      </w:r>
    </w:p>
    <w:p w:rsidR="00CC5483" w:rsidRPr="006E53F8" w:rsidRDefault="00CC5483" w:rsidP="00CC5483">
      <w:pPr>
        <w:pStyle w:val="NormalWeb"/>
        <w:spacing w:before="0" w:beforeAutospacing="0" w:after="0" w:afterAutospacing="0"/>
        <w:jc w:val="center"/>
        <w:rPr>
          <w:rFonts w:ascii="Arial" w:hAnsi="Arial" w:cs="Arial"/>
          <w:szCs w:val="20"/>
          <w:lang w:val="en-GB"/>
        </w:rPr>
      </w:pPr>
    </w:p>
    <w:p w:rsidR="00CC5483" w:rsidRPr="006E53F8" w:rsidRDefault="00A47732" w:rsidP="00CC5483">
      <w:pPr>
        <w:pStyle w:val="NormalWeb"/>
        <w:spacing w:before="0" w:beforeAutospacing="0" w:after="0" w:afterAutospacing="0"/>
        <w:jc w:val="center"/>
        <w:rPr>
          <w:rFonts w:ascii="Arial" w:hAnsi="Arial" w:cs="Arial"/>
          <w:szCs w:val="20"/>
          <w:lang w:val="en-GB"/>
        </w:rPr>
      </w:pPr>
      <w:r w:rsidRPr="006E53F8">
        <w:rPr>
          <w:rFonts w:ascii="Arial" w:hAnsi="Arial" w:cs="Arial"/>
          <w:szCs w:val="20"/>
          <w:lang w:val="en-GB"/>
        </w:rPr>
        <w:t xml:space="preserve">© </w:t>
      </w:r>
      <w:r w:rsidR="0054003A" w:rsidRPr="006E53F8">
        <w:rPr>
          <w:rFonts w:ascii="Arial" w:hAnsi="Arial" w:cs="Arial"/>
          <w:szCs w:val="20"/>
          <w:lang w:val="en-GB"/>
        </w:rPr>
        <w:t xml:space="preserve">Thomson </w:t>
      </w:r>
      <w:r w:rsidR="00935093" w:rsidRPr="006E53F8">
        <w:rPr>
          <w:rFonts w:ascii="Arial" w:hAnsi="Arial" w:cs="Arial"/>
          <w:szCs w:val="20"/>
          <w:lang w:val="en-GB"/>
        </w:rPr>
        <w:t>Reuters 2010</w:t>
      </w:r>
    </w:p>
    <w:p w:rsidR="006C7A4E" w:rsidRPr="006E53F8" w:rsidRDefault="006C7A4E" w:rsidP="006C7A4E">
      <w:pPr>
        <w:pStyle w:val="apphead1"/>
        <w:numPr>
          <w:ilvl w:val="0"/>
          <w:numId w:val="0"/>
        </w:numPr>
        <w:rPr>
          <w:lang w:val="en-GB"/>
        </w:rPr>
      </w:pPr>
      <w:r w:rsidRPr="006E53F8">
        <w:rPr>
          <w:lang w:val="en-GB"/>
        </w:rPr>
        <w:lastRenderedPageBreak/>
        <w:t>Contents</w:t>
      </w:r>
      <w:bookmarkEnd w:id="0"/>
    </w:p>
    <w:p w:rsidR="002B7CF1" w:rsidRDefault="000C3AFE">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r w:rsidRPr="000C3AFE">
        <w:rPr>
          <w:rFonts w:cs="Arial"/>
          <w:b w:val="0"/>
          <w:caps w:val="0"/>
        </w:rPr>
        <w:fldChar w:fldCharType="begin"/>
      </w:r>
      <w:r w:rsidR="0033348C">
        <w:rPr>
          <w:rFonts w:cs="Arial"/>
          <w:b w:val="0"/>
          <w:caps w:val="0"/>
        </w:rPr>
        <w:instrText xml:space="preserve"> TOC \o "1-3" \h \z \u </w:instrText>
      </w:r>
      <w:r w:rsidRPr="000C3AFE">
        <w:rPr>
          <w:rFonts w:cs="Arial"/>
          <w:b w:val="0"/>
          <w:caps w:val="0"/>
        </w:rPr>
        <w:fldChar w:fldCharType="separate"/>
      </w:r>
      <w:hyperlink w:anchor="_Toc299615878" w:history="1">
        <w:r w:rsidR="002B7CF1" w:rsidRPr="00C3644F">
          <w:rPr>
            <w:rStyle w:val="Hyperlink"/>
            <w:noProof/>
            <w:lang w:val="en-GB"/>
          </w:rPr>
          <w:t>1</w:t>
        </w:r>
        <w:r w:rsidR="002B7CF1">
          <w:rPr>
            <w:rFonts w:asciiTheme="minorHAnsi" w:eastAsiaTheme="minorEastAsia" w:hAnsiTheme="minorHAnsi" w:cstheme="minorBidi"/>
            <w:b w:val="0"/>
            <w:caps w:val="0"/>
            <w:noProof/>
            <w:sz w:val="22"/>
            <w:szCs w:val="22"/>
            <w:lang w:val="en-GB" w:eastAsia="en-GB"/>
          </w:rPr>
          <w:tab/>
        </w:r>
        <w:r w:rsidR="002B7CF1" w:rsidRPr="00C3644F">
          <w:rPr>
            <w:rStyle w:val="Hyperlink"/>
            <w:noProof/>
            <w:lang w:val="en-GB"/>
          </w:rPr>
          <w:t>Introduction</w:t>
        </w:r>
        <w:r w:rsidR="002B7CF1">
          <w:rPr>
            <w:noProof/>
            <w:webHidden/>
          </w:rPr>
          <w:tab/>
        </w:r>
        <w:r>
          <w:rPr>
            <w:noProof/>
            <w:webHidden/>
          </w:rPr>
          <w:fldChar w:fldCharType="begin"/>
        </w:r>
        <w:r w:rsidR="002B7CF1">
          <w:rPr>
            <w:noProof/>
            <w:webHidden/>
          </w:rPr>
          <w:instrText xml:space="preserve"> PAGEREF _Toc299615878 \h </w:instrText>
        </w:r>
        <w:r>
          <w:rPr>
            <w:noProof/>
            <w:webHidden/>
          </w:rPr>
        </w:r>
        <w:r>
          <w:rPr>
            <w:noProof/>
            <w:webHidden/>
          </w:rPr>
          <w:fldChar w:fldCharType="separate"/>
        </w:r>
        <w:r w:rsidR="002B7CF1">
          <w:rPr>
            <w:noProof/>
            <w:webHidden/>
          </w:rPr>
          <w:t>3</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79" w:history="1">
        <w:r w:rsidR="002B7CF1" w:rsidRPr="00C3644F">
          <w:rPr>
            <w:rStyle w:val="Hyperlink"/>
            <w:noProof/>
            <w:lang w:val="en-GB"/>
          </w:rPr>
          <w:t>1.1</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lang w:val="en-GB"/>
          </w:rPr>
          <w:t>Management Summary</w:t>
        </w:r>
        <w:r w:rsidR="002B7CF1">
          <w:rPr>
            <w:noProof/>
            <w:webHidden/>
          </w:rPr>
          <w:tab/>
        </w:r>
        <w:r>
          <w:rPr>
            <w:noProof/>
            <w:webHidden/>
          </w:rPr>
          <w:fldChar w:fldCharType="begin"/>
        </w:r>
        <w:r w:rsidR="002B7CF1">
          <w:rPr>
            <w:noProof/>
            <w:webHidden/>
          </w:rPr>
          <w:instrText xml:space="preserve"> PAGEREF _Toc299615879 \h </w:instrText>
        </w:r>
        <w:r>
          <w:rPr>
            <w:noProof/>
            <w:webHidden/>
          </w:rPr>
        </w:r>
        <w:r>
          <w:rPr>
            <w:noProof/>
            <w:webHidden/>
          </w:rPr>
          <w:fldChar w:fldCharType="separate"/>
        </w:r>
        <w:r w:rsidR="002B7CF1">
          <w:rPr>
            <w:noProof/>
            <w:webHidden/>
          </w:rPr>
          <w:t>3</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80" w:history="1">
        <w:r w:rsidR="002B7CF1" w:rsidRPr="00C3644F">
          <w:rPr>
            <w:rStyle w:val="Hyperlink"/>
            <w:noProof/>
            <w:lang w:val="en-GB"/>
          </w:rPr>
          <w:t>1.2</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lang w:val="en-GB"/>
          </w:rPr>
          <w:t>Assumptions</w:t>
        </w:r>
        <w:r w:rsidR="002B7CF1">
          <w:rPr>
            <w:noProof/>
            <w:webHidden/>
          </w:rPr>
          <w:tab/>
        </w:r>
        <w:r>
          <w:rPr>
            <w:noProof/>
            <w:webHidden/>
          </w:rPr>
          <w:fldChar w:fldCharType="begin"/>
        </w:r>
        <w:r w:rsidR="002B7CF1">
          <w:rPr>
            <w:noProof/>
            <w:webHidden/>
          </w:rPr>
          <w:instrText xml:space="preserve"> PAGEREF _Toc299615880 \h </w:instrText>
        </w:r>
        <w:r>
          <w:rPr>
            <w:noProof/>
            <w:webHidden/>
          </w:rPr>
        </w:r>
        <w:r>
          <w:rPr>
            <w:noProof/>
            <w:webHidden/>
          </w:rPr>
          <w:fldChar w:fldCharType="separate"/>
        </w:r>
        <w:r w:rsidR="002B7CF1">
          <w:rPr>
            <w:noProof/>
            <w:webHidden/>
          </w:rPr>
          <w:t>3</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81" w:history="1">
        <w:r w:rsidR="002B7CF1" w:rsidRPr="00C3644F">
          <w:rPr>
            <w:rStyle w:val="Hyperlink"/>
            <w:noProof/>
            <w:lang w:val="en-GB"/>
          </w:rPr>
          <w:t>1.3</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lang w:val="en-GB"/>
          </w:rPr>
          <w:t>References</w:t>
        </w:r>
        <w:r w:rsidR="002B7CF1">
          <w:rPr>
            <w:noProof/>
            <w:webHidden/>
          </w:rPr>
          <w:tab/>
        </w:r>
        <w:r>
          <w:rPr>
            <w:noProof/>
            <w:webHidden/>
          </w:rPr>
          <w:fldChar w:fldCharType="begin"/>
        </w:r>
        <w:r w:rsidR="002B7CF1">
          <w:rPr>
            <w:noProof/>
            <w:webHidden/>
          </w:rPr>
          <w:instrText xml:space="preserve"> PAGEREF _Toc299615881 \h </w:instrText>
        </w:r>
        <w:r>
          <w:rPr>
            <w:noProof/>
            <w:webHidden/>
          </w:rPr>
        </w:r>
        <w:r>
          <w:rPr>
            <w:noProof/>
            <w:webHidden/>
          </w:rPr>
          <w:fldChar w:fldCharType="separate"/>
        </w:r>
        <w:r w:rsidR="002B7CF1">
          <w:rPr>
            <w:noProof/>
            <w:webHidden/>
          </w:rPr>
          <w:t>3</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82" w:history="1">
        <w:r w:rsidR="002B7CF1" w:rsidRPr="00C3644F">
          <w:rPr>
            <w:rStyle w:val="Hyperlink"/>
            <w:noProof/>
            <w:lang w:val="en-GB"/>
          </w:rPr>
          <w:t>1.4</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lang w:val="en-GB"/>
          </w:rPr>
          <w:t>Change History</w:t>
        </w:r>
        <w:r w:rsidR="002B7CF1">
          <w:rPr>
            <w:noProof/>
            <w:webHidden/>
          </w:rPr>
          <w:tab/>
        </w:r>
        <w:r>
          <w:rPr>
            <w:noProof/>
            <w:webHidden/>
          </w:rPr>
          <w:fldChar w:fldCharType="begin"/>
        </w:r>
        <w:r w:rsidR="002B7CF1">
          <w:rPr>
            <w:noProof/>
            <w:webHidden/>
          </w:rPr>
          <w:instrText xml:space="preserve"> PAGEREF _Toc299615882 \h </w:instrText>
        </w:r>
        <w:r>
          <w:rPr>
            <w:noProof/>
            <w:webHidden/>
          </w:rPr>
        </w:r>
        <w:r>
          <w:rPr>
            <w:noProof/>
            <w:webHidden/>
          </w:rPr>
          <w:fldChar w:fldCharType="separate"/>
        </w:r>
        <w:r w:rsidR="002B7CF1">
          <w:rPr>
            <w:noProof/>
            <w:webHidden/>
          </w:rPr>
          <w:t>3</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83" w:history="1">
        <w:r w:rsidR="002B7CF1" w:rsidRPr="00C3644F">
          <w:rPr>
            <w:rStyle w:val="Hyperlink"/>
            <w:noProof/>
            <w:lang w:val="en-GB"/>
          </w:rPr>
          <w:t>1.5</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lang w:val="en-GB"/>
          </w:rPr>
          <w:t>Distribution List</w:t>
        </w:r>
        <w:r w:rsidR="002B7CF1">
          <w:rPr>
            <w:noProof/>
            <w:webHidden/>
          </w:rPr>
          <w:tab/>
        </w:r>
        <w:r>
          <w:rPr>
            <w:noProof/>
            <w:webHidden/>
          </w:rPr>
          <w:fldChar w:fldCharType="begin"/>
        </w:r>
        <w:r w:rsidR="002B7CF1">
          <w:rPr>
            <w:noProof/>
            <w:webHidden/>
          </w:rPr>
          <w:instrText xml:space="preserve"> PAGEREF _Toc299615883 \h </w:instrText>
        </w:r>
        <w:r>
          <w:rPr>
            <w:noProof/>
            <w:webHidden/>
          </w:rPr>
        </w:r>
        <w:r>
          <w:rPr>
            <w:noProof/>
            <w:webHidden/>
          </w:rPr>
          <w:fldChar w:fldCharType="separate"/>
        </w:r>
        <w:r w:rsidR="002B7CF1">
          <w:rPr>
            <w:noProof/>
            <w:webHidden/>
          </w:rPr>
          <w:t>4</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84" w:history="1">
        <w:r w:rsidR="002B7CF1" w:rsidRPr="00C3644F">
          <w:rPr>
            <w:rStyle w:val="Hyperlink"/>
            <w:noProof/>
            <w:lang w:val="en-GB"/>
          </w:rPr>
          <w:t>1.6</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lang w:val="en-GB"/>
          </w:rPr>
          <w:t>Glossary</w:t>
        </w:r>
        <w:r w:rsidR="002B7CF1">
          <w:rPr>
            <w:noProof/>
            <w:webHidden/>
          </w:rPr>
          <w:tab/>
        </w:r>
        <w:r>
          <w:rPr>
            <w:noProof/>
            <w:webHidden/>
          </w:rPr>
          <w:fldChar w:fldCharType="begin"/>
        </w:r>
        <w:r w:rsidR="002B7CF1">
          <w:rPr>
            <w:noProof/>
            <w:webHidden/>
          </w:rPr>
          <w:instrText xml:space="preserve"> PAGEREF _Toc299615884 \h </w:instrText>
        </w:r>
        <w:r>
          <w:rPr>
            <w:noProof/>
            <w:webHidden/>
          </w:rPr>
        </w:r>
        <w:r>
          <w:rPr>
            <w:noProof/>
            <w:webHidden/>
          </w:rPr>
          <w:fldChar w:fldCharType="separate"/>
        </w:r>
        <w:r w:rsidR="002B7CF1">
          <w:rPr>
            <w:noProof/>
            <w:webHidden/>
          </w:rPr>
          <w:t>4</w:t>
        </w:r>
        <w:r>
          <w:rPr>
            <w:noProof/>
            <w:webHidden/>
          </w:rPr>
          <w:fldChar w:fldCharType="end"/>
        </w:r>
      </w:hyperlink>
    </w:p>
    <w:p w:rsidR="002B7CF1" w:rsidRDefault="000C3AFE">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299615885" w:history="1">
        <w:r w:rsidR="002B7CF1" w:rsidRPr="00C3644F">
          <w:rPr>
            <w:rStyle w:val="Hyperlink"/>
            <w:noProof/>
          </w:rPr>
          <w:t>2</w:t>
        </w:r>
        <w:r w:rsidR="002B7CF1">
          <w:rPr>
            <w:rFonts w:asciiTheme="minorHAnsi" w:eastAsiaTheme="minorEastAsia" w:hAnsiTheme="minorHAnsi" w:cstheme="minorBidi"/>
            <w:b w:val="0"/>
            <w:caps w:val="0"/>
            <w:noProof/>
            <w:sz w:val="22"/>
            <w:szCs w:val="22"/>
            <w:lang w:val="en-GB" w:eastAsia="en-GB"/>
          </w:rPr>
          <w:tab/>
        </w:r>
        <w:r w:rsidR="002B7CF1" w:rsidRPr="00C3644F">
          <w:rPr>
            <w:rStyle w:val="Hyperlink"/>
            <w:noProof/>
          </w:rPr>
          <w:t>Site Naming Standards</w:t>
        </w:r>
        <w:r w:rsidR="002B7CF1">
          <w:rPr>
            <w:noProof/>
            <w:webHidden/>
          </w:rPr>
          <w:tab/>
        </w:r>
        <w:r>
          <w:rPr>
            <w:noProof/>
            <w:webHidden/>
          </w:rPr>
          <w:fldChar w:fldCharType="begin"/>
        </w:r>
        <w:r w:rsidR="002B7CF1">
          <w:rPr>
            <w:noProof/>
            <w:webHidden/>
          </w:rPr>
          <w:instrText xml:space="preserve"> PAGEREF _Toc299615885 \h </w:instrText>
        </w:r>
        <w:r>
          <w:rPr>
            <w:noProof/>
            <w:webHidden/>
          </w:rPr>
        </w:r>
        <w:r>
          <w:rPr>
            <w:noProof/>
            <w:webHidden/>
          </w:rPr>
          <w:fldChar w:fldCharType="separate"/>
        </w:r>
        <w:r w:rsidR="002B7CF1">
          <w:rPr>
            <w:noProof/>
            <w:webHidden/>
          </w:rPr>
          <w:t>5</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86" w:history="1">
        <w:r w:rsidR="002B7CF1" w:rsidRPr="00C3644F">
          <w:rPr>
            <w:rStyle w:val="Hyperlink"/>
            <w:noProof/>
          </w:rPr>
          <w:t>2.1</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rPr>
          <w:t>NetApp Storage Controllers</w:t>
        </w:r>
        <w:r w:rsidR="002B7CF1">
          <w:rPr>
            <w:noProof/>
            <w:webHidden/>
          </w:rPr>
          <w:tab/>
        </w:r>
        <w:r>
          <w:rPr>
            <w:noProof/>
            <w:webHidden/>
          </w:rPr>
          <w:fldChar w:fldCharType="begin"/>
        </w:r>
        <w:r w:rsidR="002B7CF1">
          <w:rPr>
            <w:noProof/>
            <w:webHidden/>
          </w:rPr>
          <w:instrText xml:space="preserve"> PAGEREF _Toc299615886 \h </w:instrText>
        </w:r>
        <w:r>
          <w:rPr>
            <w:noProof/>
            <w:webHidden/>
          </w:rPr>
        </w:r>
        <w:r>
          <w:rPr>
            <w:noProof/>
            <w:webHidden/>
          </w:rPr>
          <w:fldChar w:fldCharType="separate"/>
        </w:r>
        <w:r w:rsidR="002B7CF1">
          <w:rPr>
            <w:noProof/>
            <w:webHidden/>
          </w:rPr>
          <w:t>6</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87" w:history="1">
        <w:r w:rsidR="002B7CF1" w:rsidRPr="00C3644F">
          <w:rPr>
            <w:rStyle w:val="Hyperlink"/>
            <w:noProof/>
          </w:rPr>
          <w:t>2.1.1</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Physical Storage Controller Units</w:t>
        </w:r>
        <w:r w:rsidR="002B7CF1">
          <w:rPr>
            <w:noProof/>
            <w:webHidden/>
          </w:rPr>
          <w:tab/>
        </w:r>
        <w:r>
          <w:rPr>
            <w:noProof/>
            <w:webHidden/>
          </w:rPr>
          <w:fldChar w:fldCharType="begin"/>
        </w:r>
        <w:r w:rsidR="002B7CF1">
          <w:rPr>
            <w:noProof/>
            <w:webHidden/>
          </w:rPr>
          <w:instrText xml:space="preserve"> PAGEREF _Toc299615887 \h </w:instrText>
        </w:r>
        <w:r>
          <w:rPr>
            <w:noProof/>
            <w:webHidden/>
          </w:rPr>
        </w:r>
        <w:r>
          <w:rPr>
            <w:noProof/>
            <w:webHidden/>
          </w:rPr>
          <w:fldChar w:fldCharType="separate"/>
        </w:r>
        <w:r w:rsidR="002B7CF1">
          <w:rPr>
            <w:noProof/>
            <w:webHidden/>
          </w:rPr>
          <w:t>6</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88" w:history="1">
        <w:r w:rsidR="002B7CF1" w:rsidRPr="00C3644F">
          <w:rPr>
            <w:rStyle w:val="Hyperlink"/>
            <w:noProof/>
          </w:rPr>
          <w:t>2.1.2</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Data vFiler Units for general NAS/Block Storage</w:t>
        </w:r>
        <w:r w:rsidR="002B7CF1">
          <w:rPr>
            <w:noProof/>
            <w:webHidden/>
          </w:rPr>
          <w:tab/>
        </w:r>
        <w:r>
          <w:rPr>
            <w:noProof/>
            <w:webHidden/>
          </w:rPr>
          <w:fldChar w:fldCharType="begin"/>
        </w:r>
        <w:r w:rsidR="002B7CF1">
          <w:rPr>
            <w:noProof/>
            <w:webHidden/>
          </w:rPr>
          <w:instrText xml:space="preserve"> PAGEREF _Toc299615888 \h </w:instrText>
        </w:r>
        <w:r>
          <w:rPr>
            <w:noProof/>
            <w:webHidden/>
          </w:rPr>
        </w:r>
        <w:r>
          <w:rPr>
            <w:noProof/>
            <w:webHidden/>
          </w:rPr>
          <w:fldChar w:fldCharType="separate"/>
        </w:r>
        <w:r w:rsidR="002B7CF1">
          <w:rPr>
            <w:noProof/>
            <w:webHidden/>
          </w:rPr>
          <w:t>7</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89" w:history="1">
        <w:r w:rsidR="002B7CF1" w:rsidRPr="00C3644F">
          <w:rPr>
            <w:rStyle w:val="Hyperlink"/>
            <w:noProof/>
          </w:rPr>
          <w:t>2.1.3</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Data vFiler Units for VMware</w:t>
        </w:r>
        <w:r w:rsidR="002B7CF1">
          <w:rPr>
            <w:noProof/>
            <w:webHidden/>
          </w:rPr>
          <w:tab/>
        </w:r>
        <w:r>
          <w:rPr>
            <w:noProof/>
            <w:webHidden/>
          </w:rPr>
          <w:fldChar w:fldCharType="begin"/>
        </w:r>
        <w:r w:rsidR="002B7CF1">
          <w:rPr>
            <w:noProof/>
            <w:webHidden/>
          </w:rPr>
          <w:instrText xml:space="preserve"> PAGEREF _Toc299615889 \h </w:instrText>
        </w:r>
        <w:r>
          <w:rPr>
            <w:noProof/>
            <w:webHidden/>
          </w:rPr>
        </w:r>
        <w:r>
          <w:rPr>
            <w:noProof/>
            <w:webHidden/>
          </w:rPr>
          <w:fldChar w:fldCharType="separate"/>
        </w:r>
        <w:r w:rsidR="002B7CF1">
          <w:rPr>
            <w:noProof/>
            <w:webHidden/>
          </w:rPr>
          <w:t>8</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90" w:history="1">
        <w:r w:rsidR="002B7CF1" w:rsidRPr="00C3644F">
          <w:rPr>
            <w:rStyle w:val="Hyperlink"/>
            <w:noProof/>
          </w:rPr>
          <w:t>2.2</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rPr>
          <w:t>NetApp Vifs and Tagged VLANs</w:t>
        </w:r>
        <w:r w:rsidR="002B7CF1">
          <w:rPr>
            <w:noProof/>
            <w:webHidden/>
          </w:rPr>
          <w:tab/>
        </w:r>
        <w:r>
          <w:rPr>
            <w:noProof/>
            <w:webHidden/>
          </w:rPr>
          <w:fldChar w:fldCharType="begin"/>
        </w:r>
        <w:r w:rsidR="002B7CF1">
          <w:rPr>
            <w:noProof/>
            <w:webHidden/>
          </w:rPr>
          <w:instrText xml:space="preserve"> PAGEREF _Toc299615890 \h </w:instrText>
        </w:r>
        <w:r>
          <w:rPr>
            <w:noProof/>
            <w:webHidden/>
          </w:rPr>
        </w:r>
        <w:r>
          <w:rPr>
            <w:noProof/>
            <w:webHidden/>
          </w:rPr>
          <w:fldChar w:fldCharType="separate"/>
        </w:r>
        <w:r w:rsidR="002B7CF1">
          <w:rPr>
            <w:noProof/>
            <w:webHidden/>
          </w:rPr>
          <w:t>8</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91" w:history="1">
        <w:r w:rsidR="002B7CF1" w:rsidRPr="00C3644F">
          <w:rPr>
            <w:rStyle w:val="Hyperlink"/>
            <w:noProof/>
          </w:rPr>
          <w:t>2.2.1</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NetApp Physical Interfaces</w:t>
        </w:r>
        <w:r w:rsidR="002B7CF1">
          <w:rPr>
            <w:noProof/>
            <w:webHidden/>
          </w:rPr>
          <w:tab/>
        </w:r>
        <w:r>
          <w:rPr>
            <w:noProof/>
            <w:webHidden/>
          </w:rPr>
          <w:fldChar w:fldCharType="begin"/>
        </w:r>
        <w:r w:rsidR="002B7CF1">
          <w:rPr>
            <w:noProof/>
            <w:webHidden/>
          </w:rPr>
          <w:instrText xml:space="preserve"> PAGEREF _Toc299615891 \h </w:instrText>
        </w:r>
        <w:r>
          <w:rPr>
            <w:noProof/>
            <w:webHidden/>
          </w:rPr>
        </w:r>
        <w:r>
          <w:rPr>
            <w:noProof/>
            <w:webHidden/>
          </w:rPr>
          <w:fldChar w:fldCharType="separate"/>
        </w:r>
        <w:r w:rsidR="002B7CF1">
          <w:rPr>
            <w:noProof/>
            <w:webHidden/>
          </w:rPr>
          <w:t>8</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92" w:history="1">
        <w:r w:rsidR="002B7CF1" w:rsidRPr="00C3644F">
          <w:rPr>
            <w:rStyle w:val="Hyperlink"/>
            <w:noProof/>
          </w:rPr>
          <w:t>2.2.2</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NetApp VIFs</w:t>
        </w:r>
        <w:r w:rsidR="002B7CF1">
          <w:rPr>
            <w:noProof/>
            <w:webHidden/>
          </w:rPr>
          <w:tab/>
        </w:r>
        <w:r>
          <w:rPr>
            <w:noProof/>
            <w:webHidden/>
          </w:rPr>
          <w:fldChar w:fldCharType="begin"/>
        </w:r>
        <w:r w:rsidR="002B7CF1">
          <w:rPr>
            <w:noProof/>
            <w:webHidden/>
          </w:rPr>
          <w:instrText xml:space="preserve"> PAGEREF _Toc299615892 \h </w:instrText>
        </w:r>
        <w:r>
          <w:rPr>
            <w:noProof/>
            <w:webHidden/>
          </w:rPr>
        </w:r>
        <w:r>
          <w:rPr>
            <w:noProof/>
            <w:webHidden/>
          </w:rPr>
          <w:fldChar w:fldCharType="separate"/>
        </w:r>
        <w:r w:rsidR="002B7CF1">
          <w:rPr>
            <w:noProof/>
            <w:webHidden/>
          </w:rPr>
          <w:t>9</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93" w:history="1">
        <w:r w:rsidR="002B7CF1" w:rsidRPr="00C3644F">
          <w:rPr>
            <w:rStyle w:val="Hyperlink"/>
            <w:noProof/>
          </w:rPr>
          <w:t>2.2.3</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NetApp Tagged VLANs</w:t>
        </w:r>
        <w:r w:rsidR="002B7CF1">
          <w:rPr>
            <w:noProof/>
            <w:webHidden/>
          </w:rPr>
          <w:tab/>
        </w:r>
        <w:r>
          <w:rPr>
            <w:noProof/>
            <w:webHidden/>
          </w:rPr>
          <w:fldChar w:fldCharType="begin"/>
        </w:r>
        <w:r w:rsidR="002B7CF1">
          <w:rPr>
            <w:noProof/>
            <w:webHidden/>
          </w:rPr>
          <w:instrText xml:space="preserve"> PAGEREF _Toc299615893 \h </w:instrText>
        </w:r>
        <w:r>
          <w:rPr>
            <w:noProof/>
            <w:webHidden/>
          </w:rPr>
        </w:r>
        <w:r>
          <w:rPr>
            <w:noProof/>
            <w:webHidden/>
          </w:rPr>
          <w:fldChar w:fldCharType="separate"/>
        </w:r>
        <w:r w:rsidR="002B7CF1">
          <w:rPr>
            <w:noProof/>
            <w:webHidden/>
          </w:rPr>
          <w:t>9</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94" w:history="1">
        <w:r w:rsidR="002B7CF1" w:rsidRPr="00C3644F">
          <w:rPr>
            <w:rStyle w:val="Hyperlink"/>
            <w:noProof/>
          </w:rPr>
          <w:t>2.3</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rPr>
          <w:t>NetApp IPSpaces</w:t>
        </w:r>
        <w:r w:rsidR="002B7CF1">
          <w:rPr>
            <w:noProof/>
            <w:webHidden/>
          </w:rPr>
          <w:tab/>
        </w:r>
        <w:r>
          <w:rPr>
            <w:noProof/>
            <w:webHidden/>
          </w:rPr>
          <w:fldChar w:fldCharType="begin"/>
        </w:r>
        <w:r w:rsidR="002B7CF1">
          <w:rPr>
            <w:noProof/>
            <w:webHidden/>
          </w:rPr>
          <w:instrText xml:space="preserve"> PAGEREF _Toc299615894 \h </w:instrText>
        </w:r>
        <w:r>
          <w:rPr>
            <w:noProof/>
            <w:webHidden/>
          </w:rPr>
        </w:r>
        <w:r>
          <w:rPr>
            <w:noProof/>
            <w:webHidden/>
          </w:rPr>
          <w:fldChar w:fldCharType="separate"/>
        </w:r>
        <w:r w:rsidR="002B7CF1">
          <w:rPr>
            <w:noProof/>
            <w:webHidden/>
          </w:rPr>
          <w:t>10</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95" w:history="1">
        <w:r w:rsidR="002B7CF1" w:rsidRPr="00C3644F">
          <w:rPr>
            <w:rStyle w:val="Hyperlink"/>
            <w:noProof/>
          </w:rPr>
          <w:t>2.4</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rPr>
          <w:t>NetApp Aggregates</w:t>
        </w:r>
        <w:r w:rsidR="002B7CF1">
          <w:rPr>
            <w:noProof/>
            <w:webHidden/>
          </w:rPr>
          <w:tab/>
        </w:r>
        <w:r>
          <w:rPr>
            <w:noProof/>
            <w:webHidden/>
          </w:rPr>
          <w:fldChar w:fldCharType="begin"/>
        </w:r>
        <w:r w:rsidR="002B7CF1">
          <w:rPr>
            <w:noProof/>
            <w:webHidden/>
          </w:rPr>
          <w:instrText xml:space="preserve"> PAGEREF _Toc299615895 \h </w:instrText>
        </w:r>
        <w:r>
          <w:rPr>
            <w:noProof/>
            <w:webHidden/>
          </w:rPr>
        </w:r>
        <w:r>
          <w:rPr>
            <w:noProof/>
            <w:webHidden/>
          </w:rPr>
          <w:fldChar w:fldCharType="separate"/>
        </w:r>
        <w:r w:rsidR="002B7CF1">
          <w:rPr>
            <w:noProof/>
            <w:webHidden/>
          </w:rPr>
          <w:t>10</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96" w:history="1">
        <w:r w:rsidR="002B7CF1" w:rsidRPr="00C3644F">
          <w:rPr>
            <w:rStyle w:val="Hyperlink"/>
            <w:noProof/>
          </w:rPr>
          <w:t>2.4.1</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General Use</w:t>
        </w:r>
        <w:r w:rsidR="002B7CF1">
          <w:rPr>
            <w:noProof/>
            <w:webHidden/>
          </w:rPr>
          <w:tab/>
        </w:r>
        <w:r>
          <w:rPr>
            <w:noProof/>
            <w:webHidden/>
          </w:rPr>
          <w:fldChar w:fldCharType="begin"/>
        </w:r>
        <w:r w:rsidR="002B7CF1">
          <w:rPr>
            <w:noProof/>
            <w:webHidden/>
          </w:rPr>
          <w:instrText xml:space="preserve"> PAGEREF _Toc299615896 \h </w:instrText>
        </w:r>
        <w:r>
          <w:rPr>
            <w:noProof/>
            <w:webHidden/>
          </w:rPr>
        </w:r>
        <w:r>
          <w:rPr>
            <w:noProof/>
            <w:webHidden/>
          </w:rPr>
          <w:fldChar w:fldCharType="separate"/>
        </w:r>
        <w:r w:rsidR="002B7CF1">
          <w:rPr>
            <w:noProof/>
            <w:webHidden/>
          </w:rPr>
          <w:t>11</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97" w:history="1">
        <w:r w:rsidR="002B7CF1" w:rsidRPr="00C3644F">
          <w:rPr>
            <w:rStyle w:val="Hyperlink"/>
            <w:noProof/>
          </w:rPr>
          <w:t>2.4.2</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Special System Use Aggregate</w:t>
        </w:r>
        <w:r w:rsidR="002B7CF1">
          <w:rPr>
            <w:noProof/>
            <w:webHidden/>
          </w:rPr>
          <w:tab/>
        </w:r>
        <w:r>
          <w:rPr>
            <w:noProof/>
            <w:webHidden/>
          </w:rPr>
          <w:fldChar w:fldCharType="begin"/>
        </w:r>
        <w:r w:rsidR="002B7CF1">
          <w:rPr>
            <w:noProof/>
            <w:webHidden/>
          </w:rPr>
          <w:instrText xml:space="preserve"> PAGEREF _Toc299615897 \h </w:instrText>
        </w:r>
        <w:r>
          <w:rPr>
            <w:noProof/>
            <w:webHidden/>
          </w:rPr>
        </w:r>
        <w:r>
          <w:rPr>
            <w:noProof/>
            <w:webHidden/>
          </w:rPr>
          <w:fldChar w:fldCharType="separate"/>
        </w:r>
        <w:r w:rsidR="002B7CF1">
          <w:rPr>
            <w:noProof/>
            <w:webHidden/>
          </w:rPr>
          <w:t>11</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898" w:history="1">
        <w:r w:rsidR="002B7CF1" w:rsidRPr="00C3644F">
          <w:rPr>
            <w:rStyle w:val="Hyperlink"/>
            <w:noProof/>
          </w:rPr>
          <w:t>2.5</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rPr>
          <w:t>NetApp Volumes and Qtrees</w:t>
        </w:r>
        <w:r w:rsidR="002B7CF1">
          <w:rPr>
            <w:noProof/>
            <w:webHidden/>
          </w:rPr>
          <w:tab/>
        </w:r>
        <w:r>
          <w:rPr>
            <w:noProof/>
            <w:webHidden/>
          </w:rPr>
          <w:fldChar w:fldCharType="begin"/>
        </w:r>
        <w:r w:rsidR="002B7CF1">
          <w:rPr>
            <w:noProof/>
            <w:webHidden/>
          </w:rPr>
          <w:instrText xml:space="preserve"> PAGEREF _Toc299615898 \h </w:instrText>
        </w:r>
        <w:r>
          <w:rPr>
            <w:noProof/>
            <w:webHidden/>
          </w:rPr>
        </w:r>
        <w:r>
          <w:rPr>
            <w:noProof/>
            <w:webHidden/>
          </w:rPr>
          <w:fldChar w:fldCharType="separate"/>
        </w:r>
        <w:r w:rsidR="002B7CF1">
          <w:rPr>
            <w:noProof/>
            <w:webHidden/>
          </w:rPr>
          <w:t>12</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899" w:history="1">
        <w:r w:rsidR="002B7CF1" w:rsidRPr="00C3644F">
          <w:rPr>
            <w:rStyle w:val="Hyperlink"/>
            <w:noProof/>
          </w:rPr>
          <w:t>2.5.1</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System Volumes for Data vFilers</w:t>
        </w:r>
        <w:r w:rsidR="002B7CF1">
          <w:rPr>
            <w:noProof/>
            <w:webHidden/>
          </w:rPr>
          <w:tab/>
        </w:r>
        <w:r>
          <w:rPr>
            <w:noProof/>
            <w:webHidden/>
          </w:rPr>
          <w:fldChar w:fldCharType="begin"/>
        </w:r>
        <w:r w:rsidR="002B7CF1">
          <w:rPr>
            <w:noProof/>
            <w:webHidden/>
          </w:rPr>
          <w:instrText xml:space="preserve"> PAGEREF _Toc299615899 \h </w:instrText>
        </w:r>
        <w:r>
          <w:rPr>
            <w:noProof/>
            <w:webHidden/>
          </w:rPr>
        </w:r>
        <w:r>
          <w:rPr>
            <w:noProof/>
            <w:webHidden/>
          </w:rPr>
          <w:fldChar w:fldCharType="separate"/>
        </w:r>
        <w:r w:rsidR="002B7CF1">
          <w:rPr>
            <w:noProof/>
            <w:webHidden/>
          </w:rPr>
          <w:t>12</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0" w:history="1">
        <w:r w:rsidR="002B7CF1" w:rsidRPr="00C3644F">
          <w:rPr>
            <w:rStyle w:val="Hyperlink"/>
            <w:noProof/>
          </w:rPr>
          <w:t>2.5.2</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Data volumes for general NAS/Block Storage</w:t>
        </w:r>
        <w:r w:rsidR="002B7CF1">
          <w:rPr>
            <w:noProof/>
            <w:webHidden/>
          </w:rPr>
          <w:tab/>
        </w:r>
        <w:r>
          <w:rPr>
            <w:noProof/>
            <w:webHidden/>
          </w:rPr>
          <w:fldChar w:fldCharType="begin"/>
        </w:r>
        <w:r w:rsidR="002B7CF1">
          <w:rPr>
            <w:noProof/>
            <w:webHidden/>
          </w:rPr>
          <w:instrText xml:space="preserve"> PAGEREF _Toc299615900 \h </w:instrText>
        </w:r>
        <w:r>
          <w:rPr>
            <w:noProof/>
            <w:webHidden/>
          </w:rPr>
        </w:r>
        <w:r>
          <w:rPr>
            <w:noProof/>
            <w:webHidden/>
          </w:rPr>
          <w:fldChar w:fldCharType="separate"/>
        </w:r>
        <w:r w:rsidR="002B7CF1">
          <w:rPr>
            <w:noProof/>
            <w:webHidden/>
          </w:rPr>
          <w:t>12</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1" w:history="1">
        <w:r w:rsidR="002B7CF1" w:rsidRPr="00C3644F">
          <w:rPr>
            <w:rStyle w:val="Hyperlink"/>
            <w:noProof/>
          </w:rPr>
          <w:t>2.5.3</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Data qtrees for general NAS/Block Storage</w:t>
        </w:r>
        <w:r w:rsidR="002B7CF1">
          <w:rPr>
            <w:noProof/>
            <w:webHidden/>
          </w:rPr>
          <w:tab/>
        </w:r>
        <w:r>
          <w:rPr>
            <w:noProof/>
            <w:webHidden/>
          </w:rPr>
          <w:fldChar w:fldCharType="begin"/>
        </w:r>
        <w:r w:rsidR="002B7CF1">
          <w:rPr>
            <w:noProof/>
            <w:webHidden/>
          </w:rPr>
          <w:instrText xml:space="preserve"> PAGEREF _Toc299615901 \h </w:instrText>
        </w:r>
        <w:r>
          <w:rPr>
            <w:noProof/>
            <w:webHidden/>
          </w:rPr>
        </w:r>
        <w:r>
          <w:rPr>
            <w:noProof/>
            <w:webHidden/>
          </w:rPr>
          <w:fldChar w:fldCharType="separate"/>
        </w:r>
        <w:r w:rsidR="002B7CF1">
          <w:rPr>
            <w:noProof/>
            <w:webHidden/>
          </w:rPr>
          <w:t>13</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2" w:history="1">
        <w:r w:rsidR="002B7CF1" w:rsidRPr="00C3644F">
          <w:rPr>
            <w:rStyle w:val="Hyperlink"/>
            <w:noProof/>
          </w:rPr>
          <w:t>2.5.4</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VMware (ESX) data volumes</w:t>
        </w:r>
        <w:r w:rsidR="002B7CF1">
          <w:rPr>
            <w:noProof/>
            <w:webHidden/>
          </w:rPr>
          <w:tab/>
        </w:r>
        <w:r>
          <w:rPr>
            <w:noProof/>
            <w:webHidden/>
          </w:rPr>
          <w:fldChar w:fldCharType="begin"/>
        </w:r>
        <w:r w:rsidR="002B7CF1">
          <w:rPr>
            <w:noProof/>
            <w:webHidden/>
          </w:rPr>
          <w:instrText xml:space="preserve"> PAGEREF _Toc299615902 \h </w:instrText>
        </w:r>
        <w:r>
          <w:rPr>
            <w:noProof/>
            <w:webHidden/>
          </w:rPr>
        </w:r>
        <w:r>
          <w:rPr>
            <w:noProof/>
            <w:webHidden/>
          </w:rPr>
          <w:fldChar w:fldCharType="separate"/>
        </w:r>
        <w:r w:rsidR="002B7CF1">
          <w:rPr>
            <w:noProof/>
            <w:webHidden/>
          </w:rPr>
          <w:t>14</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3" w:history="1">
        <w:r w:rsidR="002B7CF1" w:rsidRPr="00C3644F">
          <w:rPr>
            <w:rStyle w:val="Hyperlink"/>
            <w:noProof/>
          </w:rPr>
          <w:t>2.5.5</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VMware (ESX) data qtrees</w:t>
        </w:r>
        <w:r w:rsidR="002B7CF1">
          <w:rPr>
            <w:noProof/>
            <w:webHidden/>
          </w:rPr>
          <w:tab/>
        </w:r>
        <w:r>
          <w:rPr>
            <w:noProof/>
            <w:webHidden/>
          </w:rPr>
          <w:fldChar w:fldCharType="begin"/>
        </w:r>
        <w:r w:rsidR="002B7CF1">
          <w:rPr>
            <w:noProof/>
            <w:webHidden/>
          </w:rPr>
          <w:instrText xml:space="preserve"> PAGEREF _Toc299615903 \h </w:instrText>
        </w:r>
        <w:r>
          <w:rPr>
            <w:noProof/>
            <w:webHidden/>
          </w:rPr>
        </w:r>
        <w:r>
          <w:rPr>
            <w:noProof/>
            <w:webHidden/>
          </w:rPr>
          <w:fldChar w:fldCharType="separate"/>
        </w:r>
        <w:r w:rsidR="002B7CF1">
          <w:rPr>
            <w:noProof/>
            <w:webHidden/>
          </w:rPr>
          <w:t>15</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4" w:history="1">
        <w:r w:rsidR="002B7CF1" w:rsidRPr="00C3644F">
          <w:rPr>
            <w:rStyle w:val="Hyperlink"/>
            <w:noProof/>
          </w:rPr>
          <w:t>2.5.6</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VMware (ESX) page and vswap volumes</w:t>
        </w:r>
        <w:r w:rsidR="002B7CF1">
          <w:rPr>
            <w:noProof/>
            <w:webHidden/>
          </w:rPr>
          <w:tab/>
        </w:r>
        <w:r>
          <w:rPr>
            <w:noProof/>
            <w:webHidden/>
          </w:rPr>
          <w:fldChar w:fldCharType="begin"/>
        </w:r>
        <w:r w:rsidR="002B7CF1">
          <w:rPr>
            <w:noProof/>
            <w:webHidden/>
          </w:rPr>
          <w:instrText xml:space="preserve"> PAGEREF _Toc299615904 \h </w:instrText>
        </w:r>
        <w:r>
          <w:rPr>
            <w:noProof/>
            <w:webHidden/>
          </w:rPr>
        </w:r>
        <w:r>
          <w:rPr>
            <w:noProof/>
            <w:webHidden/>
          </w:rPr>
          <w:fldChar w:fldCharType="separate"/>
        </w:r>
        <w:r w:rsidR="002B7CF1">
          <w:rPr>
            <w:noProof/>
            <w:webHidden/>
          </w:rPr>
          <w:t>15</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5" w:history="1">
        <w:r w:rsidR="002B7CF1" w:rsidRPr="00C3644F">
          <w:rPr>
            <w:rStyle w:val="Hyperlink"/>
            <w:noProof/>
          </w:rPr>
          <w:t>2.5.7</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VMware (ESX) page and vswap qtrees</w:t>
        </w:r>
        <w:r w:rsidR="002B7CF1">
          <w:rPr>
            <w:noProof/>
            <w:webHidden/>
          </w:rPr>
          <w:tab/>
        </w:r>
        <w:r>
          <w:rPr>
            <w:noProof/>
            <w:webHidden/>
          </w:rPr>
          <w:fldChar w:fldCharType="begin"/>
        </w:r>
        <w:r w:rsidR="002B7CF1">
          <w:rPr>
            <w:noProof/>
            <w:webHidden/>
          </w:rPr>
          <w:instrText xml:space="preserve"> PAGEREF _Toc299615905 \h </w:instrText>
        </w:r>
        <w:r>
          <w:rPr>
            <w:noProof/>
            <w:webHidden/>
          </w:rPr>
        </w:r>
        <w:r>
          <w:rPr>
            <w:noProof/>
            <w:webHidden/>
          </w:rPr>
          <w:fldChar w:fldCharType="separate"/>
        </w:r>
        <w:r w:rsidR="002B7CF1">
          <w:rPr>
            <w:noProof/>
            <w:webHidden/>
          </w:rPr>
          <w:t>16</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6" w:history="1">
        <w:r w:rsidR="002B7CF1" w:rsidRPr="00C3644F">
          <w:rPr>
            <w:rStyle w:val="Hyperlink"/>
            <w:noProof/>
          </w:rPr>
          <w:t>2.5.8</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SnapVault Destination Volume Name</w:t>
        </w:r>
        <w:r w:rsidR="002B7CF1">
          <w:rPr>
            <w:noProof/>
            <w:webHidden/>
          </w:rPr>
          <w:tab/>
        </w:r>
        <w:r>
          <w:rPr>
            <w:noProof/>
            <w:webHidden/>
          </w:rPr>
          <w:fldChar w:fldCharType="begin"/>
        </w:r>
        <w:r w:rsidR="002B7CF1">
          <w:rPr>
            <w:noProof/>
            <w:webHidden/>
          </w:rPr>
          <w:instrText xml:space="preserve"> PAGEREF _Toc299615906 \h </w:instrText>
        </w:r>
        <w:r>
          <w:rPr>
            <w:noProof/>
            <w:webHidden/>
          </w:rPr>
        </w:r>
        <w:r>
          <w:rPr>
            <w:noProof/>
            <w:webHidden/>
          </w:rPr>
          <w:fldChar w:fldCharType="separate"/>
        </w:r>
        <w:r w:rsidR="002B7CF1">
          <w:rPr>
            <w:noProof/>
            <w:webHidden/>
          </w:rPr>
          <w:t>16</w:t>
        </w:r>
        <w:r>
          <w:rPr>
            <w:noProof/>
            <w:webHidden/>
          </w:rPr>
          <w:fldChar w:fldCharType="end"/>
        </w:r>
      </w:hyperlink>
    </w:p>
    <w:p w:rsidR="002B7CF1" w:rsidRDefault="000C3AFE">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299615907" w:history="1">
        <w:r w:rsidR="002B7CF1" w:rsidRPr="00C3644F">
          <w:rPr>
            <w:rStyle w:val="Hyperlink"/>
            <w:noProof/>
          </w:rPr>
          <w:t>2.6</w:t>
        </w:r>
        <w:r w:rsidR="002B7CF1">
          <w:rPr>
            <w:rFonts w:asciiTheme="minorHAnsi" w:eastAsiaTheme="minorEastAsia" w:hAnsiTheme="minorHAnsi" w:cstheme="minorBidi"/>
            <w:smallCaps w:val="0"/>
            <w:noProof/>
            <w:sz w:val="22"/>
            <w:szCs w:val="22"/>
            <w:lang w:val="en-GB" w:eastAsia="en-GB"/>
          </w:rPr>
          <w:tab/>
        </w:r>
        <w:r w:rsidR="002B7CF1" w:rsidRPr="00C3644F">
          <w:rPr>
            <w:rStyle w:val="Hyperlink"/>
            <w:noProof/>
          </w:rPr>
          <w:t>NetApp iGroups and LUNs</w:t>
        </w:r>
        <w:r w:rsidR="002B7CF1">
          <w:rPr>
            <w:noProof/>
            <w:webHidden/>
          </w:rPr>
          <w:tab/>
        </w:r>
        <w:r>
          <w:rPr>
            <w:noProof/>
            <w:webHidden/>
          </w:rPr>
          <w:fldChar w:fldCharType="begin"/>
        </w:r>
        <w:r w:rsidR="002B7CF1">
          <w:rPr>
            <w:noProof/>
            <w:webHidden/>
          </w:rPr>
          <w:instrText xml:space="preserve"> PAGEREF _Toc299615907 \h </w:instrText>
        </w:r>
        <w:r>
          <w:rPr>
            <w:noProof/>
            <w:webHidden/>
          </w:rPr>
        </w:r>
        <w:r>
          <w:rPr>
            <w:noProof/>
            <w:webHidden/>
          </w:rPr>
          <w:fldChar w:fldCharType="separate"/>
        </w:r>
        <w:r w:rsidR="002B7CF1">
          <w:rPr>
            <w:noProof/>
            <w:webHidden/>
          </w:rPr>
          <w:t>17</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8" w:history="1">
        <w:r w:rsidR="002B7CF1" w:rsidRPr="00C3644F">
          <w:rPr>
            <w:rStyle w:val="Hyperlink"/>
            <w:noProof/>
          </w:rPr>
          <w:t>2.6.1</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iGroups for vfilers</w:t>
        </w:r>
        <w:r w:rsidR="002B7CF1">
          <w:rPr>
            <w:noProof/>
            <w:webHidden/>
          </w:rPr>
          <w:tab/>
        </w:r>
        <w:r>
          <w:rPr>
            <w:noProof/>
            <w:webHidden/>
          </w:rPr>
          <w:fldChar w:fldCharType="begin"/>
        </w:r>
        <w:r w:rsidR="002B7CF1">
          <w:rPr>
            <w:noProof/>
            <w:webHidden/>
          </w:rPr>
          <w:instrText xml:space="preserve"> PAGEREF _Toc299615908 \h </w:instrText>
        </w:r>
        <w:r>
          <w:rPr>
            <w:noProof/>
            <w:webHidden/>
          </w:rPr>
        </w:r>
        <w:r>
          <w:rPr>
            <w:noProof/>
            <w:webHidden/>
          </w:rPr>
          <w:fldChar w:fldCharType="separate"/>
        </w:r>
        <w:r w:rsidR="002B7CF1">
          <w:rPr>
            <w:noProof/>
            <w:webHidden/>
          </w:rPr>
          <w:t>17</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09" w:history="1">
        <w:r w:rsidR="002B7CF1" w:rsidRPr="00C3644F">
          <w:rPr>
            <w:rStyle w:val="Hyperlink"/>
            <w:noProof/>
          </w:rPr>
          <w:t>2.6.2</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LUNs for vfilers</w:t>
        </w:r>
        <w:r w:rsidR="002B7CF1">
          <w:rPr>
            <w:noProof/>
            <w:webHidden/>
          </w:rPr>
          <w:tab/>
        </w:r>
        <w:r>
          <w:rPr>
            <w:noProof/>
            <w:webHidden/>
          </w:rPr>
          <w:fldChar w:fldCharType="begin"/>
        </w:r>
        <w:r w:rsidR="002B7CF1">
          <w:rPr>
            <w:noProof/>
            <w:webHidden/>
          </w:rPr>
          <w:instrText xml:space="preserve"> PAGEREF _Toc299615909 \h </w:instrText>
        </w:r>
        <w:r>
          <w:rPr>
            <w:noProof/>
            <w:webHidden/>
          </w:rPr>
        </w:r>
        <w:r>
          <w:rPr>
            <w:noProof/>
            <w:webHidden/>
          </w:rPr>
          <w:fldChar w:fldCharType="separate"/>
        </w:r>
        <w:r w:rsidR="002B7CF1">
          <w:rPr>
            <w:noProof/>
            <w:webHidden/>
          </w:rPr>
          <w:t>17</w:t>
        </w:r>
        <w:r>
          <w:rPr>
            <w:noProof/>
            <w:webHidden/>
          </w:rPr>
          <w:fldChar w:fldCharType="end"/>
        </w:r>
      </w:hyperlink>
    </w:p>
    <w:p w:rsidR="002B7CF1" w:rsidRDefault="000C3AFE">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299615910" w:history="1">
        <w:r w:rsidR="002B7CF1" w:rsidRPr="00C3644F">
          <w:rPr>
            <w:rStyle w:val="Hyperlink"/>
            <w:noProof/>
          </w:rPr>
          <w:t>2.6.3</w:t>
        </w:r>
        <w:r w:rsidR="002B7CF1">
          <w:rPr>
            <w:rFonts w:asciiTheme="minorHAnsi" w:eastAsiaTheme="minorEastAsia" w:hAnsiTheme="minorHAnsi" w:cstheme="minorBidi"/>
            <w:i w:val="0"/>
            <w:noProof/>
            <w:sz w:val="22"/>
            <w:szCs w:val="22"/>
            <w:lang w:val="en-GB" w:eastAsia="en-GB"/>
          </w:rPr>
          <w:tab/>
        </w:r>
        <w:r w:rsidR="002B7CF1" w:rsidRPr="00C3644F">
          <w:rPr>
            <w:rStyle w:val="Hyperlink"/>
            <w:noProof/>
          </w:rPr>
          <w:t>IQN for vfilers</w:t>
        </w:r>
        <w:r w:rsidR="002B7CF1">
          <w:rPr>
            <w:noProof/>
            <w:webHidden/>
          </w:rPr>
          <w:tab/>
        </w:r>
        <w:r>
          <w:rPr>
            <w:noProof/>
            <w:webHidden/>
          </w:rPr>
          <w:fldChar w:fldCharType="begin"/>
        </w:r>
        <w:r w:rsidR="002B7CF1">
          <w:rPr>
            <w:noProof/>
            <w:webHidden/>
          </w:rPr>
          <w:instrText xml:space="preserve"> PAGEREF _Toc299615910 \h </w:instrText>
        </w:r>
        <w:r>
          <w:rPr>
            <w:noProof/>
            <w:webHidden/>
          </w:rPr>
        </w:r>
        <w:r>
          <w:rPr>
            <w:noProof/>
            <w:webHidden/>
          </w:rPr>
          <w:fldChar w:fldCharType="separate"/>
        </w:r>
        <w:r w:rsidR="002B7CF1">
          <w:rPr>
            <w:noProof/>
            <w:webHidden/>
          </w:rPr>
          <w:t>18</w:t>
        </w:r>
        <w:r>
          <w:rPr>
            <w:noProof/>
            <w:webHidden/>
          </w:rPr>
          <w:fldChar w:fldCharType="end"/>
        </w:r>
      </w:hyperlink>
    </w:p>
    <w:p w:rsidR="006C7A4E" w:rsidRDefault="000C3AFE" w:rsidP="006C7A4E">
      <w:pPr>
        <w:pStyle w:val="BodyText"/>
        <w:rPr>
          <w:rFonts w:cs="Arial"/>
          <w:b/>
          <w:caps/>
        </w:rPr>
      </w:pPr>
      <w:r>
        <w:rPr>
          <w:rFonts w:cs="Arial"/>
          <w:b/>
          <w:caps/>
        </w:rPr>
        <w:fldChar w:fldCharType="end"/>
      </w:r>
    </w:p>
    <w:p w:rsidR="000D5CB3" w:rsidRPr="006E53F8" w:rsidRDefault="000D5CB3" w:rsidP="006C7A4E">
      <w:pPr>
        <w:pStyle w:val="BodyText"/>
      </w:pPr>
    </w:p>
    <w:p w:rsidR="006C7A4E" w:rsidRPr="006E53F8" w:rsidRDefault="006C7A4E" w:rsidP="00D17964">
      <w:pPr>
        <w:pStyle w:val="apphead2"/>
        <w:numPr>
          <w:ilvl w:val="0"/>
          <w:numId w:val="0"/>
        </w:numPr>
        <w:ind w:left="432" w:hanging="432"/>
        <w:rPr>
          <w:lang w:val="en-GB"/>
        </w:rPr>
      </w:pPr>
    </w:p>
    <w:p w:rsidR="006C7A4E" w:rsidRPr="006E53F8" w:rsidRDefault="006C7A4E" w:rsidP="006C7A4E">
      <w:pPr>
        <w:pStyle w:val="Heading1"/>
        <w:rPr>
          <w:lang w:val="en-GB"/>
        </w:rPr>
      </w:pPr>
      <w:bookmarkStart w:id="1" w:name="_Toc299615878"/>
      <w:bookmarkStart w:id="2" w:name="_Ref132187732"/>
      <w:r w:rsidRPr="006E53F8">
        <w:rPr>
          <w:lang w:val="en-GB"/>
        </w:rPr>
        <w:lastRenderedPageBreak/>
        <w:t>Introduction</w:t>
      </w:r>
      <w:bookmarkEnd w:id="1"/>
    </w:p>
    <w:p w:rsidR="006C7A4E" w:rsidRPr="006E53F8" w:rsidRDefault="00891E55" w:rsidP="00D17964">
      <w:pPr>
        <w:pStyle w:val="Heading2"/>
        <w:rPr>
          <w:lang w:val="en-GB"/>
        </w:rPr>
      </w:pPr>
      <w:bookmarkStart w:id="3" w:name="_Toc299615879"/>
      <w:r w:rsidRPr="006E53F8">
        <w:rPr>
          <w:lang w:val="en-GB"/>
        </w:rPr>
        <w:t xml:space="preserve">Management </w:t>
      </w:r>
      <w:r w:rsidR="006C7A4E" w:rsidRPr="006E53F8">
        <w:rPr>
          <w:lang w:val="en-GB"/>
        </w:rPr>
        <w:t>Summary</w:t>
      </w:r>
      <w:bookmarkEnd w:id="2"/>
      <w:bookmarkEnd w:id="3"/>
    </w:p>
    <w:p w:rsidR="0074395A" w:rsidRDefault="0074395A" w:rsidP="0074395A">
      <w:pPr>
        <w:pStyle w:val="BodyText"/>
      </w:pPr>
      <w:bookmarkStart w:id="4" w:name="_Toc160342758"/>
      <w:bookmarkStart w:id="5" w:name="_Toc510332935"/>
      <w:bookmarkStart w:id="6" w:name="_Toc511190202"/>
      <w:bookmarkStart w:id="7" w:name="_Toc511190483"/>
      <w:bookmarkStart w:id="8" w:name="_Toc511190595"/>
      <w:bookmarkStart w:id="9" w:name="_Toc511204951"/>
      <w:bookmarkStart w:id="10" w:name="_Toc511205069"/>
      <w:bookmarkStart w:id="11" w:name="_Toc521436408"/>
      <w:bookmarkStart w:id="12" w:name="_Toc526847993"/>
      <w:bookmarkStart w:id="13" w:name="_Ref150059269"/>
      <w:bookmarkStart w:id="14" w:name="_Ref150059312"/>
      <w:bookmarkEnd w:id="4"/>
      <w:r>
        <w:t xml:space="preserve">This standard defines the naming of technology for </w:t>
      </w:r>
      <w:proofErr w:type="spellStart"/>
      <w:r>
        <w:t>NetApp</w:t>
      </w:r>
      <w:proofErr w:type="spellEnd"/>
      <w:r>
        <w:t xml:space="preserve"> controllers and </w:t>
      </w:r>
      <w:proofErr w:type="gramStart"/>
      <w:r>
        <w:t>all of its</w:t>
      </w:r>
      <w:proofErr w:type="gramEnd"/>
      <w:r>
        <w:t xml:space="preserve"> internal logical configuration. </w:t>
      </w:r>
    </w:p>
    <w:p w:rsidR="0074395A" w:rsidRDefault="0074395A" w:rsidP="0074395A">
      <w:pPr>
        <w:pStyle w:val="BodyText"/>
      </w:pPr>
      <w:r>
        <w:t xml:space="preserve">Consistent naming of technology systems will in time, once implemented and learnt, assist in service management as an indication of the system’s location and function can be easily obtained from its name. The standard will also help in producing unique names.   </w:t>
      </w:r>
    </w:p>
    <w:p w:rsidR="0074395A" w:rsidRDefault="0074395A" w:rsidP="0074395A">
      <w:pPr>
        <w:pStyle w:val="BodyText"/>
      </w:pPr>
      <w:r>
        <w:t xml:space="preserve">As host system naming conventions are based on the standard naming of other elements such as site and environment, these are also included within this standard. </w:t>
      </w:r>
    </w:p>
    <w:p w:rsidR="0074395A" w:rsidRDefault="0074395A" w:rsidP="0074395A">
      <w:pPr>
        <w:pStyle w:val="BodyText"/>
      </w:pPr>
      <w:r>
        <w:t>Host system naming also makes extensive use of short forms of the ITIC (a three letter short form of the Infrastructure Capability, and a four letter short form of the Logical System Group components). These should be defined as part of the ITIC.</w:t>
      </w:r>
    </w:p>
    <w:p w:rsidR="0074395A" w:rsidRDefault="0074395A" w:rsidP="0074395A">
      <w:pPr>
        <w:pStyle w:val="BodyText"/>
      </w:pPr>
      <w:r>
        <w:t xml:space="preserve">The current ITIC listing can be found here: </w:t>
      </w:r>
    </w:p>
    <w:p w:rsidR="0074395A" w:rsidRDefault="000C3AFE" w:rsidP="0074395A">
      <w:pPr>
        <w:pStyle w:val="BodyText"/>
      </w:pPr>
      <w:hyperlink r:id="rId13" w:history="1">
        <w:r w:rsidR="0074395A" w:rsidRPr="005D5D01">
          <w:rPr>
            <w:rStyle w:val="Hyperlink"/>
          </w:rPr>
          <w:t>http://sdsbc.ime.reuters.com/content/rgp/gsmg/gpo/config_asset%20mgmt/configuration%20management/infrastructure%20catalogue.xls</w:t>
        </w:r>
      </w:hyperlink>
      <w:r w:rsidR="0074395A">
        <w:t xml:space="preserve"> </w:t>
      </w:r>
    </w:p>
    <w:p w:rsidR="0074395A" w:rsidRDefault="0074395A" w:rsidP="0074395A">
      <w:pPr>
        <w:pStyle w:val="BodyText"/>
      </w:pPr>
      <w:proofErr w:type="spellStart"/>
      <w:r>
        <w:t>NetApp</w:t>
      </w:r>
      <w:proofErr w:type="spellEnd"/>
      <w:r>
        <w:t xml:space="preserve"> naming standards will follow TSA rules on naming conventions as far as possible. These include rules on host system naming as at the controller level parallels may be drawn between a </w:t>
      </w:r>
      <w:proofErr w:type="spellStart"/>
      <w:r>
        <w:t>NetApp</w:t>
      </w:r>
      <w:proofErr w:type="spellEnd"/>
      <w:r>
        <w:t xml:space="preserve"> storage system and platform servers.</w:t>
      </w:r>
    </w:p>
    <w:p w:rsidR="0074395A" w:rsidRPr="00FD0A6E" w:rsidRDefault="0074395A" w:rsidP="0074395A">
      <w:pPr>
        <w:pStyle w:val="BodyText"/>
      </w:pPr>
      <w:r>
        <w:t xml:space="preserve">The TSA rules do not go into detail, such as aggregates, volumes or </w:t>
      </w:r>
      <w:proofErr w:type="spellStart"/>
      <w:r>
        <w:t>vFilers</w:t>
      </w:r>
      <w:proofErr w:type="spellEnd"/>
      <w:r>
        <w:t xml:space="preserve">. Naming standards exist within storage I&amp;S for the EMC </w:t>
      </w:r>
      <w:proofErr w:type="spellStart"/>
      <w:r>
        <w:t>Celerra</w:t>
      </w:r>
      <w:proofErr w:type="spellEnd"/>
      <w:r>
        <w:t xml:space="preserve"> NAS devices, but the technologies are different, hence an additional standard for </w:t>
      </w:r>
      <w:proofErr w:type="spellStart"/>
      <w:r>
        <w:t>NetApp</w:t>
      </w:r>
      <w:proofErr w:type="spellEnd"/>
      <w:r>
        <w:t>.</w:t>
      </w:r>
    </w:p>
    <w:p w:rsidR="00CE328A" w:rsidRPr="006E53F8" w:rsidRDefault="005C150E" w:rsidP="00D17964">
      <w:pPr>
        <w:pStyle w:val="Heading2"/>
        <w:rPr>
          <w:lang w:val="en-GB"/>
        </w:rPr>
      </w:pPr>
      <w:bookmarkStart w:id="15" w:name="_Toc299615880"/>
      <w:r w:rsidRPr="006E53F8">
        <w:rPr>
          <w:lang w:val="en-GB"/>
        </w:rPr>
        <w:t>Assumptions</w:t>
      </w:r>
      <w:bookmarkEnd w:id="15"/>
    </w:p>
    <w:p w:rsidR="00020573" w:rsidRPr="006E53F8" w:rsidRDefault="002F6F1B" w:rsidP="002F6F1B">
      <w:pPr>
        <w:pStyle w:val="BodyText"/>
      </w:pPr>
      <w:r w:rsidRPr="006E53F8">
        <w:t>This document assumes</w:t>
      </w:r>
      <w:r w:rsidR="00020573" w:rsidRPr="006E53F8">
        <w:t>:</w:t>
      </w:r>
    </w:p>
    <w:p w:rsidR="0074395A" w:rsidRDefault="0074395A" w:rsidP="00020573">
      <w:pPr>
        <w:pStyle w:val="BodyText"/>
        <w:numPr>
          <w:ilvl w:val="0"/>
          <w:numId w:val="8"/>
        </w:numPr>
      </w:pPr>
      <w:r>
        <w:t xml:space="preserve">Understanding of the </w:t>
      </w:r>
      <w:proofErr w:type="spellStart"/>
      <w:r>
        <w:t>NetApp</w:t>
      </w:r>
      <w:proofErr w:type="spellEnd"/>
      <w:r>
        <w:t xml:space="preserve"> physical configuration.</w:t>
      </w:r>
    </w:p>
    <w:p w:rsidR="00020573" w:rsidRDefault="001D298D" w:rsidP="00020573">
      <w:pPr>
        <w:pStyle w:val="BodyText"/>
        <w:numPr>
          <w:ilvl w:val="0"/>
          <w:numId w:val="8"/>
        </w:numPr>
      </w:pPr>
      <w:r>
        <w:t>T</w:t>
      </w:r>
      <w:r w:rsidR="002F6F1B" w:rsidRPr="006E53F8">
        <w:t xml:space="preserve">he reader has </w:t>
      </w:r>
      <w:r w:rsidR="00566AC2">
        <w:t xml:space="preserve">experience in </w:t>
      </w:r>
      <w:proofErr w:type="spellStart"/>
      <w:r w:rsidR="00566AC2">
        <w:t>NetApp</w:t>
      </w:r>
      <w:proofErr w:type="spellEnd"/>
      <w:r w:rsidR="00566AC2">
        <w:t xml:space="preserve"> storage configu</w:t>
      </w:r>
      <w:r w:rsidR="00E91019">
        <w:t>r</w:t>
      </w:r>
      <w:r w:rsidR="00566AC2">
        <w:t>ation</w:t>
      </w:r>
      <w:r w:rsidR="0074395A">
        <w:t>.</w:t>
      </w:r>
    </w:p>
    <w:p w:rsidR="006B2833" w:rsidRPr="006E53F8" w:rsidRDefault="006B2833" w:rsidP="00020573">
      <w:pPr>
        <w:pStyle w:val="BodyText"/>
        <w:numPr>
          <w:ilvl w:val="0"/>
          <w:numId w:val="8"/>
        </w:numPr>
      </w:pPr>
      <w:r w:rsidRPr="002B7CF1">
        <w:rPr>
          <w:b/>
          <w:color w:val="FF0000"/>
        </w:rPr>
        <w:t>All naming will be in lower case unless stated otherwise in a particular section</w:t>
      </w:r>
      <w:r>
        <w:t>.</w:t>
      </w:r>
    </w:p>
    <w:p w:rsidR="006C7A4E" w:rsidRPr="006E53F8" w:rsidRDefault="006C7A4E" w:rsidP="00D17964">
      <w:pPr>
        <w:pStyle w:val="Heading2"/>
        <w:rPr>
          <w:lang w:val="en-GB"/>
        </w:rPr>
      </w:pPr>
      <w:bookmarkStart w:id="16" w:name="_Toc299615881"/>
      <w:r w:rsidRPr="006E53F8">
        <w:rPr>
          <w:lang w:val="en-GB"/>
        </w:rPr>
        <w:t>References</w:t>
      </w:r>
      <w:bookmarkEnd w:id="5"/>
      <w:bookmarkEnd w:id="6"/>
      <w:bookmarkEnd w:id="7"/>
      <w:bookmarkEnd w:id="8"/>
      <w:bookmarkEnd w:id="9"/>
      <w:bookmarkEnd w:id="10"/>
      <w:bookmarkEnd w:id="11"/>
      <w:bookmarkEnd w:id="12"/>
      <w:bookmarkEnd w:id="13"/>
      <w:bookmarkEnd w:id="14"/>
      <w:bookmarkEnd w:id="16"/>
    </w:p>
    <w:tbl>
      <w:tblPr>
        <w:tblW w:w="9873" w:type="dxa"/>
        <w:tblBorders>
          <w:insideH w:val="single" w:sz="18" w:space="0" w:color="FFFFFF"/>
          <w:insideV w:val="single" w:sz="18" w:space="0" w:color="FFFFFF"/>
        </w:tblBorders>
        <w:tblLayout w:type="fixed"/>
        <w:tblLook w:val="00A0"/>
      </w:tblPr>
      <w:tblGrid>
        <w:gridCol w:w="404"/>
        <w:gridCol w:w="3064"/>
        <w:gridCol w:w="3240"/>
        <w:gridCol w:w="1556"/>
        <w:gridCol w:w="1609"/>
      </w:tblGrid>
      <w:tr w:rsidR="006C7A4E" w:rsidRPr="00417068" w:rsidTr="00417068">
        <w:tc>
          <w:tcPr>
            <w:tcW w:w="404" w:type="dxa"/>
            <w:shd w:val="pct20" w:color="000000" w:fill="FFFFFF"/>
          </w:tcPr>
          <w:p w:rsidR="006C7A4E" w:rsidRPr="00417068" w:rsidRDefault="006C7A4E" w:rsidP="00417068">
            <w:pPr>
              <w:pStyle w:val="BodyText"/>
              <w:spacing w:after="0"/>
              <w:rPr>
                <w:rFonts w:cs="Arial"/>
                <w:b/>
                <w:bCs/>
                <w:szCs w:val="24"/>
              </w:rPr>
            </w:pPr>
          </w:p>
        </w:tc>
        <w:tc>
          <w:tcPr>
            <w:tcW w:w="3064"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Document</w:t>
            </w:r>
          </w:p>
        </w:tc>
        <w:tc>
          <w:tcPr>
            <w:tcW w:w="3240"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Doc</w:t>
            </w:r>
            <w:r w:rsidR="0054003A" w:rsidRPr="00417068">
              <w:rPr>
                <w:rFonts w:cs="Arial"/>
                <w:b/>
                <w:bCs/>
                <w:szCs w:val="24"/>
              </w:rPr>
              <w:t>ument</w:t>
            </w:r>
            <w:r w:rsidRPr="00417068">
              <w:rPr>
                <w:rFonts w:cs="Arial"/>
                <w:b/>
                <w:bCs/>
                <w:szCs w:val="24"/>
              </w:rPr>
              <w:t xml:space="preserve"> URL</w:t>
            </w:r>
          </w:p>
        </w:tc>
        <w:tc>
          <w:tcPr>
            <w:tcW w:w="1556"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Date</w:t>
            </w:r>
          </w:p>
        </w:tc>
        <w:tc>
          <w:tcPr>
            <w:tcW w:w="1609"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Author</w:t>
            </w:r>
          </w:p>
        </w:tc>
      </w:tr>
      <w:tr w:rsidR="006B1D97" w:rsidRPr="00417068" w:rsidTr="00417068">
        <w:tc>
          <w:tcPr>
            <w:tcW w:w="404" w:type="dxa"/>
            <w:shd w:val="pct5" w:color="000000" w:fill="FFFFFF"/>
          </w:tcPr>
          <w:p w:rsidR="006B1D97" w:rsidRPr="00417068" w:rsidRDefault="00922637" w:rsidP="00417068">
            <w:pPr>
              <w:pStyle w:val="BodyText"/>
              <w:spacing w:after="0"/>
              <w:rPr>
                <w:rFonts w:cs="Arial"/>
              </w:rPr>
            </w:pPr>
            <w:r w:rsidRPr="00417068">
              <w:rPr>
                <w:rFonts w:cs="Arial"/>
              </w:rPr>
              <w:t>1</w:t>
            </w:r>
          </w:p>
        </w:tc>
        <w:tc>
          <w:tcPr>
            <w:tcW w:w="3064" w:type="dxa"/>
            <w:shd w:val="pct5" w:color="000000" w:fill="FFFFFF"/>
          </w:tcPr>
          <w:p w:rsidR="006B1D97" w:rsidRPr="00417068" w:rsidRDefault="00922637" w:rsidP="002C0D83">
            <w:pPr>
              <w:pStyle w:val="BodyText"/>
              <w:rPr>
                <w:rFonts w:cs="Arial"/>
              </w:rPr>
            </w:pPr>
            <w:r w:rsidRPr="00417068">
              <w:rPr>
                <w:rFonts w:cs="Arial"/>
              </w:rPr>
              <w:t>Infrastructure catalogue</w:t>
            </w:r>
          </w:p>
        </w:tc>
        <w:tc>
          <w:tcPr>
            <w:tcW w:w="3240" w:type="dxa"/>
            <w:shd w:val="pct5" w:color="000000" w:fill="FFFFFF"/>
          </w:tcPr>
          <w:p w:rsidR="006B1D97" w:rsidRPr="00417068" w:rsidRDefault="000C3AFE" w:rsidP="00417068">
            <w:pPr>
              <w:pStyle w:val="BodyText"/>
              <w:spacing w:after="0"/>
              <w:rPr>
                <w:rFonts w:cs="Arial"/>
              </w:rPr>
            </w:pPr>
            <w:hyperlink r:id="rId14" w:history="1">
              <w:r w:rsidR="00922637" w:rsidRPr="005D5D01">
                <w:rPr>
                  <w:rStyle w:val="Hyperlink"/>
                </w:rPr>
                <w:t>http://sdsbc.ime.reuters.com/content/rgp/gsmg/gpo/config_asset%20mgmt/configuration%20management/infrastructure%20catalogue.xls</w:t>
              </w:r>
            </w:hyperlink>
          </w:p>
        </w:tc>
        <w:tc>
          <w:tcPr>
            <w:tcW w:w="1556" w:type="dxa"/>
            <w:shd w:val="pct5" w:color="000000" w:fill="FFFFFF"/>
          </w:tcPr>
          <w:p w:rsidR="006B1D97" w:rsidRPr="00417068" w:rsidRDefault="006B1D97" w:rsidP="00417068">
            <w:pPr>
              <w:pStyle w:val="BodyText"/>
              <w:spacing w:after="0"/>
              <w:rPr>
                <w:rFonts w:cs="Arial"/>
              </w:rPr>
            </w:pPr>
          </w:p>
        </w:tc>
        <w:tc>
          <w:tcPr>
            <w:tcW w:w="1609" w:type="dxa"/>
            <w:shd w:val="pct5" w:color="000000" w:fill="FFFFFF"/>
          </w:tcPr>
          <w:p w:rsidR="006B1D97" w:rsidRPr="00417068" w:rsidRDefault="006B1D97" w:rsidP="00417068">
            <w:pPr>
              <w:pStyle w:val="BodyText"/>
              <w:spacing w:after="0"/>
              <w:rPr>
                <w:rFonts w:cs="Arial"/>
              </w:rPr>
            </w:pPr>
          </w:p>
        </w:tc>
      </w:tr>
    </w:tbl>
    <w:p w:rsidR="006C7A4E" w:rsidRPr="006E53F8" w:rsidRDefault="006C7A4E" w:rsidP="00D17964">
      <w:pPr>
        <w:pStyle w:val="Heading2"/>
        <w:rPr>
          <w:lang w:val="en-GB"/>
        </w:rPr>
      </w:pPr>
      <w:bookmarkStart w:id="17" w:name="_Toc299615882"/>
      <w:r w:rsidRPr="006E53F8">
        <w:rPr>
          <w:lang w:val="en-GB"/>
        </w:rPr>
        <w:t>Change History</w:t>
      </w:r>
      <w:bookmarkEnd w:id="17"/>
    </w:p>
    <w:tbl>
      <w:tblPr>
        <w:tblW w:w="9803" w:type="dxa"/>
        <w:tblBorders>
          <w:insideH w:val="single" w:sz="18" w:space="0" w:color="FFFFFF"/>
          <w:insideV w:val="single" w:sz="18" w:space="0" w:color="FFFFFF"/>
        </w:tblBorders>
        <w:tblLayout w:type="fixed"/>
        <w:tblLook w:val="00A0"/>
      </w:tblPr>
      <w:tblGrid>
        <w:gridCol w:w="828"/>
        <w:gridCol w:w="2040"/>
        <w:gridCol w:w="2280"/>
        <w:gridCol w:w="4655"/>
      </w:tblGrid>
      <w:tr w:rsidR="006C7A4E" w:rsidRPr="00417068" w:rsidTr="00417068">
        <w:tc>
          <w:tcPr>
            <w:tcW w:w="828" w:type="dxa"/>
            <w:shd w:val="pct20" w:color="000000" w:fill="FFFFFF"/>
          </w:tcPr>
          <w:p w:rsidR="006C7A4E" w:rsidRPr="00417068" w:rsidRDefault="006C7A4E" w:rsidP="00417068">
            <w:pPr>
              <w:pStyle w:val="BodyText"/>
              <w:spacing w:after="0"/>
              <w:rPr>
                <w:rFonts w:cs="Arial"/>
                <w:b/>
                <w:bCs/>
                <w:szCs w:val="24"/>
              </w:rPr>
            </w:pPr>
            <w:proofErr w:type="spellStart"/>
            <w:r w:rsidRPr="00417068">
              <w:rPr>
                <w:rFonts w:cs="Arial"/>
                <w:b/>
                <w:bCs/>
                <w:szCs w:val="24"/>
              </w:rPr>
              <w:t>Ver</w:t>
            </w:r>
            <w:proofErr w:type="spellEnd"/>
          </w:p>
        </w:tc>
        <w:tc>
          <w:tcPr>
            <w:tcW w:w="2040"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Date</w:t>
            </w:r>
          </w:p>
        </w:tc>
        <w:tc>
          <w:tcPr>
            <w:tcW w:w="2280"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Author</w:t>
            </w:r>
          </w:p>
        </w:tc>
        <w:tc>
          <w:tcPr>
            <w:tcW w:w="4655" w:type="dxa"/>
            <w:shd w:val="pct20" w:color="000000" w:fill="FFFFFF"/>
          </w:tcPr>
          <w:p w:rsidR="006C7A4E" w:rsidRPr="00417068" w:rsidRDefault="006C7A4E" w:rsidP="00417068">
            <w:pPr>
              <w:pStyle w:val="BodyText"/>
              <w:spacing w:after="0"/>
              <w:rPr>
                <w:rFonts w:cs="Arial"/>
                <w:b/>
                <w:bCs/>
                <w:szCs w:val="24"/>
              </w:rPr>
            </w:pPr>
            <w:r w:rsidRPr="00417068">
              <w:rPr>
                <w:rFonts w:cs="Arial"/>
                <w:b/>
                <w:bCs/>
                <w:szCs w:val="24"/>
              </w:rPr>
              <w:t>Key Changes</w:t>
            </w:r>
          </w:p>
        </w:tc>
      </w:tr>
      <w:tr w:rsidR="006C7A4E" w:rsidRPr="00417068" w:rsidTr="00417068">
        <w:tc>
          <w:tcPr>
            <w:tcW w:w="828" w:type="dxa"/>
            <w:shd w:val="pct5" w:color="000000" w:fill="FFFFFF"/>
          </w:tcPr>
          <w:p w:rsidR="006C7A4E" w:rsidRPr="00417068" w:rsidRDefault="006C7A4E" w:rsidP="00417068">
            <w:pPr>
              <w:pStyle w:val="BodyText"/>
              <w:spacing w:after="0"/>
              <w:rPr>
                <w:rFonts w:cs="Arial"/>
              </w:rPr>
            </w:pPr>
            <w:r w:rsidRPr="00417068">
              <w:rPr>
                <w:rFonts w:cs="Arial"/>
              </w:rPr>
              <w:t>0.1</w:t>
            </w:r>
          </w:p>
        </w:tc>
        <w:tc>
          <w:tcPr>
            <w:tcW w:w="2040" w:type="dxa"/>
            <w:shd w:val="pct5" w:color="000000" w:fill="FFFFFF"/>
          </w:tcPr>
          <w:p w:rsidR="006C7A4E" w:rsidRPr="00417068" w:rsidRDefault="0074395A" w:rsidP="00417068">
            <w:pPr>
              <w:pStyle w:val="BodyText"/>
              <w:spacing w:after="0"/>
              <w:rPr>
                <w:rFonts w:cs="Arial"/>
              </w:rPr>
            </w:pPr>
            <w:r w:rsidRPr="00417068">
              <w:rPr>
                <w:rFonts w:cs="Arial"/>
              </w:rPr>
              <w:t>18</w:t>
            </w:r>
            <w:r w:rsidR="00EC21F6" w:rsidRPr="00417068">
              <w:rPr>
                <w:rFonts w:cs="Arial"/>
              </w:rPr>
              <w:t xml:space="preserve"> </w:t>
            </w:r>
            <w:r w:rsidR="00566AC2" w:rsidRPr="00417068">
              <w:rPr>
                <w:rFonts w:cs="Arial"/>
              </w:rPr>
              <w:t>February</w:t>
            </w:r>
            <w:r w:rsidR="00EC21F6" w:rsidRPr="00417068">
              <w:rPr>
                <w:rFonts w:cs="Arial"/>
              </w:rPr>
              <w:t xml:space="preserve"> 2010</w:t>
            </w:r>
          </w:p>
        </w:tc>
        <w:tc>
          <w:tcPr>
            <w:tcW w:w="2280" w:type="dxa"/>
            <w:shd w:val="pct5" w:color="000000" w:fill="FFFFFF"/>
          </w:tcPr>
          <w:p w:rsidR="006C7A4E" w:rsidRPr="00417068" w:rsidRDefault="0074395A" w:rsidP="00417068">
            <w:pPr>
              <w:pStyle w:val="BodyText"/>
              <w:spacing w:after="0"/>
              <w:rPr>
                <w:rFonts w:cs="Arial"/>
              </w:rPr>
            </w:pPr>
            <w:r w:rsidRPr="00417068">
              <w:rPr>
                <w:rFonts w:cs="Arial"/>
              </w:rPr>
              <w:t>Sridhar Chevendra</w:t>
            </w:r>
          </w:p>
        </w:tc>
        <w:tc>
          <w:tcPr>
            <w:tcW w:w="4655" w:type="dxa"/>
            <w:shd w:val="pct5" w:color="000000" w:fill="FFFFFF"/>
          </w:tcPr>
          <w:p w:rsidR="006C7A4E" w:rsidRPr="00417068" w:rsidRDefault="006C7A4E" w:rsidP="00417068">
            <w:pPr>
              <w:pStyle w:val="BodyText"/>
              <w:spacing w:after="0"/>
              <w:rPr>
                <w:rFonts w:cs="Arial"/>
              </w:rPr>
            </w:pPr>
            <w:r w:rsidRPr="00417068">
              <w:rPr>
                <w:rFonts w:cs="Arial"/>
              </w:rPr>
              <w:t xml:space="preserve">Initial </w:t>
            </w:r>
            <w:r w:rsidR="00B733B4" w:rsidRPr="00417068">
              <w:rPr>
                <w:rFonts w:cs="Arial"/>
              </w:rPr>
              <w:t>draft</w:t>
            </w:r>
            <w:r w:rsidRPr="00417068">
              <w:rPr>
                <w:rFonts w:cs="Arial"/>
              </w:rPr>
              <w:t xml:space="preserve"> for </w:t>
            </w:r>
            <w:r w:rsidR="008E51F0" w:rsidRPr="00417068">
              <w:rPr>
                <w:rFonts w:cs="Arial"/>
              </w:rPr>
              <w:t>discussion</w:t>
            </w:r>
            <w:r w:rsidR="001819C8" w:rsidRPr="00417068">
              <w:rPr>
                <w:rFonts w:cs="Arial"/>
              </w:rPr>
              <w:t>.</w:t>
            </w:r>
          </w:p>
        </w:tc>
      </w:tr>
      <w:tr w:rsidR="000154AD" w:rsidRPr="00417068" w:rsidTr="00417068">
        <w:tc>
          <w:tcPr>
            <w:tcW w:w="828" w:type="dxa"/>
            <w:shd w:val="pct20" w:color="000000" w:fill="FFFFFF"/>
          </w:tcPr>
          <w:p w:rsidR="000154AD" w:rsidRPr="00417068" w:rsidRDefault="00E474E2" w:rsidP="00417068">
            <w:pPr>
              <w:pStyle w:val="BodyText"/>
              <w:spacing w:after="0"/>
              <w:rPr>
                <w:rFonts w:cs="Arial"/>
              </w:rPr>
            </w:pPr>
            <w:r w:rsidRPr="00417068">
              <w:rPr>
                <w:rFonts w:cs="Arial"/>
              </w:rPr>
              <w:t>0.2</w:t>
            </w:r>
          </w:p>
        </w:tc>
        <w:tc>
          <w:tcPr>
            <w:tcW w:w="2040" w:type="dxa"/>
            <w:shd w:val="pct20" w:color="000000" w:fill="FFFFFF"/>
          </w:tcPr>
          <w:p w:rsidR="000154AD" w:rsidRPr="00417068" w:rsidRDefault="00E474E2" w:rsidP="00417068">
            <w:pPr>
              <w:pStyle w:val="BodyText"/>
              <w:spacing w:after="0"/>
              <w:rPr>
                <w:rFonts w:cs="Arial"/>
              </w:rPr>
            </w:pPr>
            <w:r w:rsidRPr="00417068">
              <w:rPr>
                <w:rFonts w:cs="Arial"/>
              </w:rPr>
              <w:t>24 February 2010</w:t>
            </w:r>
          </w:p>
        </w:tc>
        <w:tc>
          <w:tcPr>
            <w:tcW w:w="2280" w:type="dxa"/>
            <w:shd w:val="pct20" w:color="000000" w:fill="FFFFFF"/>
          </w:tcPr>
          <w:p w:rsidR="000154AD" w:rsidRPr="00417068" w:rsidRDefault="0074395A" w:rsidP="00417068">
            <w:pPr>
              <w:pStyle w:val="BodyText"/>
              <w:spacing w:after="0"/>
              <w:rPr>
                <w:rFonts w:cs="Arial"/>
              </w:rPr>
            </w:pPr>
            <w:r w:rsidRPr="00417068">
              <w:rPr>
                <w:rFonts w:cs="Arial"/>
              </w:rPr>
              <w:t>Stew</w:t>
            </w:r>
            <w:r w:rsidR="00A031EA" w:rsidRPr="00417068">
              <w:rPr>
                <w:rFonts w:cs="Arial"/>
              </w:rPr>
              <w:t>art</w:t>
            </w:r>
            <w:r w:rsidRPr="00417068">
              <w:rPr>
                <w:rFonts w:cs="Arial"/>
              </w:rPr>
              <w:t xml:space="preserve"> Bird</w:t>
            </w:r>
          </w:p>
        </w:tc>
        <w:tc>
          <w:tcPr>
            <w:tcW w:w="4655" w:type="dxa"/>
            <w:shd w:val="pct20" w:color="000000" w:fill="FFFFFF"/>
          </w:tcPr>
          <w:p w:rsidR="000154AD" w:rsidRPr="00417068" w:rsidRDefault="0074395A" w:rsidP="00417068">
            <w:pPr>
              <w:pStyle w:val="BodyText"/>
              <w:spacing w:after="0"/>
              <w:rPr>
                <w:rFonts w:cs="Arial"/>
              </w:rPr>
            </w:pPr>
            <w:r w:rsidRPr="00417068">
              <w:rPr>
                <w:rFonts w:cs="Arial"/>
              </w:rPr>
              <w:t>Initial Review</w:t>
            </w:r>
          </w:p>
        </w:tc>
      </w:tr>
      <w:tr w:rsidR="002B43C7" w:rsidRPr="00417068" w:rsidTr="00417068">
        <w:tc>
          <w:tcPr>
            <w:tcW w:w="828" w:type="dxa"/>
            <w:shd w:val="pct5" w:color="000000" w:fill="FFFFFF"/>
          </w:tcPr>
          <w:p w:rsidR="002B43C7" w:rsidRPr="00417068" w:rsidRDefault="001D298D" w:rsidP="00417068">
            <w:pPr>
              <w:pStyle w:val="BodyText"/>
              <w:spacing w:after="0"/>
              <w:rPr>
                <w:rFonts w:cs="Arial"/>
              </w:rPr>
            </w:pPr>
            <w:r w:rsidRPr="00417068">
              <w:rPr>
                <w:rFonts w:cs="Arial"/>
              </w:rPr>
              <w:t>0.3</w:t>
            </w:r>
          </w:p>
        </w:tc>
        <w:tc>
          <w:tcPr>
            <w:tcW w:w="2040" w:type="dxa"/>
            <w:shd w:val="pct5" w:color="000000" w:fill="FFFFFF"/>
          </w:tcPr>
          <w:p w:rsidR="002B43C7" w:rsidRPr="00417068" w:rsidRDefault="001D298D" w:rsidP="00417068">
            <w:pPr>
              <w:pStyle w:val="BodyText"/>
              <w:spacing w:after="0"/>
              <w:rPr>
                <w:rFonts w:cs="Arial"/>
              </w:rPr>
            </w:pPr>
            <w:r w:rsidRPr="00417068">
              <w:rPr>
                <w:rFonts w:cs="Arial"/>
              </w:rPr>
              <w:t>1</w:t>
            </w:r>
            <w:r w:rsidRPr="00417068">
              <w:rPr>
                <w:rFonts w:cs="Arial"/>
                <w:vertAlign w:val="superscript"/>
              </w:rPr>
              <w:t>st</w:t>
            </w:r>
            <w:r w:rsidRPr="00417068">
              <w:rPr>
                <w:rFonts w:cs="Arial"/>
              </w:rPr>
              <w:t xml:space="preserve"> March 2010</w:t>
            </w:r>
          </w:p>
        </w:tc>
        <w:tc>
          <w:tcPr>
            <w:tcW w:w="2280" w:type="dxa"/>
            <w:shd w:val="pct5" w:color="000000" w:fill="FFFFFF"/>
          </w:tcPr>
          <w:p w:rsidR="002B43C7" w:rsidRPr="00417068" w:rsidRDefault="001D298D" w:rsidP="00417068">
            <w:pPr>
              <w:pStyle w:val="BodyText"/>
              <w:spacing w:after="0"/>
              <w:rPr>
                <w:rFonts w:cs="Arial"/>
              </w:rPr>
            </w:pPr>
            <w:r w:rsidRPr="00417068">
              <w:rPr>
                <w:rFonts w:cs="Arial"/>
              </w:rPr>
              <w:t>Stewart Bird</w:t>
            </w:r>
          </w:p>
        </w:tc>
        <w:tc>
          <w:tcPr>
            <w:tcW w:w="4655" w:type="dxa"/>
            <w:shd w:val="pct5" w:color="000000" w:fill="FFFFFF"/>
          </w:tcPr>
          <w:p w:rsidR="002B43C7" w:rsidRPr="00417068" w:rsidRDefault="001D298D" w:rsidP="00417068">
            <w:pPr>
              <w:pStyle w:val="BodyText"/>
              <w:spacing w:after="0"/>
              <w:rPr>
                <w:rFonts w:cs="Arial"/>
              </w:rPr>
            </w:pPr>
            <w:r w:rsidRPr="00417068">
              <w:rPr>
                <w:rFonts w:cs="Arial"/>
              </w:rPr>
              <w:t>Final draft</w:t>
            </w:r>
          </w:p>
        </w:tc>
      </w:tr>
      <w:tr w:rsidR="00CF0FE1" w:rsidRPr="00417068" w:rsidTr="00417068">
        <w:tc>
          <w:tcPr>
            <w:tcW w:w="828" w:type="dxa"/>
            <w:shd w:val="pct5" w:color="000000" w:fill="FFFFFF"/>
          </w:tcPr>
          <w:p w:rsidR="00CF0FE1" w:rsidRPr="00417068" w:rsidRDefault="00CF0FE1" w:rsidP="00417068">
            <w:pPr>
              <w:pStyle w:val="BodyText"/>
              <w:spacing w:after="0"/>
              <w:rPr>
                <w:rFonts w:cs="Arial"/>
              </w:rPr>
            </w:pPr>
            <w:r>
              <w:rPr>
                <w:rFonts w:cs="Arial"/>
              </w:rPr>
              <w:lastRenderedPageBreak/>
              <w:t>0.4</w:t>
            </w:r>
          </w:p>
        </w:tc>
        <w:tc>
          <w:tcPr>
            <w:tcW w:w="2040" w:type="dxa"/>
            <w:shd w:val="pct5" w:color="000000" w:fill="FFFFFF"/>
          </w:tcPr>
          <w:p w:rsidR="00CF0FE1" w:rsidRPr="00417068" w:rsidRDefault="00CF0FE1" w:rsidP="00417068">
            <w:pPr>
              <w:pStyle w:val="BodyText"/>
              <w:spacing w:after="0"/>
              <w:rPr>
                <w:rFonts w:cs="Arial"/>
              </w:rPr>
            </w:pPr>
            <w:r>
              <w:rPr>
                <w:rFonts w:cs="Arial"/>
              </w:rPr>
              <w:t>31</w:t>
            </w:r>
            <w:r w:rsidRPr="00CF0FE1">
              <w:rPr>
                <w:rFonts w:cs="Arial"/>
                <w:vertAlign w:val="superscript"/>
              </w:rPr>
              <w:t>st</w:t>
            </w:r>
            <w:r>
              <w:rPr>
                <w:rFonts w:cs="Arial"/>
              </w:rPr>
              <w:t xml:space="preserve"> Mar 2010</w:t>
            </w:r>
          </w:p>
        </w:tc>
        <w:tc>
          <w:tcPr>
            <w:tcW w:w="2280" w:type="dxa"/>
            <w:shd w:val="pct5" w:color="000000" w:fill="FFFFFF"/>
          </w:tcPr>
          <w:p w:rsidR="00CF0FE1" w:rsidRPr="00417068" w:rsidRDefault="00CF0FE1" w:rsidP="00417068">
            <w:pPr>
              <w:pStyle w:val="BodyText"/>
              <w:spacing w:after="0"/>
              <w:rPr>
                <w:rFonts w:cs="Arial"/>
              </w:rPr>
            </w:pPr>
            <w:smartTag w:uri="urn:schemas-microsoft-com:office:smarttags" w:element="place">
              <w:r>
                <w:rPr>
                  <w:rFonts w:cs="Arial"/>
                </w:rPr>
                <w:t>S Chevendra</w:t>
              </w:r>
            </w:smartTag>
          </w:p>
        </w:tc>
        <w:tc>
          <w:tcPr>
            <w:tcW w:w="4655" w:type="dxa"/>
            <w:shd w:val="pct5" w:color="000000" w:fill="FFFFFF"/>
          </w:tcPr>
          <w:p w:rsidR="00CF0FE1" w:rsidRPr="00417068" w:rsidRDefault="00CF0FE1" w:rsidP="00417068">
            <w:pPr>
              <w:pStyle w:val="BodyText"/>
              <w:spacing w:after="0"/>
              <w:rPr>
                <w:rFonts w:cs="Arial"/>
              </w:rPr>
            </w:pPr>
            <w:r>
              <w:rPr>
                <w:rFonts w:cs="Arial"/>
              </w:rPr>
              <w:t>Added Snap vault volumes</w:t>
            </w:r>
          </w:p>
        </w:tc>
      </w:tr>
      <w:tr w:rsidR="0028043E" w:rsidRPr="00417068" w:rsidTr="00417068">
        <w:tc>
          <w:tcPr>
            <w:tcW w:w="828" w:type="dxa"/>
            <w:shd w:val="pct5" w:color="000000" w:fill="FFFFFF"/>
          </w:tcPr>
          <w:p w:rsidR="0028043E" w:rsidRPr="00417068" w:rsidRDefault="0028043E" w:rsidP="00417068">
            <w:pPr>
              <w:pStyle w:val="BodyText"/>
              <w:spacing w:after="0"/>
              <w:rPr>
                <w:rFonts w:cs="Arial"/>
              </w:rPr>
            </w:pPr>
            <w:r>
              <w:rPr>
                <w:rFonts w:cs="Arial"/>
              </w:rPr>
              <w:t>0.5</w:t>
            </w:r>
          </w:p>
        </w:tc>
        <w:tc>
          <w:tcPr>
            <w:tcW w:w="2040" w:type="dxa"/>
            <w:shd w:val="pct5" w:color="000000" w:fill="FFFFFF"/>
          </w:tcPr>
          <w:p w:rsidR="0028043E" w:rsidRPr="00417068" w:rsidRDefault="0028043E" w:rsidP="00417068">
            <w:pPr>
              <w:pStyle w:val="BodyText"/>
              <w:spacing w:after="0"/>
              <w:rPr>
                <w:rFonts w:cs="Arial"/>
              </w:rPr>
            </w:pPr>
            <w:r>
              <w:rPr>
                <w:rFonts w:cs="Arial"/>
              </w:rPr>
              <w:t>7th Jul 2010</w:t>
            </w:r>
          </w:p>
        </w:tc>
        <w:tc>
          <w:tcPr>
            <w:tcW w:w="2280" w:type="dxa"/>
            <w:shd w:val="pct5" w:color="000000" w:fill="FFFFFF"/>
          </w:tcPr>
          <w:p w:rsidR="0028043E" w:rsidRPr="00417068" w:rsidRDefault="0028043E" w:rsidP="00417068">
            <w:pPr>
              <w:pStyle w:val="BodyText"/>
              <w:spacing w:after="0"/>
              <w:rPr>
                <w:rFonts w:cs="Arial"/>
              </w:rPr>
            </w:pPr>
            <w:smartTag w:uri="urn:schemas-microsoft-com:office:smarttags" w:element="place">
              <w:r>
                <w:rPr>
                  <w:rFonts w:cs="Arial"/>
                </w:rPr>
                <w:t>S Chevendra</w:t>
              </w:r>
            </w:smartTag>
          </w:p>
        </w:tc>
        <w:tc>
          <w:tcPr>
            <w:tcW w:w="4655" w:type="dxa"/>
            <w:shd w:val="pct5" w:color="000000" w:fill="FFFFFF"/>
          </w:tcPr>
          <w:p w:rsidR="0028043E" w:rsidRPr="00417068" w:rsidRDefault="00C01566" w:rsidP="00417068">
            <w:pPr>
              <w:pStyle w:val="BodyText"/>
              <w:spacing w:after="0"/>
              <w:rPr>
                <w:rFonts w:cs="Arial"/>
              </w:rPr>
            </w:pPr>
            <w:r>
              <w:rPr>
                <w:rFonts w:cs="Arial"/>
              </w:rPr>
              <w:t>Accommodate DR implementations</w:t>
            </w:r>
          </w:p>
        </w:tc>
      </w:tr>
      <w:tr w:rsidR="00093637" w:rsidRPr="00417068" w:rsidTr="00417068">
        <w:tc>
          <w:tcPr>
            <w:tcW w:w="828" w:type="dxa"/>
            <w:shd w:val="pct5" w:color="000000" w:fill="FFFFFF"/>
          </w:tcPr>
          <w:p w:rsidR="00093637" w:rsidRDefault="000F5FDB" w:rsidP="00417068">
            <w:pPr>
              <w:pStyle w:val="BodyText"/>
              <w:spacing w:after="0"/>
              <w:rPr>
                <w:rFonts w:cs="Arial"/>
              </w:rPr>
            </w:pPr>
            <w:r>
              <w:rPr>
                <w:rFonts w:cs="Arial"/>
              </w:rPr>
              <w:t>0.6</w:t>
            </w:r>
          </w:p>
        </w:tc>
        <w:tc>
          <w:tcPr>
            <w:tcW w:w="2040" w:type="dxa"/>
            <w:shd w:val="pct5" w:color="000000" w:fill="FFFFFF"/>
          </w:tcPr>
          <w:p w:rsidR="00093637" w:rsidRDefault="00093637" w:rsidP="00417068">
            <w:pPr>
              <w:pStyle w:val="BodyText"/>
              <w:spacing w:after="0"/>
              <w:rPr>
                <w:rFonts w:cs="Arial"/>
              </w:rPr>
            </w:pPr>
            <w:r>
              <w:rPr>
                <w:rFonts w:cs="Arial"/>
              </w:rPr>
              <w:t>26</w:t>
            </w:r>
            <w:r w:rsidRPr="00093637">
              <w:rPr>
                <w:rFonts w:cs="Arial"/>
                <w:vertAlign w:val="superscript"/>
              </w:rPr>
              <w:t>th</w:t>
            </w:r>
            <w:r>
              <w:rPr>
                <w:rFonts w:cs="Arial"/>
              </w:rPr>
              <w:t xml:space="preserve"> July 2011</w:t>
            </w:r>
          </w:p>
        </w:tc>
        <w:tc>
          <w:tcPr>
            <w:tcW w:w="2280" w:type="dxa"/>
            <w:shd w:val="pct5" w:color="000000" w:fill="FFFFFF"/>
          </w:tcPr>
          <w:p w:rsidR="00093637" w:rsidRDefault="00093637" w:rsidP="00417068">
            <w:pPr>
              <w:pStyle w:val="BodyText"/>
              <w:spacing w:after="0"/>
              <w:rPr>
                <w:rFonts w:cs="Arial"/>
              </w:rPr>
            </w:pPr>
            <w:r>
              <w:rPr>
                <w:rFonts w:cs="Arial"/>
              </w:rPr>
              <w:t>Ian Daniel</w:t>
            </w:r>
          </w:p>
        </w:tc>
        <w:tc>
          <w:tcPr>
            <w:tcW w:w="4655" w:type="dxa"/>
            <w:shd w:val="pct5" w:color="000000" w:fill="FFFFFF"/>
          </w:tcPr>
          <w:p w:rsidR="00093637" w:rsidRDefault="00093637" w:rsidP="00417068">
            <w:pPr>
              <w:pStyle w:val="BodyText"/>
              <w:spacing w:after="0"/>
              <w:rPr>
                <w:rFonts w:cs="Arial"/>
              </w:rPr>
            </w:pPr>
            <w:r>
              <w:rPr>
                <w:rFonts w:cs="Arial"/>
              </w:rPr>
              <w:t xml:space="preserve">Updated Aggregate, </w:t>
            </w:r>
            <w:proofErr w:type="spellStart"/>
            <w:r>
              <w:rPr>
                <w:rFonts w:cs="Arial"/>
              </w:rPr>
              <w:t>vfiler</w:t>
            </w:r>
            <w:proofErr w:type="spellEnd"/>
            <w:r>
              <w:rPr>
                <w:rFonts w:cs="Arial"/>
              </w:rPr>
              <w:t xml:space="preserve"> and volume naming to include </w:t>
            </w:r>
            <w:proofErr w:type="spellStart"/>
            <w:r>
              <w:rPr>
                <w:rFonts w:cs="Arial"/>
              </w:rPr>
              <w:t>iscsi</w:t>
            </w:r>
            <w:proofErr w:type="spellEnd"/>
            <w:r>
              <w:rPr>
                <w:rFonts w:cs="Arial"/>
              </w:rPr>
              <w:t xml:space="preserve">. Added </w:t>
            </w:r>
            <w:proofErr w:type="spellStart"/>
            <w:r>
              <w:rPr>
                <w:rFonts w:cs="Arial"/>
              </w:rPr>
              <w:t>igroups</w:t>
            </w:r>
            <w:proofErr w:type="spellEnd"/>
            <w:r>
              <w:rPr>
                <w:rFonts w:cs="Arial"/>
              </w:rPr>
              <w:t xml:space="preserve"> and LUN standards.</w:t>
            </w:r>
          </w:p>
        </w:tc>
      </w:tr>
      <w:tr w:rsidR="000F5FDB" w:rsidRPr="00417068" w:rsidTr="00417068">
        <w:tc>
          <w:tcPr>
            <w:tcW w:w="828" w:type="dxa"/>
            <w:shd w:val="pct5" w:color="000000" w:fill="FFFFFF"/>
          </w:tcPr>
          <w:p w:rsidR="000F5FDB" w:rsidRDefault="000F5FDB" w:rsidP="00417068">
            <w:pPr>
              <w:pStyle w:val="BodyText"/>
              <w:spacing w:after="0"/>
              <w:rPr>
                <w:rFonts w:cs="Arial"/>
              </w:rPr>
            </w:pPr>
            <w:r>
              <w:rPr>
                <w:rFonts w:cs="Arial"/>
              </w:rPr>
              <w:t>0.7</w:t>
            </w:r>
          </w:p>
        </w:tc>
        <w:tc>
          <w:tcPr>
            <w:tcW w:w="2040" w:type="dxa"/>
            <w:shd w:val="pct5" w:color="000000" w:fill="FFFFFF"/>
          </w:tcPr>
          <w:p w:rsidR="000F5FDB" w:rsidRDefault="000F5FDB" w:rsidP="00417068">
            <w:pPr>
              <w:pStyle w:val="BodyText"/>
              <w:spacing w:after="0"/>
              <w:rPr>
                <w:rFonts w:cs="Arial"/>
              </w:rPr>
            </w:pPr>
            <w:r>
              <w:rPr>
                <w:rFonts w:cs="Arial"/>
              </w:rPr>
              <w:t>26</w:t>
            </w:r>
            <w:r w:rsidRPr="000F5FDB">
              <w:rPr>
                <w:rFonts w:cs="Arial"/>
                <w:vertAlign w:val="superscript"/>
              </w:rPr>
              <w:t>th</w:t>
            </w:r>
            <w:r>
              <w:rPr>
                <w:rFonts w:cs="Arial"/>
              </w:rPr>
              <w:t xml:space="preserve"> July</w:t>
            </w:r>
          </w:p>
        </w:tc>
        <w:tc>
          <w:tcPr>
            <w:tcW w:w="2280" w:type="dxa"/>
            <w:shd w:val="pct5" w:color="000000" w:fill="FFFFFF"/>
          </w:tcPr>
          <w:p w:rsidR="000F5FDB" w:rsidRDefault="000F5FDB" w:rsidP="00417068">
            <w:pPr>
              <w:pStyle w:val="BodyText"/>
              <w:spacing w:after="0"/>
              <w:rPr>
                <w:rFonts w:cs="Arial"/>
              </w:rPr>
            </w:pPr>
            <w:r>
              <w:rPr>
                <w:rFonts w:cs="Arial"/>
              </w:rPr>
              <w:t>Eddie Smith</w:t>
            </w:r>
          </w:p>
        </w:tc>
        <w:tc>
          <w:tcPr>
            <w:tcW w:w="4655" w:type="dxa"/>
            <w:shd w:val="pct5" w:color="000000" w:fill="FFFFFF"/>
          </w:tcPr>
          <w:p w:rsidR="000F5FDB" w:rsidRDefault="000F5FDB" w:rsidP="00417068">
            <w:pPr>
              <w:pStyle w:val="BodyText"/>
              <w:spacing w:after="0"/>
              <w:rPr>
                <w:rFonts w:cs="Arial"/>
              </w:rPr>
            </w:pPr>
            <w:r>
              <w:rPr>
                <w:rFonts w:cs="Arial"/>
              </w:rPr>
              <w:t xml:space="preserve">Added site information, removed referenced to legacy site in example names, fixed incorrect </w:t>
            </w:r>
            <w:proofErr w:type="spellStart"/>
            <w:r>
              <w:rPr>
                <w:rFonts w:cs="Arial"/>
              </w:rPr>
              <w:t>ipspace</w:t>
            </w:r>
            <w:proofErr w:type="spellEnd"/>
            <w:r>
              <w:rPr>
                <w:rFonts w:cs="Arial"/>
              </w:rPr>
              <w:t xml:space="preserve"> standard.  General tidy up.</w:t>
            </w:r>
          </w:p>
        </w:tc>
      </w:tr>
      <w:tr w:rsidR="00CE00F8" w:rsidRPr="00417068" w:rsidTr="00417068">
        <w:tc>
          <w:tcPr>
            <w:tcW w:w="828" w:type="dxa"/>
            <w:shd w:val="pct5" w:color="000000" w:fill="FFFFFF"/>
          </w:tcPr>
          <w:p w:rsidR="00CE00F8" w:rsidRDefault="002B7CF1" w:rsidP="00417068">
            <w:pPr>
              <w:pStyle w:val="BodyText"/>
              <w:spacing w:after="0"/>
              <w:rPr>
                <w:rFonts w:cs="Arial"/>
              </w:rPr>
            </w:pPr>
            <w:r>
              <w:rPr>
                <w:rFonts w:cs="Arial"/>
              </w:rPr>
              <w:t>0.8</w:t>
            </w:r>
          </w:p>
        </w:tc>
        <w:tc>
          <w:tcPr>
            <w:tcW w:w="2040" w:type="dxa"/>
            <w:shd w:val="pct5" w:color="000000" w:fill="FFFFFF"/>
          </w:tcPr>
          <w:p w:rsidR="00CE00F8" w:rsidRDefault="002B7CF1" w:rsidP="00417068">
            <w:pPr>
              <w:pStyle w:val="BodyText"/>
              <w:spacing w:after="0"/>
              <w:rPr>
                <w:rFonts w:cs="Arial"/>
              </w:rPr>
            </w:pPr>
            <w:r>
              <w:rPr>
                <w:rFonts w:cs="Arial"/>
              </w:rPr>
              <w:t>29</w:t>
            </w:r>
            <w:r w:rsidR="00CE00F8" w:rsidRPr="00CE00F8">
              <w:rPr>
                <w:rFonts w:cs="Arial"/>
                <w:vertAlign w:val="superscript"/>
              </w:rPr>
              <w:t>th</w:t>
            </w:r>
            <w:r w:rsidR="00CE00F8">
              <w:rPr>
                <w:rFonts w:cs="Arial"/>
              </w:rPr>
              <w:t xml:space="preserve"> July 2011</w:t>
            </w:r>
          </w:p>
        </w:tc>
        <w:tc>
          <w:tcPr>
            <w:tcW w:w="2280" w:type="dxa"/>
            <w:shd w:val="pct5" w:color="000000" w:fill="FFFFFF"/>
          </w:tcPr>
          <w:p w:rsidR="00CE00F8" w:rsidRDefault="00CE00F8" w:rsidP="00417068">
            <w:pPr>
              <w:pStyle w:val="BodyText"/>
              <w:spacing w:after="0"/>
              <w:rPr>
                <w:rFonts w:cs="Arial"/>
              </w:rPr>
            </w:pPr>
            <w:r>
              <w:rPr>
                <w:rFonts w:cs="Arial"/>
              </w:rPr>
              <w:t>Ian Daniel</w:t>
            </w:r>
          </w:p>
        </w:tc>
        <w:tc>
          <w:tcPr>
            <w:tcW w:w="4655" w:type="dxa"/>
            <w:shd w:val="pct5" w:color="000000" w:fill="FFFFFF"/>
          </w:tcPr>
          <w:p w:rsidR="00CE00F8" w:rsidRDefault="002B7CF1" w:rsidP="00417068">
            <w:pPr>
              <w:pStyle w:val="BodyText"/>
              <w:spacing w:after="0"/>
              <w:rPr>
                <w:rFonts w:cs="Arial"/>
              </w:rPr>
            </w:pPr>
            <w:r>
              <w:rPr>
                <w:rFonts w:cs="Arial"/>
              </w:rPr>
              <w:t xml:space="preserve">Updated volume naming, </w:t>
            </w:r>
            <w:proofErr w:type="spellStart"/>
            <w:r>
              <w:rPr>
                <w:rFonts w:cs="Arial"/>
              </w:rPr>
              <w:t>vfiler</w:t>
            </w:r>
            <w:proofErr w:type="spellEnd"/>
            <w:r>
              <w:rPr>
                <w:rFonts w:cs="Arial"/>
              </w:rPr>
              <w:t xml:space="preserve"> naming and </w:t>
            </w:r>
            <w:proofErr w:type="spellStart"/>
            <w:r>
              <w:rPr>
                <w:rFonts w:cs="Arial"/>
              </w:rPr>
              <w:t>qtree</w:t>
            </w:r>
            <w:proofErr w:type="spellEnd"/>
            <w:r>
              <w:rPr>
                <w:rFonts w:cs="Arial"/>
              </w:rPr>
              <w:t xml:space="preserve"> naming. Added IQN naming for </w:t>
            </w:r>
            <w:proofErr w:type="spellStart"/>
            <w:r>
              <w:rPr>
                <w:rFonts w:cs="Arial"/>
              </w:rPr>
              <w:t>vfilers</w:t>
            </w:r>
            <w:proofErr w:type="spellEnd"/>
            <w:r>
              <w:rPr>
                <w:rFonts w:cs="Arial"/>
              </w:rPr>
              <w:t>.</w:t>
            </w:r>
          </w:p>
        </w:tc>
      </w:tr>
      <w:tr w:rsidR="002B7CF1" w:rsidRPr="00417068" w:rsidTr="00417068">
        <w:tc>
          <w:tcPr>
            <w:tcW w:w="828" w:type="dxa"/>
            <w:shd w:val="pct5" w:color="000000" w:fill="FFFFFF"/>
          </w:tcPr>
          <w:p w:rsidR="002B7CF1" w:rsidRDefault="002B7CF1" w:rsidP="00417068">
            <w:pPr>
              <w:pStyle w:val="BodyText"/>
              <w:spacing w:after="0"/>
              <w:rPr>
                <w:rFonts w:cs="Arial"/>
              </w:rPr>
            </w:pPr>
            <w:r>
              <w:rPr>
                <w:rFonts w:cs="Arial"/>
              </w:rPr>
              <w:t>0.9</w:t>
            </w:r>
          </w:p>
        </w:tc>
        <w:tc>
          <w:tcPr>
            <w:tcW w:w="2040" w:type="dxa"/>
            <w:shd w:val="pct5" w:color="000000" w:fill="FFFFFF"/>
          </w:tcPr>
          <w:p w:rsidR="002B7CF1" w:rsidRDefault="002B7CF1" w:rsidP="00417068">
            <w:pPr>
              <w:pStyle w:val="BodyText"/>
              <w:spacing w:after="0"/>
              <w:rPr>
                <w:rFonts w:cs="Arial"/>
              </w:rPr>
            </w:pPr>
            <w:r>
              <w:rPr>
                <w:rFonts w:cs="Arial"/>
              </w:rPr>
              <w:t>29</w:t>
            </w:r>
            <w:r w:rsidRPr="002B7CF1">
              <w:rPr>
                <w:rFonts w:cs="Arial"/>
                <w:vertAlign w:val="superscript"/>
              </w:rPr>
              <w:t>th</w:t>
            </w:r>
            <w:r>
              <w:rPr>
                <w:rFonts w:cs="Arial"/>
              </w:rPr>
              <w:t xml:space="preserve"> July</w:t>
            </w:r>
          </w:p>
        </w:tc>
        <w:tc>
          <w:tcPr>
            <w:tcW w:w="2280" w:type="dxa"/>
            <w:shd w:val="pct5" w:color="000000" w:fill="FFFFFF"/>
          </w:tcPr>
          <w:p w:rsidR="002B7CF1" w:rsidRDefault="002B7CF1" w:rsidP="00417068">
            <w:pPr>
              <w:pStyle w:val="BodyText"/>
              <w:spacing w:after="0"/>
              <w:rPr>
                <w:rFonts w:cs="Arial"/>
              </w:rPr>
            </w:pPr>
            <w:r>
              <w:rPr>
                <w:rFonts w:cs="Arial"/>
              </w:rPr>
              <w:t>Ian Daniel</w:t>
            </w:r>
          </w:p>
        </w:tc>
        <w:tc>
          <w:tcPr>
            <w:tcW w:w="4655" w:type="dxa"/>
            <w:shd w:val="pct5" w:color="000000" w:fill="FFFFFF"/>
          </w:tcPr>
          <w:p w:rsidR="002B7CF1" w:rsidRDefault="002B7CF1" w:rsidP="00417068">
            <w:pPr>
              <w:pStyle w:val="BodyText"/>
              <w:spacing w:after="0"/>
              <w:rPr>
                <w:rFonts w:cs="Arial"/>
              </w:rPr>
            </w:pPr>
            <w:r>
              <w:rPr>
                <w:rFonts w:cs="Arial"/>
              </w:rPr>
              <w:t>Released for review</w:t>
            </w:r>
          </w:p>
        </w:tc>
      </w:tr>
      <w:tr w:rsidR="00D33D71" w:rsidRPr="00417068" w:rsidTr="00417068">
        <w:tc>
          <w:tcPr>
            <w:tcW w:w="828" w:type="dxa"/>
            <w:shd w:val="pct5" w:color="000000" w:fill="FFFFFF"/>
          </w:tcPr>
          <w:p w:rsidR="00D33D71" w:rsidRDefault="00D33D71" w:rsidP="00417068">
            <w:pPr>
              <w:pStyle w:val="BodyText"/>
              <w:spacing w:after="0"/>
              <w:rPr>
                <w:rFonts w:cs="Arial"/>
              </w:rPr>
            </w:pPr>
            <w:r>
              <w:rPr>
                <w:rFonts w:cs="Arial"/>
              </w:rPr>
              <w:t>1.0</w:t>
            </w:r>
          </w:p>
        </w:tc>
        <w:tc>
          <w:tcPr>
            <w:tcW w:w="2040" w:type="dxa"/>
            <w:shd w:val="pct5" w:color="000000" w:fill="FFFFFF"/>
          </w:tcPr>
          <w:p w:rsidR="00D33D71" w:rsidRDefault="00D33D71" w:rsidP="00417068">
            <w:pPr>
              <w:pStyle w:val="BodyText"/>
              <w:spacing w:after="0"/>
              <w:rPr>
                <w:rFonts w:cs="Arial"/>
              </w:rPr>
            </w:pPr>
            <w:r>
              <w:rPr>
                <w:rFonts w:cs="Arial"/>
              </w:rPr>
              <w:t>2</w:t>
            </w:r>
            <w:r w:rsidRPr="00D33D71">
              <w:rPr>
                <w:rFonts w:cs="Arial"/>
                <w:vertAlign w:val="superscript"/>
              </w:rPr>
              <w:t>nd</w:t>
            </w:r>
            <w:r>
              <w:rPr>
                <w:rFonts w:cs="Arial"/>
              </w:rPr>
              <w:t xml:space="preserve"> August</w:t>
            </w:r>
          </w:p>
        </w:tc>
        <w:tc>
          <w:tcPr>
            <w:tcW w:w="2280" w:type="dxa"/>
            <w:shd w:val="pct5" w:color="000000" w:fill="FFFFFF"/>
          </w:tcPr>
          <w:p w:rsidR="00D33D71" w:rsidRDefault="00D33D71" w:rsidP="00417068">
            <w:pPr>
              <w:pStyle w:val="BodyText"/>
              <w:spacing w:after="0"/>
              <w:rPr>
                <w:rFonts w:cs="Arial"/>
              </w:rPr>
            </w:pPr>
            <w:r>
              <w:rPr>
                <w:rFonts w:cs="Arial"/>
              </w:rPr>
              <w:t>Ian Daniel</w:t>
            </w:r>
          </w:p>
        </w:tc>
        <w:tc>
          <w:tcPr>
            <w:tcW w:w="4655" w:type="dxa"/>
            <w:shd w:val="pct5" w:color="000000" w:fill="FFFFFF"/>
          </w:tcPr>
          <w:p w:rsidR="00D33D71" w:rsidRDefault="00D33D71" w:rsidP="00417068">
            <w:pPr>
              <w:pStyle w:val="BodyText"/>
              <w:spacing w:after="0"/>
              <w:rPr>
                <w:rFonts w:cs="Arial"/>
              </w:rPr>
            </w:pPr>
            <w:r>
              <w:rPr>
                <w:rFonts w:cs="Arial"/>
              </w:rPr>
              <w:t xml:space="preserve">Updated to remove typo in app names and volumes for </w:t>
            </w:r>
            <w:proofErr w:type="spellStart"/>
            <w:r>
              <w:rPr>
                <w:rFonts w:cs="Arial"/>
              </w:rPr>
              <w:t>iSCSI</w:t>
            </w:r>
            <w:proofErr w:type="spellEnd"/>
            <w:r>
              <w:rPr>
                <w:rFonts w:cs="Arial"/>
              </w:rPr>
              <w:t>.</w:t>
            </w:r>
          </w:p>
        </w:tc>
      </w:tr>
    </w:tbl>
    <w:p w:rsidR="00AE2EB4" w:rsidRPr="006E53F8" w:rsidRDefault="00AE2EB4" w:rsidP="00D17964">
      <w:pPr>
        <w:pStyle w:val="Heading2"/>
        <w:rPr>
          <w:lang w:val="en-GB"/>
        </w:rPr>
      </w:pPr>
      <w:bookmarkStart w:id="18" w:name="_Toc299615883"/>
      <w:bookmarkStart w:id="19" w:name="_Toc441577650"/>
      <w:bookmarkStart w:id="20" w:name="_Toc510332937"/>
      <w:bookmarkStart w:id="21" w:name="_Toc511190204"/>
      <w:bookmarkStart w:id="22" w:name="_Toc511190485"/>
      <w:bookmarkStart w:id="23" w:name="_Toc511190597"/>
      <w:bookmarkStart w:id="24" w:name="_Toc511204953"/>
      <w:bookmarkStart w:id="25" w:name="_Toc511205071"/>
      <w:bookmarkStart w:id="26" w:name="_Toc521436409"/>
      <w:bookmarkStart w:id="27" w:name="_Toc526847994"/>
      <w:bookmarkStart w:id="28" w:name="_Toc510332941"/>
      <w:bookmarkStart w:id="29" w:name="_Toc511190212"/>
      <w:bookmarkStart w:id="30" w:name="_Toc511190493"/>
      <w:bookmarkStart w:id="31" w:name="_Toc511190605"/>
      <w:bookmarkStart w:id="32" w:name="_Toc511204961"/>
      <w:bookmarkStart w:id="33" w:name="_Toc511205079"/>
      <w:bookmarkStart w:id="34" w:name="_Toc521436413"/>
      <w:bookmarkStart w:id="35" w:name="_Toc526848003"/>
      <w:r w:rsidRPr="006E53F8">
        <w:rPr>
          <w:lang w:val="en-GB"/>
        </w:rPr>
        <w:t>Distribution List</w:t>
      </w:r>
      <w:bookmarkEnd w:id="18"/>
    </w:p>
    <w:tbl>
      <w:tblPr>
        <w:tblW w:w="9708" w:type="dxa"/>
        <w:tblBorders>
          <w:insideH w:val="single" w:sz="18" w:space="0" w:color="FFFFFF"/>
          <w:insideV w:val="single" w:sz="18" w:space="0" w:color="FFFFFF"/>
        </w:tblBorders>
        <w:tblLayout w:type="fixed"/>
        <w:tblLook w:val="00A0"/>
      </w:tblPr>
      <w:tblGrid>
        <w:gridCol w:w="2388"/>
        <w:gridCol w:w="7320"/>
      </w:tblGrid>
      <w:tr w:rsidR="00AE2EB4" w:rsidRPr="00417068" w:rsidTr="00417068">
        <w:tc>
          <w:tcPr>
            <w:tcW w:w="2388" w:type="dxa"/>
            <w:shd w:val="pct20" w:color="000000" w:fill="FFFFFF"/>
          </w:tcPr>
          <w:p w:rsidR="00AE2EB4" w:rsidRPr="00417068" w:rsidRDefault="00AE2EB4" w:rsidP="00417068">
            <w:pPr>
              <w:pStyle w:val="BodyText"/>
              <w:keepNext/>
              <w:spacing w:after="0"/>
              <w:rPr>
                <w:rFonts w:cs="Arial"/>
                <w:b/>
                <w:bCs/>
              </w:rPr>
            </w:pPr>
            <w:r w:rsidRPr="00417068">
              <w:rPr>
                <w:rFonts w:cs="Arial"/>
                <w:b/>
                <w:bCs/>
              </w:rPr>
              <w:t>Name</w:t>
            </w:r>
          </w:p>
        </w:tc>
        <w:tc>
          <w:tcPr>
            <w:tcW w:w="7320" w:type="dxa"/>
            <w:shd w:val="pct20" w:color="000000" w:fill="FFFFFF"/>
          </w:tcPr>
          <w:p w:rsidR="00AE2EB4" w:rsidRPr="00417068" w:rsidRDefault="00AE2EB4" w:rsidP="00417068">
            <w:pPr>
              <w:pStyle w:val="BodyText"/>
              <w:keepNext/>
              <w:spacing w:after="0"/>
              <w:rPr>
                <w:rFonts w:cs="Arial"/>
                <w:b/>
                <w:bCs/>
              </w:rPr>
            </w:pPr>
            <w:r w:rsidRPr="00417068">
              <w:rPr>
                <w:rFonts w:cs="Arial"/>
                <w:b/>
                <w:bCs/>
              </w:rPr>
              <w:t>Role</w:t>
            </w:r>
          </w:p>
        </w:tc>
      </w:tr>
      <w:tr w:rsidR="00AE2EB4" w:rsidRPr="00417068" w:rsidTr="00417068">
        <w:tc>
          <w:tcPr>
            <w:tcW w:w="2388" w:type="dxa"/>
            <w:shd w:val="pct5" w:color="000000" w:fill="FFFFFF"/>
          </w:tcPr>
          <w:p w:rsidR="00AE2EB4" w:rsidRPr="00417068" w:rsidRDefault="00135C78" w:rsidP="00417068">
            <w:pPr>
              <w:jc w:val="both"/>
              <w:rPr>
                <w:rFonts w:ascii="Arial" w:hAnsi="Arial" w:cs="Arial"/>
                <w:sz w:val="20"/>
                <w:szCs w:val="20"/>
              </w:rPr>
            </w:pPr>
            <w:r w:rsidRPr="00417068">
              <w:rPr>
                <w:rFonts w:ascii="Arial" w:hAnsi="Arial" w:cs="Arial"/>
                <w:sz w:val="20"/>
                <w:szCs w:val="20"/>
              </w:rPr>
              <w:t>Stewart Bird</w:t>
            </w:r>
          </w:p>
        </w:tc>
        <w:tc>
          <w:tcPr>
            <w:tcW w:w="7320" w:type="dxa"/>
            <w:shd w:val="pct5" w:color="000000" w:fill="FFFFFF"/>
          </w:tcPr>
          <w:p w:rsidR="00AE2EB4" w:rsidRPr="00417068" w:rsidRDefault="0054003A" w:rsidP="00417068">
            <w:pPr>
              <w:jc w:val="both"/>
              <w:rPr>
                <w:rFonts w:ascii="Arial" w:hAnsi="Arial" w:cs="Arial"/>
                <w:sz w:val="20"/>
                <w:szCs w:val="20"/>
              </w:rPr>
            </w:pPr>
            <w:r w:rsidRPr="00417068">
              <w:rPr>
                <w:rFonts w:ascii="Arial" w:hAnsi="Arial" w:cs="Arial"/>
                <w:sz w:val="20"/>
                <w:szCs w:val="20"/>
              </w:rPr>
              <w:t>Lead Architect – Primary Storage</w:t>
            </w:r>
          </w:p>
        </w:tc>
      </w:tr>
      <w:tr w:rsidR="0074395A" w:rsidRPr="00417068" w:rsidTr="00417068">
        <w:tc>
          <w:tcPr>
            <w:tcW w:w="2388" w:type="dxa"/>
            <w:shd w:val="pct20" w:color="000000" w:fill="FFFFFF"/>
          </w:tcPr>
          <w:p w:rsidR="0074395A" w:rsidRPr="00417068" w:rsidRDefault="0074395A" w:rsidP="00417068">
            <w:pPr>
              <w:jc w:val="both"/>
              <w:rPr>
                <w:rFonts w:ascii="Arial" w:hAnsi="Arial" w:cs="Arial"/>
                <w:sz w:val="20"/>
                <w:szCs w:val="20"/>
              </w:rPr>
            </w:pPr>
            <w:r w:rsidRPr="00417068">
              <w:rPr>
                <w:rFonts w:ascii="Arial" w:hAnsi="Arial" w:cs="Arial"/>
                <w:sz w:val="20"/>
                <w:szCs w:val="20"/>
              </w:rPr>
              <w:t>Thomas White</w:t>
            </w:r>
          </w:p>
        </w:tc>
        <w:tc>
          <w:tcPr>
            <w:tcW w:w="7320" w:type="dxa"/>
            <w:shd w:val="pct20" w:color="000000" w:fill="FFFFFF"/>
          </w:tcPr>
          <w:p w:rsidR="0074395A" w:rsidRPr="00417068" w:rsidRDefault="0074395A" w:rsidP="00417068">
            <w:pPr>
              <w:jc w:val="both"/>
              <w:rPr>
                <w:rFonts w:ascii="Arial" w:hAnsi="Arial" w:cs="Arial"/>
                <w:sz w:val="20"/>
                <w:szCs w:val="20"/>
              </w:rPr>
            </w:pPr>
            <w:r w:rsidRPr="00417068">
              <w:rPr>
                <w:rFonts w:ascii="Arial" w:hAnsi="Arial" w:cs="Arial"/>
                <w:sz w:val="20"/>
                <w:szCs w:val="20"/>
              </w:rPr>
              <w:t>Global Head of Storage Design</w:t>
            </w:r>
          </w:p>
        </w:tc>
      </w:tr>
      <w:tr w:rsidR="00452ADE" w:rsidRPr="00417068" w:rsidTr="00417068">
        <w:tc>
          <w:tcPr>
            <w:tcW w:w="2388" w:type="dxa"/>
            <w:shd w:val="pct5" w:color="000000" w:fill="FFFFFF"/>
          </w:tcPr>
          <w:p w:rsidR="00452ADE" w:rsidRPr="00417068" w:rsidRDefault="002F6F1B" w:rsidP="00417068">
            <w:pPr>
              <w:jc w:val="both"/>
              <w:rPr>
                <w:rFonts w:ascii="Arial" w:hAnsi="Arial" w:cs="Arial"/>
                <w:sz w:val="20"/>
                <w:szCs w:val="20"/>
              </w:rPr>
            </w:pPr>
            <w:r w:rsidRPr="00417068">
              <w:rPr>
                <w:rFonts w:ascii="Arial" w:hAnsi="Arial" w:cs="Arial"/>
                <w:sz w:val="20"/>
                <w:szCs w:val="20"/>
              </w:rPr>
              <w:t xml:space="preserve">Peter </w:t>
            </w:r>
            <w:r w:rsidR="0054003A" w:rsidRPr="00417068">
              <w:rPr>
                <w:rFonts w:ascii="Arial" w:hAnsi="Arial" w:cs="Arial"/>
                <w:sz w:val="20"/>
                <w:szCs w:val="20"/>
              </w:rPr>
              <w:t>O’Connor</w:t>
            </w:r>
          </w:p>
        </w:tc>
        <w:tc>
          <w:tcPr>
            <w:tcW w:w="7320" w:type="dxa"/>
            <w:shd w:val="pct5" w:color="000000" w:fill="FFFFFF"/>
          </w:tcPr>
          <w:p w:rsidR="00452ADE" w:rsidRPr="00417068" w:rsidRDefault="0054003A" w:rsidP="00417068">
            <w:pPr>
              <w:jc w:val="both"/>
              <w:rPr>
                <w:rFonts w:ascii="Arial" w:hAnsi="Arial" w:cs="Arial"/>
                <w:sz w:val="20"/>
                <w:szCs w:val="20"/>
              </w:rPr>
            </w:pPr>
            <w:r w:rsidRPr="00417068">
              <w:rPr>
                <w:rFonts w:ascii="Arial" w:hAnsi="Arial" w:cs="Arial"/>
                <w:sz w:val="20"/>
                <w:szCs w:val="20"/>
              </w:rPr>
              <w:t>Global Head of Storage Support</w:t>
            </w:r>
          </w:p>
        </w:tc>
      </w:tr>
      <w:tr w:rsidR="00733265" w:rsidRPr="00417068" w:rsidTr="00417068">
        <w:tc>
          <w:tcPr>
            <w:tcW w:w="2388" w:type="dxa"/>
            <w:shd w:val="pct20" w:color="000000" w:fill="FFFFFF"/>
          </w:tcPr>
          <w:p w:rsidR="00733265" w:rsidRPr="00417068" w:rsidRDefault="00733265" w:rsidP="00417068">
            <w:pPr>
              <w:jc w:val="both"/>
              <w:rPr>
                <w:rFonts w:ascii="Arial" w:hAnsi="Arial" w:cs="Arial"/>
                <w:sz w:val="20"/>
                <w:szCs w:val="20"/>
              </w:rPr>
            </w:pPr>
            <w:r w:rsidRPr="00417068">
              <w:rPr>
                <w:rFonts w:ascii="Arial" w:hAnsi="Arial" w:cs="Arial"/>
                <w:sz w:val="20"/>
                <w:szCs w:val="20"/>
              </w:rPr>
              <w:t>Global Storage Support and Implementation Teams</w:t>
            </w:r>
          </w:p>
        </w:tc>
        <w:tc>
          <w:tcPr>
            <w:tcW w:w="7320" w:type="dxa"/>
            <w:shd w:val="pct20" w:color="000000" w:fill="FFFFFF"/>
          </w:tcPr>
          <w:p w:rsidR="00733265" w:rsidRPr="00417068" w:rsidRDefault="00733265" w:rsidP="00417068">
            <w:pPr>
              <w:jc w:val="both"/>
              <w:rPr>
                <w:rFonts w:ascii="Arial" w:hAnsi="Arial" w:cs="Arial"/>
                <w:sz w:val="20"/>
                <w:szCs w:val="20"/>
              </w:rPr>
            </w:pPr>
          </w:p>
        </w:tc>
      </w:tr>
      <w:tr w:rsidR="006E53F8" w:rsidRPr="00417068" w:rsidTr="00417068">
        <w:tc>
          <w:tcPr>
            <w:tcW w:w="2388" w:type="dxa"/>
            <w:shd w:val="pct5" w:color="000000" w:fill="FFFFFF"/>
          </w:tcPr>
          <w:p w:rsidR="006E53F8" w:rsidRPr="00417068" w:rsidRDefault="006E53F8" w:rsidP="00417068">
            <w:pPr>
              <w:jc w:val="both"/>
              <w:rPr>
                <w:rFonts w:ascii="Arial" w:hAnsi="Arial" w:cs="Arial"/>
                <w:sz w:val="20"/>
                <w:szCs w:val="20"/>
              </w:rPr>
            </w:pPr>
            <w:r w:rsidRPr="00417068">
              <w:rPr>
                <w:rFonts w:ascii="Arial" w:hAnsi="Arial" w:cs="Arial"/>
                <w:sz w:val="20"/>
                <w:szCs w:val="20"/>
              </w:rPr>
              <w:t>Global Storage Design Teams</w:t>
            </w:r>
          </w:p>
        </w:tc>
        <w:tc>
          <w:tcPr>
            <w:tcW w:w="7320" w:type="dxa"/>
            <w:shd w:val="pct5" w:color="000000" w:fill="FFFFFF"/>
          </w:tcPr>
          <w:p w:rsidR="006E53F8" w:rsidRPr="00417068" w:rsidRDefault="006E53F8" w:rsidP="00417068">
            <w:pPr>
              <w:jc w:val="both"/>
              <w:rPr>
                <w:rFonts w:ascii="Arial" w:hAnsi="Arial" w:cs="Arial"/>
                <w:sz w:val="20"/>
                <w:szCs w:val="20"/>
              </w:rPr>
            </w:pPr>
          </w:p>
        </w:tc>
      </w:tr>
    </w:tbl>
    <w:p w:rsidR="006C7A4E" w:rsidRPr="006E53F8" w:rsidRDefault="006C7A4E" w:rsidP="00D17964">
      <w:pPr>
        <w:pStyle w:val="Heading2"/>
        <w:rPr>
          <w:lang w:val="en-GB"/>
        </w:rPr>
      </w:pPr>
      <w:bookmarkStart w:id="36" w:name="_Toc160342762"/>
      <w:bookmarkStart w:id="37" w:name="_Toc299615884"/>
      <w:bookmarkEnd w:id="36"/>
      <w:r w:rsidRPr="006E53F8">
        <w:rPr>
          <w:lang w:val="en-GB"/>
        </w:rPr>
        <w:t>Glossary</w:t>
      </w:r>
      <w:bookmarkEnd w:id="37"/>
    </w:p>
    <w:tbl>
      <w:tblPr>
        <w:tblW w:w="8886" w:type="dxa"/>
        <w:tblBorders>
          <w:insideH w:val="single" w:sz="18" w:space="0" w:color="FFFFFF"/>
          <w:insideV w:val="single" w:sz="18" w:space="0" w:color="FFFFFF"/>
        </w:tblBorders>
        <w:tblLayout w:type="fixed"/>
        <w:tblLook w:val="00A0"/>
      </w:tblPr>
      <w:tblGrid>
        <w:gridCol w:w="1448"/>
        <w:gridCol w:w="7438"/>
      </w:tblGrid>
      <w:tr w:rsidR="006C7A4E" w:rsidRPr="00417068" w:rsidTr="00417068">
        <w:tc>
          <w:tcPr>
            <w:tcW w:w="1448" w:type="dxa"/>
            <w:shd w:val="pct20" w:color="000000" w:fill="FFFFFF"/>
          </w:tcPr>
          <w:p w:rsidR="006C7A4E" w:rsidRPr="00417068" w:rsidRDefault="006C7A4E" w:rsidP="00417068">
            <w:pPr>
              <w:pStyle w:val="BodyText"/>
              <w:keepNext/>
              <w:spacing w:after="0"/>
              <w:rPr>
                <w:rFonts w:cs="Arial"/>
                <w:b/>
                <w:bCs/>
              </w:rPr>
            </w:pPr>
            <w:r w:rsidRPr="00417068">
              <w:rPr>
                <w:rFonts w:cs="Arial"/>
                <w:b/>
                <w:bCs/>
              </w:rPr>
              <w:t>Term</w:t>
            </w:r>
          </w:p>
        </w:tc>
        <w:tc>
          <w:tcPr>
            <w:tcW w:w="7438" w:type="dxa"/>
            <w:shd w:val="pct20" w:color="000000" w:fill="FFFFFF"/>
          </w:tcPr>
          <w:p w:rsidR="006C7A4E" w:rsidRPr="00417068" w:rsidRDefault="006C7A4E" w:rsidP="00417068">
            <w:pPr>
              <w:pStyle w:val="BodyText"/>
              <w:keepNext/>
              <w:spacing w:after="0"/>
              <w:rPr>
                <w:rFonts w:cs="Arial"/>
                <w:b/>
                <w:bCs/>
              </w:rPr>
            </w:pPr>
            <w:r w:rsidRPr="00417068">
              <w:rPr>
                <w:rFonts w:cs="Arial"/>
                <w:b/>
                <w:bCs/>
              </w:rPr>
              <w:t>Definition</w:t>
            </w:r>
          </w:p>
        </w:tc>
      </w:tr>
      <w:tr w:rsidR="00987687" w:rsidRPr="00417068" w:rsidTr="00417068">
        <w:tc>
          <w:tcPr>
            <w:tcW w:w="1448" w:type="dxa"/>
            <w:shd w:val="pct5" w:color="000000" w:fill="FFFFFF"/>
          </w:tcPr>
          <w:p w:rsidR="00987687" w:rsidRPr="00417068" w:rsidRDefault="00987687" w:rsidP="00417068">
            <w:pPr>
              <w:jc w:val="both"/>
              <w:rPr>
                <w:rFonts w:ascii="Arial" w:hAnsi="Arial" w:cs="Arial"/>
                <w:sz w:val="20"/>
                <w:szCs w:val="20"/>
              </w:rPr>
            </w:pPr>
            <w:r w:rsidRPr="00417068">
              <w:rPr>
                <w:rFonts w:ascii="Arial" w:hAnsi="Arial" w:cs="Arial"/>
                <w:sz w:val="20"/>
                <w:szCs w:val="20"/>
              </w:rPr>
              <w:t>TRM</w:t>
            </w:r>
          </w:p>
        </w:tc>
        <w:tc>
          <w:tcPr>
            <w:tcW w:w="7438" w:type="dxa"/>
            <w:shd w:val="pct5" w:color="000000" w:fill="FFFFFF"/>
          </w:tcPr>
          <w:p w:rsidR="00987687" w:rsidRPr="00417068" w:rsidRDefault="00987687" w:rsidP="00417068">
            <w:pPr>
              <w:jc w:val="both"/>
              <w:rPr>
                <w:rFonts w:ascii="Arial" w:hAnsi="Arial" w:cs="Arial"/>
                <w:sz w:val="20"/>
                <w:szCs w:val="20"/>
              </w:rPr>
            </w:pPr>
            <w:r w:rsidRPr="00417068">
              <w:rPr>
                <w:rFonts w:ascii="Arial" w:hAnsi="Arial" w:cs="Arial"/>
                <w:sz w:val="20"/>
                <w:szCs w:val="20"/>
              </w:rPr>
              <w:t>Thomson Reuters Markets</w:t>
            </w:r>
          </w:p>
        </w:tc>
      </w:tr>
      <w:tr w:rsidR="00987687" w:rsidRPr="00417068" w:rsidTr="00417068">
        <w:tc>
          <w:tcPr>
            <w:tcW w:w="1448" w:type="dxa"/>
            <w:shd w:val="pct20" w:color="000000" w:fill="FFFFFF"/>
          </w:tcPr>
          <w:p w:rsidR="00987687" w:rsidRPr="00417068" w:rsidRDefault="00987687" w:rsidP="00417068">
            <w:pPr>
              <w:jc w:val="both"/>
              <w:rPr>
                <w:rFonts w:ascii="Arial" w:hAnsi="Arial" w:cs="Arial"/>
                <w:sz w:val="20"/>
                <w:szCs w:val="20"/>
              </w:rPr>
            </w:pPr>
          </w:p>
        </w:tc>
        <w:tc>
          <w:tcPr>
            <w:tcW w:w="7438" w:type="dxa"/>
            <w:shd w:val="pct20" w:color="000000" w:fill="FFFFFF"/>
          </w:tcPr>
          <w:p w:rsidR="00987687" w:rsidRPr="00417068" w:rsidRDefault="00987687" w:rsidP="00417068">
            <w:pPr>
              <w:jc w:val="both"/>
              <w:rPr>
                <w:rFonts w:ascii="Arial" w:hAnsi="Arial" w:cs="Arial"/>
                <w:sz w:val="20"/>
                <w:szCs w:val="20"/>
              </w:rPr>
            </w:pPr>
          </w:p>
        </w:tc>
      </w:tr>
    </w:tbl>
    <w:p w:rsidR="0074395A" w:rsidRDefault="0074395A" w:rsidP="0074395A">
      <w:pPr>
        <w:pStyle w:val="Heading1"/>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247612754"/>
      <w:bookmarkStart w:id="51" w:name="_Toc251335977"/>
      <w:bookmarkStart w:id="52" w:name="_Toc253648582"/>
      <w:bookmarkStart w:id="53" w:name="_Toc29961588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8"/>
      <w:bookmarkEnd w:id="39"/>
      <w:bookmarkEnd w:id="40"/>
      <w:bookmarkEnd w:id="41"/>
      <w:bookmarkEnd w:id="42"/>
      <w:bookmarkEnd w:id="43"/>
      <w:bookmarkEnd w:id="44"/>
      <w:bookmarkEnd w:id="45"/>
      <w:bookmarkEnd w:id="46"/>
      <w:bookmarkEnd w:id="47"/>
      <w:bookmarkEnd w:id="48"/>
      <w:bookmarkEnd w:id="49"/>
      <w:r>
        <w:lastRenderedPageBreak/>
        <w:t>Site Naming Standards</w:t>
      </w:r>
      <w:bookmarkEnd w:id="50"/>
      <w:bookmarkEnd w:id="51"/>
      <w:bookmarkEnd w:id="52"/>
      <w:bookmarkEnd w:id="53"/>
    </w:p>
    <w:p w:rsidR="0074395A" w:rsidRDefault="0074395A" w:rsidP="0074395A">
      <w:pPr>
        <w:pStyle w:val="BodyText"/>
        <w:rPr>
          <w:lang w:val="en-US"/>
        </w:rPr>
      </w:pPr>
      <w:r w:rsidRPr="008F45AF">
        <w:rPr>
          <w:lang w:val="en-US"/>
        </w:rPr>
        <w:t xml:space="preserve">Site names </w:t>
      </w:r>
      <w:r>
        <w:rPr>
          <w:lang w:val="en-US"/>
        </w:rPr>
        <w:t xml:space="preserve">are </w:t>
      </w:r>
      <w:r w:rsidRPr="008F45AF">
        <w:rPr>
          <w:lang w:val="en-US"/>
        </w:rPr>
        <w:t>made up of two parts, in general</w:t>
      </w:r>
      <w:r>
        <w:rPr>
          <w:lang w:val="en-US"/>
        </w:rPr>
        <w:t>,</w:t>
      </w:r>
      <w:r w:rsidRPr="008F45AF">
        <w:rPr>
          <w:lang w:val="en-US"/>
        </w:rPr>
        <w:t xml:space="preserve"> this would be the city (or town) followed by the building name, in the format: ‘city building name’</w:t>
      </w:r>
      <w:r>
        <w:rPr>
          <w:lang w:val="en-US"/>
        </w:rPr>
        <w:t>.</w:t>
      </w:r>
      <w:r w:rsidRPr="008F45AF">
        <w:rPr>
          <w:lang w:val="en-US"/>
        </w:rPr>
        <w:t xml:space="preserve"> </w:t>
      </w:r>
    </w:p>
    <w:p w:rsidR="0074395A" w:rsidRPr="008F45AF" w:rsidRDefault="0074395A" w:rsidP="0074395A">
      <w:pPr>
        <w:pStyle w:val="BodyText"/>
        <w:rPr>
          <w:lang w:val="en-US"/>
        </w:rPr>
      </w:pPr>
      <w:r>
        <w:rPr>
          <w:lang w:val="en-US"/>
        </w:rPr>
        <w:t>For example</w:t>
      </w:r>
      <w:r w:rsidRPr="008F45AF">
        <w:rPr>
          <w:lang w:val="en-US"/>
        </w:rPr>
        <w:t xml:space="preserve">, </w:t>
      </w:r>
    </w:p>
    <w:p w:rsidR="0074395A" w:rsidRDefault="0074395A" w:rsidP="0074395A">
      <w:pPr>
        <w:pStyle w:val="BodyText"/>
        <w:rPr>
          <w:lang w:val="en-US"/>
        </w:rPr>
      </w:pPr>
      <w:smartTag w:uri="urn:schemas-microsoft-com:office:smarttags" w:element="place">
        <w:smartTag w:uri="urn:schemas-microsoft-com:office:smarttags" w:element="City">
          <w:r w:rsidRPr="008F45AF">
            <w:rPr>
              <w:lang w:val="en-US"/>
            </w:rPr>
            <w:t>London</w:t>
          </w:r>
        </w:smartTag>
      </w:smartTag>
      <w:r>
        <w:rPr>
          <w:lang w:val="en-US"/>
        </w:rPr>
        <w:t xml:space="preserve"> Monmouth House </w:t>
      </w:r>
    </w:p>
    <w:p w:rsidR="0074395A" w:rsidRDefault="0074395A" w:rsidP="0074395A">
      <w:pPr>
        <w:pStyle w:val="BodyText"/>
        <w:rPr>
          <w:lang w:val="en-US"/>
        </w:rPr>
      </w:pPr>
      <w:r w:rsidRPr="008F45AF">
        <w:rPr>
          <w:lang w:val="en-US"/>
        </w:rPr>
        <w:t>The three letter acronym for the site name should draw from the predefined site name (see TPPS-</w:t>
      </w:r>
      <w:proofErr w:type="gramStart"/>
      <w:r w:rsidRPr="008F45AF">
        <w:rPr>
          <w:lang w:val="en-US"/>
        </w:rPr>
        <w:t>OPS102.6.1  Site</w:t>
      </w:r>
      <w:proofErr w:type="gramEnd"/>
      <w:r w:rsidRPr="008F45AF">
        <w:rPr>
          <w:lang w:val="en-US"/>
        </w:rPr>
        <w:t xml:space="preserve"> Naming Standard), taking the first letter of the first part of the standard name, the city/town, and the 2nd and 3rd letters from the second part of the standard name, the building name</w:t>
      </w:r>
      <w:r>
        <w:rPr>
          <w:lang w:val="en-US"/>
        </w:rPr>
        <w:t>.</w:t>
      </w:r>
    </w:p>
    <w:p w:rsidR="007E5116" w:rsidRDefault="0074395A" w:rsidP="0074395A">
      <w:pPr>
        <w:pStyle w:val="BodyText"/>
        <w:rPr>
          <w:lang w:val="en-US"/>
        </w:rPr>
      </w:pPr>
      <w:r w:rsidRPr="008F45AF">
        <w:rPr>
          <w:lang w:val="en-US"/>
        </w:rPr>
        <w:t>Existing sites, defined before this standard, have become well known by their historical site name</w:t>
      </w:r>
      <w:r w:rsidR="0047109F">
        <w:rPr>
          <w:lang w:val="en-US"/>
        </w:rPr>
        <w:t>, which in some cases do not follow</w:t>
      </w:r>
      <w:r w:rsidRPr="008F45AF">
        <w:rPr>
          <w:lang w:val="en-US"/>
        </w:rPr>
        <w:t xml:space="preserve"> </w:t>
      </w:r>
      <w:r w:rsidR="000D34CA">
        <w:rPr>
          <w:lang w:val="en-US"/>
        </w:rPr>
        <w:t xml:space="preserve">3 letter acronym </w:t>
      </w:r>
      <w:r w:rsidRPr="008F45AF">
        <w:rPr>
          <w:lang w:val="en-US"/>
        </w:rPr>
        <w:t xml:space="preserve">and abbreviation. </w:t>
      </w:r>
      <w:r w:rsidR="000D34CA">
        <w:rPr>
          <w:lang w:val="en-US"/>
        </w:rPr>
        <w:t>For completeness, t</w:t>
      </w:r>
      <w:r w:rsidRPr="008F45AF">
        <w:rPr>
          <w:lang w:val="en-US"/>
        </w:rPr>
        <w:t>hey are listed here:</w:t>
      </w:r>
    </w:p>
    <w:tbl>
      <w:tblPr>
        <w:tblW w:w="0" w:type="auto"/>
        <w:tblInd w:w="628" w:type="dxa"/>
        <w:tblBorders>
          <w:top w:val="single" w:sz="4" w:space="0" w:color="auto"/>
          <w:left w:val="single" w:sz="4" w:space="0" w:color="auto"/>
          <w:bottom w:val="single" w:sz="4" w:space="0" w:color="auto"/>
          <w:right w:val="single" w:sz="4" w:space="0" w:color="auto"/>
        </w:tblBorders>
        <w:tblLook w:val="04A0"/>
      </w:tblPr>
      <w:tblGrid>
        <w:gridCol w:w="1052"/>
        <w:gridCol w:w="3044"/>
        <w:gridCol w:w="1835"/>
        <w:gridCol w:w="1913"/>
      </w:tblGrid>
      <w:tr w:rsidR="00965A64" w:rsidRPr="002B7CF1" w:rsidTr="002B7CF1">
        <w:trPr>
          <w:trHeight w:val="325"/>
        </w:trPr>
        <w:tc>
          <w:tcPr>
            <w:tcW w:w="0" w:type="auto"/>
            <w:shd w:val="clear" w:color="auto" w:fill="CCC0D9" w:themeFill="accent4" w:themeFillTint="66"/>
          </w:tcPr>
          <w:p w:rsidR="006C7D21" w:rsidRPr="002B7CF1" w:rsidRDefault="006C7D21" w:rsidP="0074395A">
            <w:pPr>
              <w:pStyle w:val="BodyText"/>
              <w:rPr>
                <w:rFonts w:cs="Arial"/>
                <w:b/>
                <w:sz w:val="16"/>
                <w:szCs w:val="16"/>
                <w:lang w:val="en-US"/>
              </w:rPr>
            </w:pPr>
            <w:r w:rsidRPr="002B7CF1">
              <w:rPr>
                <w:rFonts w:cs="Arial"/>
                <w:b/>
                <w:sz w:val="16"/>
                <w:szCs w:val="16"/>
                <w:lang w:val="en-US"/>
              </w:rPr>
              <w:t>Region</w:t>
            </w:r>
          </w:p>
        </w:tc>
        <w:tc>
          <w:tcPr>
            <w:tcW w:w="0" w:type="auto"/>
            <w:shd w:val="clear" w:color="auto" w:fill="CCC0D9" w:themeFill="accent4" w:themeFillTint="66"/>
          </w:tcPr>
          <w:p w:rsidR="006C7D21" w:rsidRPr="002B7CF1" w:rsidRDefault="006C7D21" w:rsidP="0074395A">
            <w:pPr>
              <w:pStyle w:val="BodyText"/>
              <w:rPr>
                <w:rFonts w:cs="Arial"/>
                <w:b/>
                <w:sz w:val="16"/>
                <w:szCs w:val="16"/>
                <w:lang w:val="en-US"/>
              </w:rPr>
            </w:pPr>
            <w:r w:rsidRPr="002B7CF1">
              <w:rPr>
                <w:rFonts w:cs="Arial"/>
                <w:b/>
                <w:sz w:val="16"/>
                <w:szCs w:val="16"/>
                <w:lang w:val="en-US"/>
              </w:rPr>
              <w:t>Site Name</w:t>
            </w:r>
          </w:p>
        </w:tc>
        <w:tc>
          <w:tcPr>
            <w:tcW w:w="0" w:type="auto"/>
            <w:shd w:val="clear" w:color="auto" w:fill="CCC0D9" w:themeFill="accent4" w:themeFillTint="66"/>
          </w:tcPr>
          <w:p w:rsidR="006C7D21" w:rsidRPr="002B7CF1" w:rsidRDefault="000D34CA" w:rsidP="0074395A">
            <w:pPr>
              <w:pStyle w:val="BodyText"/>
              <w:rPr>
                <w:rFonts w:cs="Arial"/>
                <w:b/>
                <w:sz w:val="16"/>
                <w:szCs w:val="16"/>
                <w:lang w:val="en-US"/>
              </w:rPr>
            </w:pPr>
            <w:r w:rsidRPr="002B7CF1">
              <w:rPr>
                <w:rFonts w:cs="Arial"/>
                <w:b/>
                <w:sz w:val="16"/>
                <w:szCs w:val="16"/>
                <w:lang w:val="en-US"/>
              </w:rPr>
              <w:t xml:space="preserve">Legacy </w:t>
            </w:r>
            <w:r w:rsidR="006C7D21" w:rsidRPr="002B7CF1">
              <w:rPr>
                <w:rFonts w:cs="Arial"/>
                <w:b/>
                <w:sz w:val="16"/>
                <w:szCs w:val="16"/>
                <w:lang w:val="en-US"/>
              </w:rPr>
              <w:t xml:space="preserve"> Abbreviation</w:t>
            </w:r>
          </w:p>
        </w:tc>
        <w:tc>
          <w:tcPr>
            <w:tcW w:w="1913" w:type="dxa"/>
            <w:shd w:val="clear" w:color="auto" w:fill="CCC0D9" w:themeFill="accent4" w:themeFillTint="66"/>
          </w:tcPr>
          <w:p w:rsidR="006C7D21" w:rsidRPr="002B7CF1" w:rsidRDefault="006C7D21" w:rsidP="0074395A">
            <w:pPr>
              <w:pStyle w:val="BodyText"/>
              <w:rPr>
                <w:rFonts w:cs="Arial"/>
                <w:b/>
                <w:sz w:val="16"/>
                <w:szCs w:val="16"/>
                <w:lang w:val="en-US"/>
              </w:rPr>
            </w:pPr>
            <w:r w:rsidRPr="002B7CF1">
              <w:rPr>
                <w:rFonts w:cs="Arial"/>
                <w:b/>
                <w:sz w:val="16"/>
                <w:szCs w:val="16"/>
                <w:lang w:val="en-US"/>
              </w:rPr>
              <w:t>New Abbreviation</w:t>
            </w:r>
          </w:p>
        </w:tc>
      </w:tr>
      <w:tr w:rsidR="00965A64" w:rsidRPr="002B7CF1" w:rsidTr="002B7CF1">
        <w:trPr>
          <w:trHeight w:val="170"/>
        </w:trPr>
        <w:tc>
          <w:tcPr>
            <w:tcW w:w="0" w:type="auto"/>
            <w:vMerge w:val="restart"/>
          </w:tcPr>
          <w:p w:rsidR="0047109F" w:rsidRPr="002B7CF1" w:rsidRDefault="0047109F" w:rsidP="009732EB">
            <w:pPr>
              <w:pStyle w:val="BodyText"/>
              <w:rPr>
                <w:rFonts w:cs="Arial"/>
                <w:sz w:val="16"/>
                <w:szCs w:val="16"/>
                <w:lang w:val="en-US"/>
              </w:rPr>
            </w:pPr>
            <w:r w:rsidRPr="002B7CF1">
              <w:rPr>
                <w:rFonts w:cs="Arial"/>
                <w:sz w:val="16"/>
                <w:szCs w:val="16"/>
                <w:lang w:val="en-US"/>
              </w:rPr>
              <w:t>AMERICAS</w:t>
            </w: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NUTLEY NEW JERSEY</w:t>
            </w: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NTC</w:t>
            </w:r>
          </w:p>
        </w:tc>
        <w:tc>
          <w:tcPr>
            <w:tcW w:w="1913" w:type="dxa"/>
          </w:tcPr>
          <w:p w:rsidR="0047109F" w:rsidRPr="002B7CF1" w:rsidRDefault="0047109F" w:rsidP="009732EB">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9732EB">
            <w:pPr>
              <w:pStyle w:val="BodyText"/>
              <w:rPr>
                <w:rFonts w:cs="Arial"/>
                <w:sz w:val="16"/>
                <w:szCs w:val="16"/>
                <w:lang w:val="en-US"/>
              </w:rPr>
            </w:pP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ST LOUIS HAZELWOOD</w:t>
            </w: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HDC</w:t>
            </w:r>
          </w:p>
        </w:tc>
        <w:tc>
          <w:tcPr>
            <w:tcW w:w="1913" w:type="dxa"/>
          </w:tcPr>
          <w:p w:rsidR="0047109F" w:rsidRPr="002B7CF1" w:rsidRDefault="0047109F" w:rsidP="009732EB">
            <w:pPr>
              <w:pStyle w:val="BodyText"/>
              <w:rPr>
                <w:rFonts w:cs="Arial"/>
                <w:sz w:val="16"/>
                <w:szCs w:val="16"/>
                <w:lang w:val="en-US"/>
              </w:rPr>
            </w:pPr>
            <w:r w:rsidRPr="002B7CF1">
              <w:rPr>
                <w:rFonts w:cs="Arial"/>
                <w:sz w:val="16"/>
                <w:szCs w:val="16"/>
                <w:lang w:val="en-US"/>
              </w:rPr>
              <w:t>US2</w:t>
            </w:r>
          </w:p>
        </w:tc>
      </w:tr>
      <w:tr w:rsidR="00965A64" w:rsidRPr="002B7CF1" w:rsidTr="002B7CF1">
        <w:trPr>
          <w:trHeight w:val="170"/>
        </w:trPr>
        <w:tc>
          <w:tcPr>
            <w:tcW w:w="0" w:type="auto"/>
            <w:vMerge/>
          </w:tcPr>
          <w:p w:rsidR="0047109F" w:rsidRPr="002B7CF1" w:rsidRDefault="0047109F" w:rsidP="009732EB">
            <w:pPr>
              <w:pStyle w:val="BodyText"/>
              <w:rPr>
                <w:rFonts w:cs="Arial"/>
                <w:sz w:val="16"/>
                <w:szCs w:val="16"/>
                <w:lang w:val="en-US"/>
              </w:rPr>
            </w:pP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HAUPPAUGE (DAVIDS DRIVE)</w:t>
            </w: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HTC</w:t>
            </w:r>
          </w:p>
        </w:tc>
        <w:tc>
          <w:tcPr>
            <w:tcW w:w="1913" w:type="dxa"/>
          </w:tcPr>
          <w:p w:rsidR="0047109F" w:rsidRPr="002B7CF1" w:rsidRDefault="0047109F" w:rsidP="009732EB">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9732EB">
            <w:pPr>
              <w:pStyle w:val="BodyText"/>
              <w:rPr>
                <w:rFonts w:cs="Arial"/>
                <w:sz w:val="16"/>
                <w:szCs w:val="16"/>
                <w:lang w:val="en-US"/>
              </w:rPr>
            </w:pP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HARTLAND</w:t>
            </w: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OCD</w:t>
            </w:r>
          </w:p>
        </w:tc>
        <w:tc>
          <w:tcPr>
            <w:tcW w:w="1913" w:type="dxa"/>
          </w:tcPr>
          <w:p w:rsidR="0047109F" w:rsidRPr="002B7CF1" w:rsidRDefault="0047109F" w:rsidP="009732EB">
            <w:pPr>
              <w:pStyle w:val="BodyText"/>
              <w:rPr>
                <w:rFonts w:cs="Arial"/>
                <w:sz w:val="16"/>
                <w:szCs w:val="16"/>
                <w:lang w:val="en-US"/>
              </w:rPr>
            </w:pPr>
            <w:r w:rsidRPr="002B7CF1">
              <w:rPr>
                <w:rFonts w:cs="Arial"/>
                <w:sz w:val="16"/>
                <w:szCs w:val="16"/>
                <w:lang w:val="en-US"/>
              </w:rPr>
              <w:t>US1</w:t>
            </w:r>
          </w:p>
        </w:tc>
      </w:tr>
      <w:tr w:rsidR="00965A64" w:rsidRPr="002B7CF1" w:rsidTr="002B7CF1">
        <w:trPr>
          <w:trHeight w:val="170"/>
        </w:trPr>
        <w:tc>
          <w:tcPr>
            <w:tcW w:w="0" w:type="auto"/>
            <w:vMerge/>
          </w:tcPr>
          <w:p w:rsidR="0047109F" w:rsidRPr="002B7CF1" w:rsidRDefault="0047109F" w:rsidP="009732EB">
            <w:pPr>
              <w:pStyle w:val="BodyText"/>
              <w:rPr>
                <w:rFonts w:cs="Arial"/>
                <w:sz w:val="16"/>
                <w:szCs w:val="16"/>
                <w:lang w:val="en-US"/>
              </w:rPr>
            </w:pP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BROOKFIELD</w:t>
            </w:r>
          </w:p>
        </w:tc>
        <w:tc>
          <w:tcPr>
            <w:tcW w:w="0" w:type="auto"/>
          </w:tcPr>
          <w:p w:rsidR="0047109F" w:rsidRPr="002B7CF1" w:rsidRDefault="0047109F" w:rsidP="009732EB">
            <w:pPr>
              <w:pStyle w:val="BodyText"/>
              <w:rPr>
                <w:rFonts w:cs="Arial"/>
                <w:sz w:val="16"/>
                <w:szCs w:val="16"/>
                <w:lang w:val="en-US"/>
              </w:rPr>
            </w:pPr>
            <w:r w:rsidRPr="002B7CF1">
              <w:rPr>
                <w:rFonts w:cs="Arial"/>
                <w:sz w:val="16"/>
                <w:szCs w:val="16"/>
                <w:lang w:val="en-US"/>
              </w:rPr>
              <w:t>OCB</w:t>
            </w:r>
          </w:p>
        </w:tc>
        <w:tc>
          <w:tcPr>
            <w:tcW w:w="1913" w:type="dxa"/>
          </w:tcPr>
          <w:p w:rsidR="0047109F" w:rsidRPr="002B7CF1" w:rsidRDefault="0047109F" w:rsidP="009732EB">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75 PARK PLACE</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75PP</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BOSTON</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BOS</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CHIGAGO</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CHG</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LIBERTY</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OCL</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PISCATAWAY</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OCP</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717 OFFICE PARK WAY</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717OP</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val="restart"/>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EMEA</w:t>
            </w: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LONDON (GOSWELL ROAD)</w:t>
            </w: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UKB</w:t>
            </w:r>
          </w:p>
        </w:tc>
        <w:tc>
          <w:tcPr>
            <w:tcW w:w="1913" w:type="dxa"/>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UK2</w:t>
            </w:r>
          </w:p>
        </w:tc>
      </w:tr>
      <w:tr w:rsidR="00965A64" w:rsidRPr="002B7CF1" w:rsidTr="002B7CF1">
        <w:trPr>
          <w:trHeight w:val="170"/>
        </w:trPr>
        <w:tc>
          <w:tcPr>
            <w:tcW w:w="0" w:type="auto"/>
            <w:vMerge/>
            <w:shd w:val="clear" w:color="auto" w:fill="CCC0D9" w:themeFill="accent4" w:themeFillTint="66"/>
          </w:tcPr>
          <w:p w:rsidR="0047109F" w:rsidRPr="002B7CF1" w:rsidRDefault="0047109F" w:rsidP="0074395A">
            <w:pPr>
              <w:pStyle w:val="BodyText"/>
              <w:rPr>
                <w:rFonts w:cs="Arial"/>
                <w:sz w:val="16"/>
                <w:szCs w:val="16"/>
                <w:lang w:val="en-US"/>
              </w:rPr>
            </w:pP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LONDON GTC-L</w:t>
            </w: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DTC</w:t>
            </w:r>
          </w:p>
        </w:tc>
        <w:tc>
          <w:tcPr>
            <w:tcW w:w="1913" w:type="dxa"/>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shd w:val="clear" w:color="auto" w:fill="CCC0D9" w:themeFill="accent4" w:themeFillTint="66"/>
          </w:tcPr>
          <w:p w:rsidR="0047109F" w:rsidRPr="002B7CF1" w:rsidRDefault="0047109F" w:rsidP="0074395A">
            <w:pPr>
              <w:pStyle w:val="BodyText"/>
              <w:rPr>
                <w:rFonts w:cs="Arial"/>
                <w:sz w:val="16"/>
                <w:szCs w:val="16"/>
                <w:lang w:val="en-US"/>
              </w:rPr>
            </w:pP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GENEVA GTC-G</w:t>
            </w: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GVA</w:t>
            </w:r>
          </w:p>
        </w:tc>
        <w:tc>
          <w:tcPr>
            <w:tcW w:w="1913" w:type="dxa"/>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shd w:val="clear" w:color="auto" w:fill="CCC0D9" w:themeFill="accent4" w:themeFillTint="66"/>
          </w:tcPr>
          <w:p w:rsidR="0047109F" w:rsidRPr="002B7CF1" w:rsidRDefault="0047109F" w:rsidP="0074395A">
            <w:pPr>
              <w:pStyle w:val="BodyText"/>
              <w:rPr>
                <w:rFonts w:cs="Arial"/>
                <w:sz w:val="16"/>
                <w:szCs w:val="16"/>
                <w:lang w:val="en-US"/>
              </w:rPr>
            </w:pP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FAREHAM</w:t>
            </w:r>
          </w:p>
        </w:tc>
        <w:tc>
          <w:tcPr>
            <w:tcW w:w="0" w:type="auto"/>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w:t>
            </w:r>
          </w:p>
        </w:tc>
        <w:tc>
          <w:tcPr>
            <w:tcW w:w="1913" w:type="dxa"/>
            <w:shd w:val="clear" w:color="auto" w:fill="CCC0D9" w:themeFill="accent4" w:themeFillTint="66"/>
          </w:tcPr>
          <w:p w:rsidR="0047109F" w:rsidRPr="002B7CF1" w:rsidRDefault="0047109F" w:rsidP="009732EB">
            <w:pPr>
              <w:pStyle w:val="BodyText"/>
              <w:rPr>
                <w:rFonts w:cs="Arial"/>
                <w:sz w:val="16"/>
                <w:szCs w:val="16"/>
                <w:lang w:val="en-US"/>
              </w:rPr>
            </w:pPr>
            <w:r w:rsidRPr="002B7CF1">
              <w:rPr>
                <w:rFonts w:cs="Arial"/>
                <w:sz w:val="16"/>
                <w:szCs w:val="16"/>
                <w:lang w:val="en-US"/>
              </w:rPr>
              <w:t>UK1</w:t>
            </w:r>
          </w:p>
        </w:tc>
      </w:tr>
      <w:tr w:rsidR="00965A64" w:rsidRPr="002B7CF1" w:rsidTr="002B7CF1">
        <w:trPr>
          <w:trHeight w:val="170"/>
        </w:trPr>
        <w:tc>
          <w:tcPr>
            <w:tcW w:w="0" w:type="auto"/>
            <w:vMerge/>
            <w:shd w:val="clear" w:color="auto" w:fill="CCC0D9" w:themeFill="accent4" w:themeFillTint="66"/>
          </w:tcPr>
          <w:p w:rsidR="0047109F" w:rsidRPr="002B7CF1" w:rsidRDefault="0047109F" w:rsidP="0074395A">
            <w:pPr>
              <w:pStyle w:val="BodyText"/>
              <w:rPr>
                <w:rFonts w:cs="Arial"/>
                <w:sz w:val="16"/>
                <w:szCs w:val="16"/>
                <w:lang w:val="en-US"/>
              </w:rPr>
            </w:pPr>
          </w:p>
        </w:tc>
        <w:tc>
          <w:tcPr>
            <w:tcW w:w="0" w:type="auto"/>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ALDGATE HOUSE</w:t>
            </w:r>
          </w:p>
        </w:tc>
        <w:tc>
          <w:tcPr>
            <w:tcW w:w="0" w:type="auto"/>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OCA</w:t>
            </w:r>
          </w:p>
        </w:tc>
        <w:tc>
          <w:tcPr>
            <w:tcW w:w="1913" w:type="dxa"/>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shd w:val="clear" w:color="auto" w:fill="CCC0D9" w:themeFill="accent4" w:themeFillTint="66"/>
          </w:tcPr>
          <w:p w:rsidR="0047109F" w:rsidRPr="002B7CF1" w:rsidRDefault="0047109F" w:rsidP="0074395A">
            <w:pPr>
              <w:pStyle w:val="BodyText"/>
              <w:rPr>
                <w:rFonts w:cs="Arial"/>
                <w:sz w:val="16"/>
                <w:szCs w:val="16"/>
                <w:lang w:val="en-US"/>
              </w:rPr>
            </w:pPr>
          </w:p>
        </w:tc>
        <w:tc>
          <w:tcPr>
            <w:tcW w:w="0" w:type="auto"/>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GREAT SUTTON STREET</w:t>
            </w:r>
          </w:p>
        </w:tc>
        <w:tc>
          <w:tcPr>
            <w:tcW w:w="0" w:type="auto"/>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GSS</w:t>
            </w:r>
          </w:p>
        </w:tc>
        <w:tc>
          <w:tcPr>
            <w:tcW w:w="1913" w:type="dxa"/>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shd w:val="clear" w:color="auto" w:fill="CCC0D9" w:themeFill="accent4" w:themeFillTint="66"/>
          </w:tcPr>
          <w:p w:rsidR="0047109F" w:rsidRPr="002B7CF1" w:rsidRDefault="0047109F" w:rsidP="0074395A">
            <w:pPr>
              <w:pStyle w:val="BodyText"/>
              <w:rPr>
                <w:rFonts w:cs="Arial"/>
                <w:sz w:val="16"/>
                <w:szCs w:val="16"/>
                <w:lang w:val="en-US"/>
              </w:rPr>
            </w:pPr>
          </w:p>
        </w:tc>
        <w:tc>
          <w:tcPr>
            <w:tcW w:w="0" w:type="auto"/>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MONMOUTH HOUSE</w:t>
            </w:r>
          </w:p>
        </w:tc>
        <w:tc>
          <w:tcPr>
            <w:tcW w:w="0" w:type="auto"/>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OCM</w:t>
            </w:r>
          </w:p>
        </w:tc>
        <w:tc>
          <w:tcPr>
            <w:tcW w:w="1913" w:type="dxa"/>
            <w:shd w:val="clear" w:color="auto" w:fill="CCC0D9" w:themeFill="accent4" w:themeFillTint="66"/>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val="restart"/>
          </w:tcPr>
          <w:p w:rsidR="0047109F" w:rsidRPr="002B7CF1" w:rsidRDefault="0047109F" w:rsidP="0074395A">
            <w:pPr>
              <w:pStyle w:val="BodyText"/>
              <w:rPr>
                <w:rFonts w:cs="Arial"/>
                <w:sz w:val="16"/>
                <w:szCs w:val="16"/>
                <w:lang w:val="en-US"/>
              </w:rPr>
            </w:pPr>
            <w:r w:rsidRPr="002B7CF1">
              <w:rPr>
                <w:rFonts w:cs="Arial"/>
                <w:sz w:val="16"/>
                <w:szCs w:val="16"/>
                <w:lang w:val="en-US"/>
              </w:rPr>
              <w:t>ASIA</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SINGAPORE (SCIENCE PARK DRIVE)</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STC</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SG1</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SINGAPORE (TAI SENG DRIVE)</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SSA</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w:t>
            </w:r>
          </w:p>
        </w:tc>
      </w:tr>
      <w:tr w:rsidR="00965A64" w:rsidRPr="002B7CF1" w:rsidTr="002B7CF1">
        <w:trPr>
          <w:trHeight w:val="170"/>
        </w:trPr>
        <w:tc>
          <w:tcPr>
            <w:tcW w:w="0" w:type="auto"/>
            <w:vMerge/>
          </w:tcPr>
          <w:p w:rsidR="0047109F" w:rsidRPr="002B7CF1" w:rsidRDefault="0047109F" w:rsidP="0074395A">
            <w:pPr>
              <w:pStyle w:val="BodyText"/>
              <w:rPr>
                <w:rFonts w:cs="Arial"/>
                <w:sz w:val="16"/>
                <w:szCs w:val="16"/>
                <w:lang w:val="en-US"/>
              </w:rPr>
            </w:pP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HONG KONG (YCK EXCHANGE)</w:t>
            </w:r>
          </w:p>
        </w:tc>
        <w:tc>
          <w:tcPr>
            <w:tcW w:w="0" w:type="auto"/>
          </w:tcPr>
          <w:p w:rsidR="0047109F" w:rsidRPr="002B7CF1" w:rsidRDefault="0047109F" w:rsidP="0074395A">
            <w:pPr>
              <w:pStyle w:val="BodyText"/>
              <w:rPr>
                <w:rFonts w:cs="Arial"/>
                <w:sz w:val="16"/>
                <w:szCs w:val="16"/>
                <w:lang w:val="en-US"/>
              </w:rPr>
            </w:pPr>
            <w:r w:rsidRPr="002B7CF1">
              <w:rPr>
                <w:rFonts w:cs="Arial"/>
                <w:sz w:val="16"/>
                <w:szCs w:val="16"/>
                <w:lang w:val="en-US"/>
              </w:rPr>
              <w:t>HKG</w:t>
            </w:r>
          </w:p>
        </w:tc>
        <w:tc>
          <w:tcPr>
            <w:tcW w:w="1913" w:type="dxa"/>
          </w:tcPr>
          <w:p w:rsidR="0047109F" w:rsidRPr="002B7CF1" w:rsidRDefault="0047109F" w:rsidP="0074395A">
            <w:pPr>
              <w:pStyle w:val="BodyText"/>
              <w:rPr>
                <w:rFonts w:cs="Arial"/>
                <w:sz w:val="16"/>
                <w:szCs w:val="16"/>
                <w:lang w:val="en-US"/>
              </w:rPr>
            </w:pPr>
            <w:r w:rsidRPr="002B7CF1">
              <w:rPr>
                <w:rFonts w:cs="Arial"/>
                <w:sz w:val="16"/>
                <w:szCs w:val="16"/>
                <w:lang w:val="en-US"/>
              </w:rPr>
              <w:t>HK1</w:t>
            </w:r>
          </w:p>
        </w:tc>
      </w:tr>
    </w:tbl>
    <w:p w:rsidR="007E5116" w:rsidRDefault="007E5116" w:rsidP="0074395A">
      <w:pPr>
        <w:pStyle w:val="BodyText"/>
        <w:rPr>
          <w:lang w:val="en-US"/>
        </w:rPr>
      </w:pPr>
    </w:p>
    <w:p w:rsidR="0074395A" w:rsidRPr="00CC7E06" w:rsidRDefault="0074395A" w:rsidP="0074395A">
      <w:pPr>
        <w:pStyle w:val="BodyText"/>
        <w:rPr>
          <w:lang w:val="en-US"/>
        </w:rPr>
      </w:pPr>
      <w:r w:rsidRPr="00CC7E06">
        <w:rPr>
          <w:lang w:val="en-US"/>
        </w:rPr>
        <w:lastRenderedPageBreak/>
        <w:t>ITIL v3 Service Operation glossary states that an environment is “a subset of the IT Infrastructure (hardware, software, network, facilities) that is used for a particular purpose.”  Note: This definition does not include the quality of service, applications or content.</w:t>
      </w:r>
    </w:p>
    <w:p w:rsidR="0074395A" w:rsidRPr="00CC7E06" w:rsidRDefault="0074395A" w:rsidP="0074395A">
      <w:pPr>
        <w:pStyle w:val="BodyText"/>
        <w:rPr>
          <w:lang w:val="en-US"/>
        </w:rPr>
      </w:pPr>
      <w:r w:rsidRPr="00CC7E06">
        <w:rPr>
          <w:lang w:val="en-US"/>
        </w:rPr>
        <w:t xml:space="preserve">Each environment would have an associated level of control processes and documentation. </w:t>
      </w:r>
    </w:p>
    <w:p w:rsidR="0074395A" w:rsidRPr="00CC7E06" w:rsidRDefault="0074395A" w:rsidP="0074395A">
      <w:pPr>
        <w:pStyle w:val="BodyText"/>
        <w:rPr>
          <w:lang w:val="en-US"/>
        </w:rPr>
      </w:pPr>
      <w:r w:rsidRPr="00CC7E06">
        <w:rPr>
          <w:lang w:val="en-US"/>
        </w:rPr>
        <w:t>The terms below refer both to specific network and process controlled environments as well as to specific systems. The terms are relevant to all those involved in service development, support, and delivery.</w:t>
      </w:r>
    </w:p>
    <w:p w:rsidR="0074395A" w:rsidRPr="00CC7E06" w:rsidRDefault="0074395A" w:rsidP="0074395A">
      <w:pPr>
        <w:pStyle w:val="BodyText"/>
        <w:rPr>
          <w:lang w:val="en-US"/>
        </w:rPr>
      </w:pPr>
      <w:r w:rsidRPr="00CC7E06">
        <w:rPr>
          <w:lang w:val="en-US"/>
        </w:rPr>
        <w:t>Broadly</w:t>
      </w:r>
      <w:r>
        <w:rPr>
          <w:lang w:val="en-US"/>
        </w:rPr>
        <w:t>,</w:t>
      </w:r>
      <w:r w:rsidRPr="00CC7E06">
        <w:rPr>
          <w:lang w:val="en-US"/>
        </w:rPr>
        <w:t xml:space="preserve"> the environments identified follow a development lifecycle from development to QA to Pre-Production to the resilience levels of Production, and DR. Some of these are referred to in the Test Environments, Naming and Usage Standard (TPPS-DP5.4).  Here the term defines the use and gives an indication of the level of support and control required for the environment. </w:t>
      </w:r>
    </w:p>
    <w:p w:rsidR="0074395A" w:rsidRPr="00CC7E06" w:rsidRDefault="0074395A" w:rsidP="0074395A">
      <w:pPr>
        <w:pStyle w:val="BodyText"/>
        <w:rPr>
          <w:lang w:val="en-US"/>
        </w:rPr>
      </w:pPr>
      <w:r w:rsidRPr="00CC7E06">
        <w:rPr>
          <w:lang w:val="en-US"/>
        </w:rPr>
        <w:t xml:space="preserve">Regarding systems; the environment abbreviation is a required element in the System Naming Standard (TPPS-OPS102.6.4) and other naming standards. The environment indicates that the system is providing a particular level of service and should be given a particular level of support and control.  </w:t>
      </w:r>
    </w:p>
    <w:p w:rsidR="0074395A" w:rsidRPr="00CC7E06" w:rsidRDefault="0074395A" w:rsidP="0074395A">
      <w:pPr>
        <w:pStyle w:val="BodyText"/>
        <w:rPr>
          <w:lang w:val="en-US"/>
        </w:rPr>
      </w:pPr>
      <w:r w:rsidRPr="00CC7E06">
        <w:rPr>
          <w:lang w:val="en-US"/>
        </w:rPr>
        <w:t xml:space="preserve">Systems will classified to their relevant environment by the CI level Environment field in </w:t>
      </w:r>
      <w:smartTag w:uri="urn:schemas-microsoft-com:office:smarttags" w:element="place">
        <w:smartTag w:uri="urn:schemas-microsoft-com:office:smarttags" w:element="PlaceName">
          <w:r w:rsidRPr="00CC7E06">
            <w:rPr>
              <w:lang w:val="en-US"/>
            </w:rPr>
            <w:t>Service</w:t>
          </w:r>
        </w:smartTag>
        <w:r>
          <w:rPr>
            <w:lang w:val="en-US"/>
          </w:rPr>
          <w:t xml:space="preserve"> </w:t>
        </w:r>
        <w:smartTag w:uri="urn:schemas-microsoft-com:office:smarttags" w:element="PlaceType">
          <w:r w:rsidRPr="00CC7E06">
            <w:rPr>
              <w:lang w:val="en-US"/>
            </w:rPr>
            <w:t>Center</w:t>
          </w:r>
        </w:smartTag>
      </w:smartTag>
      <w:r w:rsidRPr="00CC7E06">
        <w:rPr>
          <w:lang w:val="en-US"/>
        </w:rPr>
        <w:t>, this field is mandatory for Commissioned CIs.</w:t>
      </w:r>
    </w:p>
    <w:p w:rsidR="0074395A" w:rsidRPr="00CC7E06" w:rsidRDefault="0074395A" w:rsidP="0074395A">
      <w:pPr>
        <w:pStyle w:val="BodyText"/>
        <w:rPr>
          <w:lang w:val="en-US"/>
        </w:rPr>
      </w:pPr>
      <w:r w:rsidRPr="00CC7E06">
        <w:rPr>
          <w:lang w:val="en-US"/>
        </w:rPr>
        <w:t>The term ‘non-production’ should be used to reference environments other than Production.</w:t>
      </w:r>
    </w:p>
    <w:p w:rsidR="0074395A" w:rsidRDefault="0074395A" w:rsidP="0074395A">
      <w:pPr>
        <w:pStyle w:val="Heading2"/>
        <w:tabs>
          <w:tab w:val="clear" w:pos="-90"/>
          <w:tab w:val="clear" w:pos="756"/>
          <w:tab w:val="num" w:pos="576"/>
          <w:tab w:val="left" w:pos="810"/>
        </w:tabs>
        <w:spacing w:before="360" w:after="120"/>
        <w:ind w:left="576"/>
      </w:pPr>
      <w:bookmarkStart w:id="54" w:name="_Toc247612755"/>
      <w:bookmarkStart w:id="55" w:name="_Toc251335978"/>
      <w:bookmarkStart w:id="56" w:name="_Toc253648583"/>
      <w:bookmarkStart w:id="57" w:name="_Toc299615886"/>
      <w:proofErr w:type="spellStart"/>
      <w:r>
        <w:t>NetApp</w:t>
      </w:r>
      <w:proofErr w:type="spellEnd"/>
      <w:r>
        <w:t xml:space="preserve"> Storage Controllers</w:t>
      </w:r>
      <w:bookmarkEnd w:id="54"/>
      <w:bookmarkEnd w:id="55"/>
      <w:bookmarkEnd w:id="56"/>
      <w:bookmarkEnd w:id="57"/>
    </w:p>
    <w:p w:rsidR="0074395A" w:rsidRDefault="0074395A" w:rsidP="0074395A">
      <w:pPr>
        <w:pStyle w:val="BodyText"/>
        <w:rPr>
          <w:b/>
        </w:rPr>
      </w:pPr>
      <w:r>
        <w:rPr>
          <w:lang w:val="en-US"/>
        </w:rPr>
        <w:t xml:space="preserve">This section describes the naming standards for </w:t>
      </w:r>
      <w:proofErr w:type="spellStart"/>
      <w:r>
        <w:rPr>
          <w:lang w:val="en-US"/>
        </w:rPr>
        <w:t>NetApp</w:t>
      </w:r>
      <w:proofErr w:type="spellEnd"/>
      <w:r>
        <w:rPr>
          <w:lang w:val="en-US"/>
        </w:rPr>
        <w:t xml:space="preserve"> storage controllers.</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58" w:name="_Toc247612756"/>
      <w:bookmarkStart w:id="59" w:name="_Toc251335979"/>
      <w:bookmarkStart w:id="60" w:name="_Toc253648584"/>
      <w:bookmarkStart w:id="61" w:name="_Toc299615887"/>
      <w:r>
        <w:t>Physical Storage Controller Units</w:t>
      </w:r>
      <w:bookmarkEnd w:id="58"/>
      <w:bookmarkEnd w:id="59"/>
      <w:bookmarkEnd w:id="60"/>
      <w:bookmarkEnd w:id="61"/>
    </w:p>
    <w:p w:rsidR="0074395A" w:rsidRDefault="0074395A" w:rsidP="0074395A">
      <w:pPr>
        <w:pStyle w:val="BodyText"/>
        <w:rPr>
          <w:lang w:val="en-US"/>
        </w:rPr>
      </w:pPr>
      <w:r>
        <w:rPr>
          <w:lang w:val="en-US"/>
        </w:rPr>
        <w:t>All system names are entered in lower case.</w:t>
      </w:r>
    </w:p>
    <w:p w:rsidR="0074395A" w:rsidRDefault="0074395A" w:rsidP="0074395A">
      <w:pPr>
        <w:pStyle w:val="BodyText"/>
        <w:rPr>
          <w:lang w:val="en-US"/>
        </w:rPr>
      </w:pPr>
      <w:proofErr w:type="spellStart"/>
      <w:r>
        <w:rPr>
          <w:lang w:val="en-US"/>
        </w:rPr>
        <w:t>NetApp</w:t>
      </w:r>
      <w:proofErr w:type="spellEnd"/>
      <w:r>
        <w:rPr>
          <w:lang w:val="en-US"/>
        </w:rPr>
        <w:t xml:space="preserve"> storage controllers are always (according to the current build standard) installed in clustered pairs. The name of each storage controller is mandated to be 12 characters in length. Dashes are used as separators in column 5.</w:t>
      </w:r>
    </w:p>
    <w:p w:rsidR="0074395A" w:rsidRPr="000E6AD5" w:rsidRDefault="0074395A" w:rsidP="0074395A">
      <w:pPr>
        <w:pStyle w:val="BodyText"/>
      </w:pPr>
      <w:r>
        <w:rPr>
          <w:lang w:val="en-US"/>
        </w:rPr>
        <w:t>The naming format is defined as follows:</w:t>
      </w:r>
      <w:r w:rsidRPr="005A28C0">
        <w:rPr>
          <w:lang w:val="en-US"/>
        </w:rPr>
        <w:t xml:space="preserve"> </w:t>
      </w:r>
    </w:p>
    <w:tbl>
      <w:tblPr>
        <w:tblW w:w="0" w:type="auto"/>
        <w:tblInd w:w="648" w:type="dxa"/>
        <w:tblLayout w:type="fixed"/>
        <w:tblLook w:val="0000"/>
      </w:tblPr>
      <w:tblGrid>
        <w:gridCol w:w="566"/>
        <w:gridCol w:w="566"/>
        <w:gridCol w:w="566"/>
        <w:gridCol w:w="566"/>
        <w:gridCol w:w="565"/>
        <w:gridCol w:w="566"/>
        <w:gridCol w:w="566"/>
        <w:gridCol w:w="566"/>
        <w:gridCol w:w="566"/>
        <w:gridCol w:w="566"/>
        <w:gridCol w:w="566"/>
        <w:gridCol w:w="566"/>
      </w:tblGrid>
      <w:tr w:rsidR="0074395A" w:rsidRPr="00402F35" w:rsidTr="0074395A">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2</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3</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4</w:t>
            </w:r>
          </w:p>
        </w:tc>
        <w:tc>
          <w:tcPr>
            <w:tcW w:w="565" w:type="dxa"/>
          </w:tcPr>
          <w:p w:rsidR="0074395A" w:rsidRPr="005A28C0" w:rsidRDefault="0074395A" w:rsidP="0074395A">
            <w:pPr>
              <w:jc w:val="center"/>
              <w:rPr>
                <w:rFonts w:ascii="Arial" w:hAnsi="Arial" w:cs="Arial"/>
                <w:sz w:val="18"/>
              </w:rPr>
            </w:pPr>
            <w:r w:rsidRPr="005A28C0">
              <w:rPr>
                <w:rFonts w:ascii="Arial" w:hAnsi="Arial" w:cs="Arial"/>
                <w:sz w:val="18"/>
                <w:szCs w:val="22"/>
              </w:rPr>
              <w:t>5</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6</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7</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8</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9</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10</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11</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12</w:t>
            </w:r>
          </w:p>
        </w:tc>
      </w:tr>
      <w:tr w:rsidR="0074395A" w:rsidRPr="00402F35" w:rsidTr="0074395A">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S</w:t>
            </w:r>
          </w:p>
        </w:tc>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S</w:t>
            </w:r>
          </w:p>
        </w:tc>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S</w:t>
            </w:r>
          </w:p>
        </w:tc>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E</w:t>
            </w:r>
          </w:p>
        </w:tc>
        <w:tc>
          <w:tcPr>
            <w:tcW w:w="565" w:type="dxa"/>
          </w:tcPr>
          <w:p w:rsidR="0074395A" w:rsidRPr="005A28C0" w:rsidRDefault="0074395A" w:rsidP="0074395A">
            <w:pPr>
              <w:jc w:val="center"/>
              <w:rPr>
                <w:rFonts w:ascii="Arial" w:hAnsi="Arial" w:cs="Arial"/>
                <w:b/>
                <w:sz w:val="18"/>
              </w:rPr>
            </w:pPr>
            <w:r w:rsidRPr="005A28C0">
              <w:rPr>
                <w:rFonts w:ascii="Arial" w:hAnsi="Arial" w:cs="Arial"/>
                <w:b/>
                <w:sz w:val="18"/>
                <w:szCs w:val="22"/>
              </w:rPr>
              <w:t>-</w:t>
            </w:r>
          </w:p>
        </w:tc>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C</w:t>
            </w:r>
          </w:p>
        </w:tc>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C</w:t>
            </w:r>
          </w:p>
        </w:tc>
        <w:tc>
          <w:tcPr>
            <w:tcW w:w="566" w:type="dxa"/>
          </w:tcPr>
          <w:p w:rsidR="0074395A" w:rsidRPr="005A28C0" w:rsidRDefault="0074395A" w:rsidP="0074395A">
            <w:pPr>
              <w:jc w:val="center"/>
              <w:rPr>
                <w:rFonts w:ascii="Arial" w:hAnsi="Arial" w:cs="Arial"/>
                <w:b/>
                <w:sz w:val="18"/>
              </w:rPr>
            </w:pPr>
            <w:r w:rsidRPr="005A28C0">
              <w:rPr>
                <w:rFonts w:ascii="Arial" w:hAnsi="Arial" w:cs="Arial"/>
                <w:b/>
                <w:sz w:val="18"/>
                <w:szCs w:val="22"/>
              </w:rPr>
              <w:t>C</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N</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N</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N</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M</w:t>
            </w:r>
          </w:p>
        </w:tc>
      </w:tr>
    </w:tbl>
    <w:p w:rsidR="0074395A" w:rsidRPr="000E6AD5" w:rsidRDefault="0074395A" w:rsidP="0074395A">
      <w:pPr>
        <w:rPr>
          <w:rFonts w:cs="Arial"/>
          <w:szCs w:val="22"/>
        </w:rPr>
      </w:pPr>
    </w:p>
    <w:tbl>
      <w:tblPr>
        <w:tblW w:w="0" w:type="auto"/>
        <w:tblInd w:w="648" w:type="dxa"/>
        <w:tblLayout w:type="fixed"/>
        <w:tblLook w:val="01E0"/>
      </w:tblPr>
      <w:tblGrid>
        <w:gridCol w:w="1368"/>
        <w:gridCol w:w="3240"/>
        <w:gridCol w:w="3914"/>
      </w:tblGrid>
      <w:tr w:rsidR="0074395A" w:rsidRPr="00402F35" w:rsidTr="0074395A">
        <w:tc>
          <w:tcPr>
            <w:tcW w:w="1368"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954DF0" w:rsidTr="0074395A">
        <w:trPr>
          <w:trHeight w:val="796"/>
        </w:trPr>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SSS</w:t>
            </w:r>
          </w:p>
        </w:tc>
        <w:tc>
          <w:tcPr>
            <w:tcW w:w="3240" w:type="dxa"/>
          </w:tcPr>
          <w:p w:rsidR="0074395A" w:rsidRPr="005A28C0" w:rsidRDefault="0074395A" w:rsidP="0074395A">
            <w:pPr>
              <w:rPr>
                <w:rFonts w:ascii="Arial" w:hAnsi="Arial" w:cs="Arial"/>
                <w:sz w:val="18"/>
              </w:rPr>
            </w:pPr>
            <w:r w:rsidRPr="005A28C0">
              <w:rPr>
                <w:rFonts w:ascii="Arial" w:hAnsi="Arial" w:cs="Arial"/>
                <w:sz w:val="18"/>
              </w:rPr>
              <w:t xml:space="preserve">Site Name Abbreviation, see TPPS-OPS102.6.2 or above </w:t>
            </w:r>
          </w:p>
        </w:tc>
        <w:tc>
          <w:tcPr>
            <w:tcW w:w="3914" w:type="dxa"/>
          </w:tcPr>
          <w:p w:rsidR="0074395A" w:rsidRPr="00954DF0" w:rsidRDefault="0074395A" w:rsidP="0074395A">
            <w:pPr>
              <w:rPr>
                <w:rFonts w:ascii="Arial" w:hAnsi="Arial" w:cs="Arial"/>
                <w:sz w:val="18"/>
                <w:lang w:val="it-IT"/>
              </w:rPr>
            </w:pPr>
            <w:r w:rsidRPr="00954DF0">
              <w:rPr>
                <w:rFonts w:ascii="Arial" w:hAnsi="Arial" w:cs="Arial"/>
                <w:sz w:val="18"/>
                <w:szCs w:val="22"/>
                <w:lang w:val="it-IT"/>
              </w:rPr>
              <w:t>UKB (UK2 data centre)</w:t>
            </w:r>
          </w:p>
          <w:p w:rsidR="0074395A" w:rsidRPr="00954DF0" w:rsidRDefault="0074395A" w:rsidP="0074395A">
            <w:pPr>
              <w:rPr>
                <w:rFonts w:ascii="Arial" w:hAnsi="Arial" w:cs="Arial"/>
                <w:sz w:val="18"/>
                <w:lang w:val="it-IT"/>
              </w:rPr>
            </w:pPr>
            <w:r w:rsidRPr="00954DF0">
              <w:rPr>
                <w:rFonts w:ascii="Arial" w:hAnsi="Arial" w:cs="Arial"/>
                <w:sz w:val="18"/>
                <w:szCs w:val="22"/>
                <w:lang w:val="it-IT"/>
              </w:rPr>
              <w:t>HDC (Hazelwood data centre)</w:t>
            </w:r>
          </w:p>
        </w:tc>
      </w:tr>
    </w:tbl>
    <w:p w:rsidR="0074395A" w:rsidRPr="00954DF0" w:rsidRDefault="0074395A" w:rsidP="0074395A">
      <w:pPr>
        <w:rPr>
          <w:rFonts w:cs="Arial"/>
          <w:szCs w:val="22"/>
          <w:lang w:val="it-IT"/>
        </w:rPr>
      </w:pPr>
    </w:p>
    <w:tbl>
      <w:tblPr>
        <w:tblW w:w="0" w:type="auto"/>
        <w:tblInd w:w="648" w:type="dxa"/>
        <w:tblLayout w:type="fixed"/>
        <w:tblLook w:val="01E0"/>
      </w:tblPr>
      <w:tblGrid>
        <w:gridCol w:w="1368"/>
        <w:gridCol w:w="3240"/>
        <w:gridCol w:w="3914"/>
      </w:tblGrid>
      <w:tr w:rsidR="0074395A" w:rsidRPr="00402F35" w:rsidTr="0074395A">
        <w:tc>
          <w:tcPr>
            <w:tcW w:w="1368"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954DF0" w:rsidTr="0074395A">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E</w:t>
            </w:r>
          </w:p>
        </w:tc>
        <w:tc>
          <w:tcPr>
            <w:tcW w:w="3240" w:type="dxa"/>
          </w:tcPr>
          <w:p w:rsidR="0074395A" w:rsidRPr="005A28C0" w:rsidRDefault="0074395A" w:rsidP="0074395A">
            <w:pPr>
              <w:rPr>
                <w:rFonts w:ascii="Arial" w:hAnsi="Arial" w:cs="Arial"/>
                <w:sz w:val="18"/>
              </w:rPr>
            </w:pPr>
            <w:r w:rsidRPr="005A28C0">
              <w:rPr>
                <w:rFonts w:ascii="Arial" w:hAnsi="Arial" w:cs="Arial"/>
                <w:sz w:val="18"/>
              </w:rPr>
              <w:t xml:space="preserve">Environment Abbreviation,  see TPPS-OPS102.6.3 or above for full list </w:t>
            </w:r>
          </w:p>
        </w:tc>
        <w:tc>
          <w:tcPr>
            <w:tcW w:w="3914" w:type="dxa"/>
          </w:tcPr>
          <w:p w:rsidR="0074395A" w:rsidRPr="00954DF0" w:rsidRDefault="0074395A" w:rsidP="0074395A">
            <w:pPr>
              <w:rPr>
                <w:rFonts w:ascii="Arial" w:hAnsi="Arial" w:cs="Arial"/>
                <w:sz w:val="18"/>
                <w:lang w:val="fr-FR"/>
              </w:rPr>
            </w:pPr>
            <w:r>
              <w:rPr>
                <w:rFonts w:ascii="Arial" w:hAnsi="Arial" w:cs="Arial"/>
                <w:sz w:val="18"/>
                <w:lang w:val="fr-FR"/>
              </w:rPr>
              <w:t>P</w:t>
            </w:r>
            <w:r w:rsidRPr="00954DF0">
              <w:rPr>
                <w:rFonts w:ascii="Arial" w:hAnsi="Arial" w:cs="Arial"/>
                <w:sz w:val="18"/>
                <w:lang w:val="fr-FR"/>
              </w:rPr>
              <w:t xml:space="preserve"> - Production </w:t>
            </w:r>
          </w:p>
          <w:p w:rsidR="0074395A" w:rsidRPr="00954DF0" w:rsidRDefault="002E6643" w:rsidP="0074395A">
            <w:pPr>
              <w:rPr>
                <w:rFonts w:ascii="Arial" w:hAnsi="Arial" w:cs="Arial"/>
                <w:sz w:val="18"/>
                <w:lang w:val="fr-FR"/>
              </w:rPr>
            </w:pPr>
            <w:r>
              <w:rPr>
                <w:rFonts w:ascii="Arial" w:hAnsi="Arial" w:cs="Arial"/>
                <w:sz w:val="18"/>
                <w:lang w:val="fr-FR"/>
              </w:rPr>
              <w:t>S</w:t>
            </w:r>
            <w:r w:rsidR="0074395A" w:rsidRPr="00954DF0">
              <w:rPr>
                <w:rFonts w:ascii="Arial" w:hAnsi="Arial" w:cs="Arial"/>
                <w:sz w:val="18"/>
                <w:lang w:val="fr-FR"/>
              </w:rPr>
              <w:t xml:space="preserve"> - Non-Production</w:t>
            </w:r>
          </w:p>
          <w:p w:rsidR="0074395A" w:rsidRPr="00954DF0" w:rsidRDefault="0074395A" w:rsidP="0074395A">
            <w:pPr>
              <w:rPr>
                <w:rFonts w:ascii="Arial" w:hAnsi="Arial" w:cs="Arial"/>
                <w:sz w:val="18"/>
                <w:lang w:val="fr-FR"/>
              </w:rPr>
            </w:pPr>
          </w:p>
        </w:tc>
      </w:tr>
    </w:tbl>
    <w:p w:rsidR="0074395A" w:rsidRPr="00954DF0" w:rsidRDefault="0074395A" w:rsidP="0074395A">
      <w:pPr>
        <w:rPr>
          <w:rFonts w:cs="Arial"/>
          <w:szCs w:val="22"/>
          <w:lang w:val="fr-FR"/>
        </w:rPr>
      </w:pPr>
    </w:p>
    <w:tbl>
      <w:tblPr>
        <w:tblW w:w="8522" w:type="dxa"/>
        <w:tblInd w:w="648" w:type="dxa"/>
        <w:tblLayout w:type="fixed"/>
        <w:tblLook w:val="01E0"/>
      </w:tblPr>
      <w:tblGrid>
        <w:gridCol w:w="1368"/>
        <w:gridCol w:w="3240"/>
        <w:gridCol w:w="3914"/>
      </w:tblGrid>
      <w:tr w:rsidR="0074395A" w:rsidRPr="00402F35" w:rsidTr="0074395A">
        <w:tc>
          <w:tcPr>
            <w:tcW w:w="1368"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402F35" w:rsidTr="0074395A">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CCC</w:t>
            </w:r>
          </w:p>
        </w:tc>
        <w:tc>
          <w:tcPr>
            <w:tcW w:w="3240" w:type="dxa"/>
          </w:tcPr>
          <w:p w:rsidR="0074395A" w:rsidRPr="005A28C0" w:rsidRDefault="0074395A" w:rsidP="0074395A">
            <w:pPr>
              <w:rPr>
                <w:rFonts w:ascii="Arial" w:hAnsi="Arial" w:cs="Arial"/>
                <w:sz w:val="18"/>
              </w:rPr>
            </w:pPr>
            <w:r w:rsidRPr="005A28C0">
              <w:rPr>
                <w:rFonts w:ascii="Arial" w:hAnsi="Arial" w:cs="Arial"/>
                <w:sz w:val="18"/>
                <w:szCs w:val="22"/>
              </w:rPr>
              <w:t>Infrastructure Capability name (for Servers)</w:t>
            </w:r>
          </w:p>
        </w:tc>
        <w:tc>
          <w:tcPr>
            <w:tcW w:w="3914" w:type="dxa"/>
          </w:tcPr>
          <w:p w:rsidR="0074395A" w:rsidRPr="005A28C0" w:rsidRDefault="0074395A" w:rsidP="0074395A">
            <w:pPr>
              <w:rPr>
                <w:rFonts w:ascii="Arial" w:hAnsi="Arial" w:cs="Arial"/>
                <w:sz w:val="18"/>
              </w:rPr>
            </w:pPr>
            <w:proofErr w:type="spellStart"/>
            <w:r>
              <w:rPr>
                <w:rFonts w:ascii="Arial" w:hAnsi="Arial" w:cs="Arial"/>
                <w:sz w:val="18"/>
              </w:rPr>
              <w:t>fas</w:t>
            </w:r>
            <w:proofErr w:type="spellEnd"/>
            <w:r>
              <w:rPr>
                <w:rFonts w:ascii="Arial" w:hAnsi="Arial" w:cs="Arial"/>
                <w:sz w:val="18"/>
              </w:rPr>
              <w:t xml:space="preserve"> (</w:t>
            </w:r>
            <w:proofErr w:type="spellStart"/>
            <w:r>
              <w:rPr>
                <w:rFonts w:ascii="Arial" w:hAnsi="Arial" w:cs="Arial"/>
                <w:sz w:val="18"/>
              </w:rPr>
              <w:t>NetApp</w:t>
            </w:r>
            <w:proofErr w:type="spellEnd"/>
            <w:r>
              <w:rPr>
                <w:rFonts w:ascii="Arial" w:hAnsi="Arial" w:cs="Arial"/>
                <w:sz w:val="18"/>
              </w:rPr>
              <w:t xml:space="preserve"> Controller)</w:t>
            </w:r>
          </w:p>
        </w:tc>
      </w:tr>
    </w:tbl>
    <w:p w:rsidR="0074395A" w:rsidRPr="000E6AD5" w:rsidRDefault="0074395A" w:rsidP="0074395A">
      <w:pPr>
        <w:rPr>
          <w:rFonts w:cs="Arial"/>
          <w:szCs w:val="22"/>
        </w:rPr>
      </w:pPr>
    </w:p>
    <w:tbl>
      <w:tblPr>
        <w:tblW w:w="0" w:type="auto"/>
        <w:tblInd w:w="648" w:type="dxa"/>
        <w:tblLayout w:type="fixed"/>
        <w:tblLook w:val="01E0"/>
      </w:tblPr>
      <w:tblGrid>
        <w:gridCol w:w="1368"/>
        <w:gridCol w:w="3240"/>
        <w:gridCol w:w="3914"/>
      </w:tblGrid>
      <w:tr w:rsidR="0074395A" w:rsidRPr="00402F35" w:rsidTr="0074395A">
        <w:tc>
          <w:tcPr>
            <w:tcW w:w="1368"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402F35" w:rsidTr="0074395A">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NN</w:t>
            </w:r>
            <w:r>
              <w:rPr>
                <w:rFonts w:ascii="Arial" w:hAnsi="Arial" w:cs="Arial"/>
                <w:b/>
                <w:sz w:val="18"/>
                <w:szCs w:val="22"/>
              </w:rPr>
              <w:t>N</w:t>
            </w:r>
          </w:p>
        </w:tc>
        <w:tc>
          <w:tcPr>
            <w:tcW w:w="3240" w:type="dxa"/>
          </w:tcPr>
          <w:p w:rsidR="0074395A" w:rsidRPr="005A28C0" w:rsidRDefault="0074395A" w:rsidP="0074395A">
            <w:pPr>
              <w:rPr>
                <w:rFonts w:ascii="Arial" w:hAnsi="Arial" w:cs="Arial"/>
                <w:sz w:val="18"/>
              </w:rPr>
            </w:pPr>
            <w:r w:rsidRPr="005A28C0">
              <w:rPr>
                <w:rFonts w:ascii="Arial" w:hAnsi="Arial" w:cs="Arial"/>
                <w:sz w:val="18"/>
                <w:szCs w:val="22"/>
              </w:rPr>
              <w:t>Instance of device type within cell</w:t>
            </w:r>
          </w:p>
        </w:tc>
        <w:tc>
          <w:tcPr>
            <w:tcW w:w="3914" w:type="dxa"/>
          </w:tcPr>
          <w:p w:rsidR="0074395A" w:rsidRPr="005A28C0" w:rsidRDefault="0074395A" w:rsidP="0074395A">
            <w:pPr>
              <w:rPr>
                <w:rFonts w:ascii="Arial" w:hAnsi="Arial" w:cs="Arial"/>
                <w:sz w:val="18"/>
              </w:rPr>
            </w:pPr>
            <w:r>
              <w:rPr>
                <w:rFonts w:ascii="Arial" w:hAnsi="Arial" w:cs="Arial"/>
                <w:sz w:val="18"/>
                <w:szCs w:val="22"/>
              </w:rPr>
              <w:t>0</w:t>
            </w:r>
            <w:r w:rsidRPr="005A28C0">
              <w:rPr>
                <w:rFonts w:ascii="Arial" w:hAnsi="Arial" w:cs="Arial"/>
                <w:sz w:val="18"/>
                <w:szCs w:val="22"/>
              </w:rPr>
              <w:t>01-</w:t>
            </w:r>
            <w:r>
              <w:rPr>
                <w:rFonts w:ascii="Arial" w:hAnsi="Arial" w:cs="Arial"/>
                <w:sz w:val="18"/>
                <w:szCs w:val="22"/>
              </w:rPr>
              <w:t>0</w:t>
            </w:r>
            <w:r w:rsidRPr="005A28C0">
              <w:rPr>
                <w:rFonts w:ascii="Arial" w:hAnsi="Arial" w:cs="Arial"/>
                <w:sz w:val="18"/>
                <w:szCs w:val="22"/>
              </w:rPr>
              <w:t>99</w:t>
            </w:r>
          </w:p>
        </w:tc>
      </w:tr>
    </w:tbl>
    <w:p w:rsidR="0074395A" w:rsidRPr="000E6AD5" w:rsidRDefault="0074395A" w:rsidP="0074395A">
      <w:pPr>
        <w:rPr>
          <w:rFonts w:cs="Arial"/>
          <w:szCs w:val="22"/>
        </w:rPr>
      </w:pPr>
    </w:p>
    <w:tbl>
      <w:tblPr>
        <w:tblW w:w="0" w:type="auto"/>
        <w:tblInd w:w="648" w:type="dxa"/>
        <w:tblLayout w:type="fixed"/>
        <w:tblLook w:val="01E0"/>
      </w:tblPr>
      <w:tblGrid>
        <w:gridCol w:w="1368"/>
        <w:gridCol w:w="3240"/>
        <w:gridCol w:w="3914"/>
      </w:tblGrid>
      <w:tr w:rsidR="0074395A" w:rsidRPr="00402F35" w:rsidTr="0074395A">
        <w:tc>
          <w:tcPr>
            <w:tcW w:w="1368"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lastRenderedPageBreak/>
              <w:t>Field</w:t>
            </w:r>
          </w:p>
        </w:tc>
        <w:tc>
          <w:tcPr>
            <w:tcW w:w="3240"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402F35" w:rsidTr="0074395A">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M</w:t>
            </w:r>
          </w:p>
        </w:tc>
        <w:tc>
          <w:tcPr>
            <w:tcW w:w="3240" w:type="dxa"/>
          </w:tcPr>
          <w:p w:rsidR="0074395A" w:rsidRPr="005A28C0" w:rsidRDefault="0074395A" w:rsidP="0074395A">
            <w:pPr>
              <w:rPr>
                <w:rFonts w:ascii="Arial" w:hAnsi="Arial" w:cs="Arial"/>
                <w:sz w:val="18"/>
              </w:rPr>
            </w:pPr>
            <w:r w:rsidRPr="005A28C0">
              <w:rPr>
                <w:rFonts w:ascii="Arial" w:hAnsi="Arial" w:cs="Arial"/>
                <w:sz w:val="18"/>
                <w:szCs w:val="22"/>
              </w:rPr>
              <w:t>For clustered systems, indicate cluster membership.</w:t>
            </w:r>
          </w:p>
        </w:tc>
        <w:tc>
          <w:tcPr>
            <w:tcW w:w="3914" w:type="dxa"/>
          </w:tcPr>
          <w:p w:rsidR="0074395A" w:rsidRPr="005A28C0" w:rsidRDefault="0074395A" w:rsidP="0074395A">
            <w:pPr>
              <w:rPr>
                <w:rFonts w:ascii="Arial" w:hAnsi="Arial" w:cs="Arial"/>
                <w:sz w:val="18"/>
              </w:rPr>
            </w:pPr>
            <w:proofErr w:type="spellStart"/>
            <w:r>
              <w:rPr>
                <w:rFonts w:ascii="Arial" w:hAnsi="Arial" w:cs="Arial"/>
                <w:sz w:val="18"/>
                <w:szCs w:val="22"/>
              </w:rPr>
              <w:t>a</w:t>
            </w:r>
            <w:r w:rsidRPr="005A28C0">
              <w:rPr>
                <w:rFonts w:ascii="Arial" w:hAnsi="Arial" w:cs="Arial"/>
                <w:sz w:val="18"/>
                <w:szCs w:val="22"/>
              </w:rPr>
              <w:t>|</w:t>
            </w:r>
            <w:r>
              <w:rPr>
                <w:rFonts w:ascii="Arial" w:hAnsi="Arial" w:cs="Arial"/>
                <w:sz w:val="18"/>
                <w:szCs w:val="22"/>
              </w:rPr>
              <w:t>b</w:t>
            </w:r>
            <w:r w:rsidRPr="005A28C0">
              <w:rPr>
                <w:rFonts w:ascii="Arial" w:hAnsi="Arial" w:cs="Arial"/>
                <w:sz w:val="18"/>
                <w:szCs w:val="22"/>
              </w:rPr>
              <w:t>|</w:t>
            </w:r>
            <w:r>
              <w:rPr>
                <w:rFonts w:ascii="Arial" w:hAnsi="Arial" w:cs="Arial"/>
                <w:sz w:val="18"/>
                <w:szCs w:val="22"/>
              </w:rPr>
              <w:t>c</w:t>
            </w:r>
            <w:r w:rsidRPr="005A28C0">
              <w:rPr>
                <w:rFonts w:ascii="Arial" w:hAnsi="Arial" w:cs="Arial"/>
                <w:sz w:val="18"/>
                <w:szCs w:val="22"/>
              </w:rPr>
              <w:t>|</w:t>
            </w:r>
            <w:r>
              <w:rPr>
                <w:rFonts w:ascii="Arial" w:hAnsi="Arial" w:cs="Arial"/>
                <w:sz w:val="18"/>
                <w:szCs w:val="22"/>
              </w:rPr>
              <w:t>d</w:t>
            </w:r>
            <w:proofErr w:type="spellEnd"/>
            <w:r w:rsidRPr="005A28C0">
              <w:rPr>
                <w:rFonts w:ascii="Arial" w:hAnsi="Arial" w:cs="Arial"/>
                <w:sz w:val="18"/>
                <w:szCs w:val="22"/>
              </w:rPr>
              <w:t>…</w:t>
            </w:r>
          </w:p>
          <w:p w:rsidR="0074395A" w:rsidRPr="005A28C0" w:rsidRDefault="0074395A" w:rsidP="0074395A">
            <w:pPr>
              <w:rPr>
                <w:rFonts w:ascii="Arial" w:hAnsi="Arial" w:cs="Arial"/>
                <w:sz w:val="18"/>
              </w:rPr>
            </w:pPr>
          </w:p>
        </w:tc>
      </w:tr>
    </w:tbl>
    <w:p w:rsidR="0074395A" w:rsidRDefault="0074395A" w:rsidP="0074395A">
      <w:pPr>
        <w:pStyle w:val="BodyText"/>
        <w:rPr>
          <w:b/>
        </w:rPr>
      </w:pPr>
      <w:bookmarkStart w:id="62" w:name="_Toc251335724"/>
      <w:bookmarkStart w:id="63" w:name="_Toc251335980"/>
      <w:bookmarkStart w:id="64" w:name="_Toc251336227"/>
      <w:bookmarkStart w:id="65" w:name="_Toc251336476"/>
      <w:bookmarkStart w:id="66" w:name="_Toc251336723"/>
      <w:bookmarkStart w:id="67" w:name="_Toc251336971"/>
      <w:bookmarkStart w:id="68" w:name="_Toc247612757"/>
      <w:bookmarkStart w:id="69" w:name="_Toc251335981"/>
      <w:bookmarkStart w:id="70" w:name="_Toc253648585"/>
      <w:bookmarkEnd w:id="62"/>
      <w:bookmarkEnd w:id="63"/>
      <w:bookmarkEnd w:id="64"/>
      <w:bookmarkEnd w:id="65"/>
      <w:bookmarkEnd w:id="66"/>
      <w:bookmarkEnd w:id="67"/>
    </w:p>
    <w:p w:rsidR="0074395A" w:rsidRDefault="0074395A" w:rsidP="0074395A">
      <w:pPr>
        <w:pStyle w:val="BodyText"/>
      </w:pPr>
      <w:r w:rsidRPr="0074395A">
        <w:rPr>
          <w:b/>
        </w:rPr>
        <w:t>Examples</w:t>
      </w:r>
      <w:r>
        <w:rPr>
          <w:b/>
        </w:rPr>
        <w:t xml:space="preserve">:  </w:t>
      </w:r>
      <w:r w:rsidR="001D298D">
        <w:t xml:space="preserve">ocdp-fas001a, </w:t>
      </w:r>
      <w:r>
        <w:t>ocdp-fas001b</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71" w:name="_Toc299615888"/>
      <w:r>
        <w:t xml:space="preserve">Data </w:t>
      </w:r>
      <w:proofErr w:type="spellStart"/>
      <w:r>
        <w:t>vFiler</w:t>
      </w:r>
      <w:proofErr w:type="spellEnd"/>
      <w:r>
        <w:t xml:space="preserve"> Units</w:t>
      </w:r>
      <w:bookmarkEnd w:id="68"/>
      <w:bookmarkEnd w:id="69"/>
      <w:bookmarkEnd w:id="70"/>
      <w:r w:rsidR="008E7505">
        <w:t xml:space="preserve"> for general NAS</w:t>
      </w:r>
      <w:r w:rsidR="002E6643">
        <w:t>/Block Storage</w:t>
      </w:r>
      <w:bookmarkEnd w:id="71"/>
    </w:p>
    <w:p w:rsidR="0074395A" w:rsidRDefault="0074395A" w:rsidP="0074395A">
      <w:pPr>
        <w:pStyle w:val="BodyText"/>
        <w:rPr>
          <w:lang w:val="en-US"/>
        </w:rPr>
      </w:pPr>
      <w:r>
        <w:rPr>
          <w:lang w:val="en-US"/>
        </w:rPr>
        <w:t xml:space="preserve">The names for </w:t>
      </w:r>
      <w:proofErr w:type="spellStart"/>
      <w:r>
        <w:rPr>
          <w:lang w:val="en-US"/>
        </w:rPr>
        <w:t>IPSpace</w:t>
      </w:r>
      <w:proofErr w:type="spellEnd"/>
      <w:r>
        <w:rPr>
          <w:lang w:val="en-US"/>
        </w:rPr>
        <w:t xml:space="preserve"> Data </w:t>
      </w:r>
      <w:proofErr w:type="spellStart"/>
      <w:r>
        <w:rPr>
          <w:lang w:val="en-US"/>
        </w:rPr>
        <w:t>vFiler</w:t>
      </w:r>
      <w:proofErr w:type="spellEnd"/>
      <w:r>
        <w:rPr>
          <w:lang w:val="en-US"/>
        </w:rPr>
        <w:t xml:space="preserve"> units </w:t>
      </w:r>
      <w:r w:rsidR="004C1684">
        <w:rPr>
          <w:lang w:val="en-US"/>
        </w:rPr>
        <w:t xml:space="preserve">for general NAS </w:t>
      </w:r>
      <w:r>
        <w:rPr>
          <w:lang w:val="en-US"/>
        </w:rPr>
        <w:t xml:space="preserve">are based upon the </w:t>
      </w:r>
      <w:r w:rsidR="004C1684">
        <w:rPr>
          <w:lang w:val="en-US"/>
        </w:rPr>
        <w:t>site name abbreviation</w:t>
      </w:r>
      <w:r>
        <w:rPr>
          <w:lang w:val="en-US"/>
        </w:rPr>
        <w:t xml:space="preserve"> and business purpose for the </w:t>
      </w:r>
      <w:proofErr w:type="spellStart"/>
      <w:r>
        <w:rPr>
          <w:lang w:val="en-US"/>
        </w:rPr>
        <w:t>IPSpace</w:t>
      </w:r>
      <w:proofErr w:type="spellEnd"/>
      <w:r>
        <w:rPr>
          <w:lang w:val="en-US"/>
        </w:rPr>
        <w:t>.</w:t>
      </w:r>
      <w:r w:rsidRPr="006214A3">
        <w:rPr>
          <w:lang w:val="en-US"/>
        </w:rPr>
        <w:t xml:space="preserve"> </w:t>
      </w:r>
      <w:r>
        <w:rPr>
          <w:lang w:val="en-US"/>
        </w:rPr>
        <w:t>Portions of the name are separated with dashes.</w:t>
      </w:r>
    </w:p>
    <w:p w:rsidR="008E7505" w:rsidRPr="008E7505" w:rsidRDefault="008E7505" w:rsidP="0074395A">
      <w:pPr>
        <w:pStyle w:val="BodyText"/>
        <w:rPr>
          <w:b/>
          <w:lang w:val="en-US"/>
        </w:rPr>
      </w:pPr>
      <w:r w:rsidRPr="008E7505">
        <w:rPr>
          <w:b/>
          <w:lang w:val="en-US"/>
        </w:rPr>
        <w:t xml:space="preserve">Note that the name must be limited to a maximum of 15 characters because when a CIFS service is created it uses the </w:t>
      </w:r>
      <w:proofErr w:type="spellStart"/>
      <w:r w:rsidRPr="008E7505">
        <w:rPr>
          <w:b/>
          <w:lang w:val="en-US"/>
        </w:rPr>
        <w:t>vFiler</w:t>
      </w:r>
      <w:proofErr w:type="spellEnd"/>
      <w:r w:rsidRPr="008E7505">
        <w:rPr>
          <w:b/>
          <w:lang w:val="en-US"/>
        </w:rPr>
        <w:t xml:space="preserve"> name and the CIFS protocol limits the name to 15 characters.</w:t>
      </w:r>
    </w:p>
    <w:tbl>
      <w:tblPr>
        <w:tblW w:w="0" w:type="auto"/>
        <w:tblInd w:w="648" w:type="dxa"/>
        <w:tblLayout w:type="fixed"/>
        <w:tblLook w:val="0000"/>
      </w:tblPr>
      <w:tblGrid>
        <w:gridCol w:w="566"/>
        <w:gridCol w:w="566"/>
        <w:gridCol w:w="566"/>
        <w:gridCol w:w="566"/>
        <w:gridCol w:w="565"/>
        <w:gridCol w:w="566"/>
        <w:gridCol w:w="566"/>
        <w:gridCol w:w="566"/>
        <w:gridCol w:w="566"/>
        <w:gridCol w:w="566"/>
        <w:gridCol w:w="566"/>
        <w:gridCol w:w="566"/>
        <w:gridCol w:w="566"/>
      </w:tblGrid>
      <w:tr w:rsidR="00EF1A67" w:rsidRPr="005A28C0" w:rsidTr="00EF1A67">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1</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2</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3</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4</w:t>
            </w:r>
          </w:p>
        </w:tc>
        <w:tc>
          <w:tcPr>
            <w:tcW w:w="565" w:type="dxa"/>
          </w:tcPr>
          <w:p w:rsidR="00EF1A67" w:rsidRPr="005A28C0" w:rsidRDefault="00EF1A67" w:rsidP="00B61EFB">
            <w:pPr>
              <w:jc w:val="center"/>
              <w:rPr>
                <w:rFonts w:ascii="Arial" w:hAnsi="Arial" w:cs="Arial"/>
                <w:sz w:val="18"/>
              </w:rPr>
            </w:pPr>
            <w:r w:rsidRPr="005A28C0">
              <w:rPr>
                <w:rFonts w:ascii="Arial" w:hAnsi="Arial" w:cs="Arial"/>
                <w:sz w:val="18"/>
                <w:szCs w:val="22"/>
              </w:rPr>
              <w:t>5</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6</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7</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8</w:t>
            </w:r>
          </w:p>
        </w:tc>
        <w:tc>
          <w:tcPr>
            <w:tcW w:w="566" w:type="dxa"/>
          </w:tcPr>
          <w:p w:rsidR="00EF1A67" w:rsidRPr="005A28C0" w:rsidRDefault="00EF1A67" w:rsidP="00B61EFB">
            <w:pPr>
              <w:jc w:val="center"/>
              <w:rPr>
                <w:rFonts w:ascii="Arial" w:hAnsi="Arial" w:cs="Arial"/>
                <w:sz w:val="18"/>
              </w:rPr>
            </w:pPr>
            <w:r w:rsidRPr="005A28C0">
              <w:rPr>
                <w:rFonts w:ascii="Arial" w:hAnsi="Arial" w:cs="Arial"/>
                <w:sz w:val="18"/>
                <w:szCs w:val="22"/>
              </w:rPr>
              <w:t>9</w:t>
            </w:r>
          </w:p>
        </w:tc>
        <w:tc>
          <w:tcPr>
            <w:tcW w:w="566" w:type="dxa"/>
          </w:tcPr>
          <w:p w:rsidR="00EF1A67" w:rsidRPr="005A28C0" w:rsidRDefault="00EF1A67" w:rsidP="00B61EFB">
            <w:pPr>
              <w:jc w:val="center"/>
              <w:rPr>
                <w:rFonts w:ascii="Arial" w:hAnsi="Arial" w:cs="Arial"/>
                <w:sz w:val="18"/>
                <w:szCs w:val="22"/>
              </w:rPr>
            </w:pPr>
            <w:r>
              <w:rPr>
                <w:rFonts w:ascii="Arial" w:hAnsi="Arial" w:cs="Arial"/>
                <w:sz w:val="18"/>
                <w:szCs w:val="22"/>
              </w:rPr>
              <w:t>10</w:t>
            </w:r>
          </w:p>
        </w:tc>
        <w:tc>
          <w:tcPr>
            <w:tcW w:w="566" w:type="dxa"/>
          </w:tcPr>
          <w:p w:rsidR="00EF1A67" w:rsidRPr="005A28C0" w:rsidRDefault="00EF1A67" w:rsidP="00B61EFB">
            <w:pPr>
              <w:jc w:val="center"/>
              <w:rPr>
                <w:rFonts w:ascii="Arial" w:hAnsi="Arial" w:cs="Arial"/>
                <w:sz w:val="18"/>
                <w:szCs w:val="22"/>
              </w:rPr>
            </w:pPr>
            <w:r>
              <w:rPr>
                <w:rFonts w:ascii="Arial" w:hAnsi="Arial" w:cs="Arial"/>
                <w:sz w:val="18"/>
                <w:szCs w:val="22"/>
              </w:rPr>
              <w:t>11</w:t>
            </w:r>
          </w:p>
        </w:tc>
        <w:tc>
          <w:tcPr>
            <w:tcW w:w="566" w:type="dxa"/>
          </w:tcPr>
          <w:p w:rsidR="00EF1A67" w:rsidRDefault="00EF1A67" w:rsidP="00B61EFB">
            <w:pPr>
              <w:jc w:val="center"/>
              <w:rPr>
                <w:rFonts w:ascii="Arial" w:hAnsi="Arial" w:cs="Arial"/>
                <w:sz w:val="18"/>
                <w:szCs w:val="22"/>
              </w:rPr>
            </w:pPr>
            <w:r>
              <w:rPr>
                <w:rFonts w:ascii="Arial" w:hAnsi="Arial" w:cs="Arial"/>
                <w:sz w:val="18"/>
                <w:szCs w:val="22"/>
              </w:rPr>
              <w:t>12</w:t>
            </w:r>
          </w:p>
        </w:tc>
        <w:tc>
          <w:tcPr>
            <w:tcW w:w="566" w:type="dxa"/>
          </w:tcPr>
          <w:p w:rsidR="00EF1A67" w:rsidRPr="005A28C0" w:rsidRDefault="00EF1A67" w:rsidP="00B61EFB">
            <w:pPr>
              <w:jc w:val="center"/>
              <w:rPr>
                <w:rFonts w:ascii="Arial" w:hAnsi="Arial" w:cs="Arial"/>
                <w:sz w:val="18"/>
                <w:szCs w:val="22"/>
              </w:rPr>
            </w:pPr>
            <w:r>
              <w:rPr>
                <w:rFonts w:ascii="Arial" w:hAnsi="Arial" w:cs="Arial"/>
                <w:sz w:val="18"/>
                <w:szCs w:val="22"/>
              </w:rPr>
              <w:t>13</w:t>
            </w:r>
          </w:p>
        </w:tc>
      </w:tr>
      <w:tr w:rsidR="00EF1A67" w:rsidRPr="005A28C0" w:rsidTr="00EF1A67">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S</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S</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S</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E</w:t>
            </w:r>
          </w:p>
        </w:tc>
        <w:tc>
          <w:tcPr>
            <w:tcW w:w="565" w:type="dxa"/>
          </w:tcPr>
          <w:p w:rsidR="00EF1A67" w:rsidRPr="005A28C0" w:rsidRDefault="00EF1A67" w:rsidP="00B61EFB">
            <w:pPr>
              <w:jc w:val="center"/>
              <w:rPr>
                <w:rFonts w:ascii="Arial" w:hAnsi="Arial" w:cs="Arial"/>
                <w:b/>
                <w:sz w:val="18"/>
              </w:rPr>
            </w:pPr>
            <w:r>
              <w:rPr>
                <w:rFonts w:ascii="Arial" w:hAnsi="Arial" w:cs="Arial"/>
                <w:b/>
                <w:sz w:val="18"/>
                <w:szCs w:val="22"/>
              </w:rPr>
              <w:t>-</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B</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B</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B</w:t>
            </w:r>
          </w:p>
        </w:tc>
        <w:tc>
          <w:tcPr>
            <w:tcW w:w="566" w:type="dxa"/>
          </w:tcPr>
          <w:p w:rsidR="00EF1A67" w:rsidRPr="005A28C0" w:rsidRDefault="00EF1A67" w:rsidP="00B61EFB">
            <w:pPr>
              <w:jc w:val="center"/>
              <w:rPr>
                <w:rFonts w:ascii="Arial" w:hAnsi="Arial" w:cs="Arial"/>
                <w:b/>
                <w:sz w:val="18"/>
              </w:rPr>
            </w:pPr>
            <w:r>
              <w:rPr>
                <w:rFonts w:ascii="Arial" w:hAnsi="Arial" w:cs="Arial"/>
                <w:b/>
                <w:sz w:val="18"/>
                <w:szCs w:val="22"/>
              </w:rPr>
              <w:t>F</w:t>
            </w:r>
          </w:p>
        </w:tc>
        <w:tc>
          <w:tcPr>
            <w:tcW w:w="566" w:type="dxa"/>
          </w:tcPr>
          <w:p w:rsidR="00EF1A67" w:rsidRDefault="00EF1A67" w:rsidP="00B61EFB">
            <w:pPr>
              <w:jc w:val="center"/>
              <w:rPr>
                <w:rFonts w:ascii="Arial" w:hAnsi="Arial" w:cs="Arial"/>
                <w:b/>
                <w:sz w:val="18"/>
                <w:szCs w:val="22"/>
              </w:rPr>
            </w:pPr>
            <w:r>
              <w:rPr>
                <w:rFonts w:ascii="Arial" w:hAnsi="Arial" w:cs="Arial"/>
                <w:b/>
                <w:sz w:val="18"/>
                <w:szCs w:val="22"/>
              </w:rPr>
              <w:t>F</w:t>
            </w:r>
          </w:p>
        </w:tc>
        <w:tc>
          <w:tcPr>
            <w:tcW w:w="566" w:type="dxa"/>
          </w:tcPr>
          <w:p w:rsidR="00EF1A67" w:rsidRDefault="00EF1A67" w:rsidP="00B61EFB">
            <w:pPr>
              <w:jc w:val="center"/>
              <w:rPr>
                <w:rFonts w:ascii="Arial" w:hAnsi="Arial" w:cs="Arial"/>
                <w:b/>
                <w:sz w:val="18"/>
                <w:szCs w:val="22"/>
              </w:rPr>
            </w:pPr>
            <w:r>
              <w:rPr>
                <w:rFonts w:ascii="Arial" w:hAnsi="Arial" w:cs="Arial"/>
                <w:b/>
                <w:sz w:val="18"/>
                <w:szCs w:val="22"/>
              </w:rPr>
              <w:t>N</w:t>
            </w:r>
          </w:p>
        </w:tc>
        <w:tc>
          <w:tcPr>
            <w:tcW w:w="566" w:type="dxa"/>
          </w:tcPr>
          <w:p w:rsidR="00EF1A67" w:rsidRDefault="00EF1A67" w:rsidP="00B61EFB">
            <w:pPr>
              <w:jc w:val="center"/>
              <w:rPr>
                <w:rFonts w:ascii="Arial" w:hAnsi="Arial" w:cs="Arial"/>
                <w:b/>
                <w:sz w:val="18"/>
                <w:szCs w:val="22"/>
              </w:rPr>
            </w:pPr>
            <w:r>
              <w:rPr>
                <w:rFonts w:ascii="Arial" w:hAnsi="Arial" w:cs="Arial"/>
                <w:b/>
                <w:sz w:val="18"/>
                <w:szCs w:val="22"/>
              </w:rPr>
              <w:t>N</w:t>
            </w:r>
          </w:p>
        </w:tc>
        <w:tc>
          <w:tcPr>
            <w:tcW w:w="566" w:type="dxa"/>
          </w:tcPr>
          <w:p w:rsidR="00EF1A67" w:rsidRDefault="00EF1A67" w:rsidP="00B61EFB">
            <w:pPr>
              <w:jc w:val="center"/>
              <w:rPr>
                <w:rFonts w:ascii="Arial" w:hAnsi="Arial" w:cs="Arial"/>
                <w:b/>
                <w:sz w:val="18"/>
                <w:szCs w:val="22"/>
              </w:rPr>
            </w:pPr>
            <w:r>
              <w:rPr>
                <w:rFonts w:ascii="Arial" w:hAnsi="Arial" w:cs="Arial"/>
                <w:b/>
                <w:sz w:val="18"/>
                <w:szCs w:val="22"/>
              </w:rPr>
              <w:t>M</w:t>
            </w:r>
          </w:p>
        </w:tc>
      </w:tr>
    </w:tbl>
    <w:p w:rsidR="00B46BEA" w:rsidRDefault="00B46BEA" w:rsidP="0074395A">
      <w:pPr>
        <w:pStyle w:val="BodyText"/>
        <w:rPr>
          <w:lang w:val="en-US"/>
        </w:rPr>
      </w:pPr>
    </w:p>
    <w:tbl>
      <w:tblPr>
        <w:tblW w:w="0" w:type="auto"/>
        <w:tblInd w:w="648" w:type="dxa"/>
        <w:tblLayout w:type="fixed"/>
        <w:tblLook w:val="01E0"/>
      </w:tblPr>
      <w:tblGrid>
        <w:gridCol w:w="1368"/>
        <w:gridCol w:w="3240"/>
        <w:gridCol w:w="3914"/>
      </w:tblGrid>
      <w:tr w:rsidR="008E7505" w:rsidRPr="00402F35" w:rsidTr="00B61EFB">
        <w:tc>
          <w:tcPr>
            <w:tcW w:w="1368"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Sample values</w:t>
            </w:r>
          </w:p>
        </w:tc>
      </w:tr>
      <w:tr w:rsidR="008E7505" w:rsidRPr="00954DF0" w:rsidTr="00B61EFB">
        <w:trPr>
          <w:trHeight w:val="796"/>
        </w:trPr>
        <w:tc>
          <w:tcPr>
            <w:tcW w:w="1368" w:type="dxa"/>
          </w:tcPr>
          <w:p w:rsidR="008E7505" w:rsidRPr="005A28C0" w:rsidRDefault="008E7505" w:rsidP="00B61EFB">
            <w:pPr>
              <w:rPr>
                <w:rFonts w:ascii="Arial" w:hAnsi="Arial" w:cs="Arial"/>
                <w:b/>
                <w:sz w:val="18"/>
              </w:rPr>
            </w:pPr>
            <w:r w:rsidRPr="005A28C0">
              <w:rPr>
                <w:rFonts w:ascii="Arial" w:hAnsi="Arial" w:cs="Arial"/>
                <w:b/>
                <w:sz w:val="18"/>
                <w:szCs w:val="22"/>
              </w:rPr>
              <w:t>SSS</w:t>
            </w:r>
          </w:p>
        </w:tc>
        <w:tc>
          <w:tcPr>
            <w:tcW w:w="3240" w:type="dxa"/>
          </w:tcPr>
          <w:p w:rsidR="008E7505" w:rsidRPr="005A28C0" w:rsidRDefault="008E7505" w:rsidP="00B61EFB">
            <w:pPr>
              <w:rPr>
                <w:rFonts w:ascii="Arial" w:hAnsi="Arial" w:cs="Arial"/>
                <w:sz w:val="18"/>
              </w:rPr>
            </w:pPr>
            <w:r w:rsidRPr="005A28C0">
              <w:rPr>
                <w:rFonts w:ascii="Arial" w:hAnsi="Arial" w:cs="Arial"/>
                <w:sz w:val="18"/>
              </w:rPr>
              <w:t xml:space="preserve">Site Name Abbreviation, see TPPS-OPS102.6.2 or above </w:t>
            </w:r>
          </w:p>
        </w:tc>
        <w:tc>
          <w:tcPr>
            <w:tcW w:w="3914" w:type="dxa"/>
          </w:tcPr>
          <w:p w:rsidR="008E7505" w:rsidRPr="00954DF0" w:rsidRDefault="0001561A" w:rsidP="00B61EFB">
            <w:pPr>
              <w:rPr>
                <w:rFonts w:ascii="Arial" w:hAnsi="Arial" w:cs="Arial"/>
                <w:sz w:val="18"/>
                <w:lang w:val="it-IT"/>
              </w:rPr>
            </w:pPr>
            <w:r>
              <w:rPr>
                <w:rFonts w:ascii="Arial" w:hAnsi="Arial" w:cs="Arial"/>
                <w:sz w:val="18"/>
                <w:szCs w:val="22"/>
                <w:lang w:val="it-IT"/>
              </w:rPr>
              <w:t>UK2 (London Goswell Road</w:t>
            </w:r>
            <w:r w:rsidR="008E7505" w:rsidRPr="00954DF0">
              <w:rPr>
                <w:rFonts w:ascii="Arial" w:hAnsi="Arial" w:cs="Arial"/>
                <w:sz w:val="18"/>
                <w:szCs w:val="22"/>
                <w:lang w:val="it-IT"/>
              </w:rPr>
              <w:t xml:space="preserve"> data centre)</w:t>
            </w:r>
          </w:p>
          <w:p w:rsidR="008E7505" w:rsidRPr="00954DF0" w:rsidRDefault="0001561A" w:rsidP="00B61EFB">
            <w:pPr>
              <w:rPr>
                <w:rFonts w:ascii="Arial" w:hAnsi="Arial" w:cs="Arial"/>
                <w:sz w:val="18"/>
                <w:lang w:val="it-IT"/>
              </w:rPr>
            </w:pPr>
            <w:r>
              <w:rPr>
                <w:rFonts w:ascii="Arial" w:hAnsi="Arial" w:cs="Arial"/>
                <w:sz w:val="18"/>
                <w:szCs w:val="22"/>
                <w:lang w:val="it-IT"/>
              </w:rPr>
              <w:t>US2</w:t>
            </w:r>
            <w:r w:rsidR="008E7505" w:rsidRPr="00954DF0">
              <w:rPr>
                <w:rFonts w:ascii="Arial" w:hAnsi="Arial" w:cs="Arial"/>
                <w:sz w:val="18"/>
                <w:szCs w:val="22"/>
                <w:lang w:val="it-IT"/>
              </w:rPr>
              <w:t xml:space="preserve"> (Hazelwood data centre)</w:t>
            </w:r>
          </w:p>
        </w:tc>
      </w:tr>
    </w:tbl>
    <w:p w:rsidR="008E7505" w:rsidRDefault="008E7505" w:rsidP="0074395A">
      <w:pPr>
        <w:pStyle w:val="BodyText"/>
        <w:rPr>
          <w:lang w:val="en-US"/>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01561A" w:rsidP="0074395A">
            <w:pPr>
              <w:autoSpaceDE w:val="0"/>
              <w:autoSpaceDN w:val="0"/>
              <w:adjustRightInd w:val="0"/>
              <w:rPr>
                <w:rFonts w:ascii="Arial" w:hAnsi="Arial" w:cs="Arial"/>
                <w:b/>
                <w:bCs/>
                <w:sz w:val="20"/>
              </w:rPr>
            </w:pPr>
            <w:r w:rsidRPr="005A28C0">
              <w:rPr>
                <w:rFonts w:ascii="Arial" w:hAnsi="Arial" w:cs="Arial"/>
                <w:b/>
                <w:bCs/>
                <w:sz w:val="20"/>
              </w:rPr>
              <w:t>V</w:t>
            </w:r>
            <w:r w:rsidR="0074395A" w:rsidRPr="005A28C0">
              <w:rPr>
                <w:rFonts w:ascii="Arial" w:hAnsi="Arial" w:cs="Arial"/>
                <w:b/>
                <w:bCs/>
                <w:sz w:val="20"/>
              </w:rPr>
              <w:t>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E</w:t>
            </w:r>
          </w:p>
        </w:tc>
        <w:tc>
          <w:tcPr>
            <w:tcW w:w="3240" w:type="dxa"/>
          </w:tcPr>
          <w:p w:rsidR="0074395A" w:rsidRPr="005A28C0" w:rsidRDefault="0074395A" w:rsidP="0074395A">
            <w:pPr>
              <w:rPr>
                <w:rFonts w:ascii="Arial" w:hAnsi="Arial" w:cs="Arial"/>
                <w:sz w:val="20"/>
              </w:rPr>
            </w:pPr>
            <w:r w:rsidRPr="005A28C0">
              <w:rPr>
                <w:rFonts w:ascii="Arial" w:hAnsi="Arial" w:cs="Arial"/>
                <w:sz w:val="18"/>
              </w:rPr>
              <w:t>Environment Abbreviation,  see TPPS-OPS102.6.3 or above for full list</w:t>
            </w:r>
          </w:p>
        </w:tc>
        <w:tc>
          <w:tcPr>
            <w:tcW w:w="3914" w:type="dxa"/>
          </w:tcPr>
          <w:p w:rsidR="0074395A" w:rsidRDefault="0074395A" w:rsidP="0074395A">
            <w:pPr>
              <w:rPr>
                <w:rFonts w:ascii="Arial" w:hAnsi="Arial" w:cs="Arial"/>
                <w:sz w:val="20"/>
              </w:rPr>
            </w:pPr>
            <w:proofErr w:type="spellStart"/>
            <w:r>
              <w:rPr>
                <w:rFonts w:ascii="Arial" w:hAnsi="Arial" w:cs="Arial"/>
                <w:sz w:val="20"/>
              </w:rPr>
              <w:t>p</w:t>
            </w:r>
            <w:proofErr w:type="spellEnd"/>
            <w:r>
              <w:rPr>
                <w:rFonts w:ascii="Arial" w:hAnsi="Arial" w:cs="Arial"/>
                <w:sz w:val="20"/>
              </w:rPr>
              <w:t>-Prod</w:t>
            </w:r>
          </w:p>
          <w:p w:rsidR="0074395A" w:rsidRDefault="0001561A" w:rsidP="0074395A">
            <w:pPr>
              <w:rPr>
                <w:rFonts w:ascii="Arial" w:hAnsi="Arial" w:cs="Arial"/>
                <w:sz w:val="20"/>
              </w:rPr>
            </w:pPr>
            <w:r>
              <w:rPr>
                <w:rFonts w:ascii="Arial" w:hAnsi="Arial" w:cs="Arial"/>
                <w:sz w:val="20"/>
              </w:rPr>
              <w:t>n-Non-Prod(used to be s)</w:t>
            </w:r>
          </w:p>
          <w:p w:rsidR="0074395A" w:rsidRDefault="0074395A" w:rsidP="0074395A">
            <w:pPr>
              <w:rPr>
                <w:rFonts w:ascii="Arial" w:hAnsi="Arial" w:cs="Arial"/>
                <w:sz w:val="20"/>
              </w:rPr>
            </w:pPr>
            <w:r>
              <w:rPr>
                <w:rFonts w:ascii="Arial" w:hAnsi="Arial" w:cs="Arial"/>
                <w:sz w:val="20"/>
              </w:rPr>
              <w:t>q-QA</w:t>
            </w:r>
          </w:p>
          <w:p w:rsidR="0074395A" w:rsidRDefault="0074395A" w:rsidP="0074395A">
            <w:pPr>
              <w:rPr>
                <w:rFonts w:ascii="Arial" w:hAnsi="Arial" w:cs="Arial"/>
                <w:sz w:val="20"/>
              </w:rPr>
            </w:pPr>
            <w:r>
              <w:rPr>
                <w:rFonts w:ascii="Arial" w:hAnsi="Arial" w:cs="Arial"/>
                <w:sz w:val="20"/>
              </w:rPr>
              <w:t>d-Development</w:t>
            </w:r>
          </w:p>
          <w:p w:rsidR="0074395A" w:rsidRPr="005A28C0" w:rsidRDefault="0074395A" w:rsidP="0074395A">
            <w:pPr>
              <w:rPr>
                <w:rFonts w:ascii="Arial" w:hAnsi="Arial" w:cs="Arial"/>
                <w:sz w:val="20"/>
              </w:rPr>
            </w:pPr>
            <w:r>
              <w:rPr>
                <w:rFonts w:ascii="Arial" w:hAnsi="Arial" w:cs="Arial"/>
                <w:sz w:val="20"/>
              </w:rPr>
              <w:t>Where devices are shared amongst non pr</w:t>
            </w:r>
            <w:r w:rsidR="0001561A">
              <w:rPr>
                <w:rFonts w:ascii="Arial" w:hAnsi="Arial" w:cs="Arial"/>
                <w:sz w:val="20"/>
              </w:rPr>
              <w:t>oduction environments use the “n</w:t>
            </w:r>
            <w:r>
              <w:rPr>
                <w:rFonts w:ascii="Arial" w:hAnsi="Arial" w:cs="Arial"/>
                <w:sz w:val="20"/>
              </w:rPr>
              <w:t>” value to describe the device.</w:t>
            </w:r>
          </w:p>
        </w:tc>
      </w:tr>
    </w:tbl>
    <w:p w:rsidR="0074395A" w:rsidRPr="000E6AD5" w:rsidRDefault="0074395A" w:rsidP="0074395A">
      <w:pPr>
        <w:autoSpaceDE w:val="0"/>
        <w:autoSpaceDN w:val="0"/>
        <w:adjustRightInd w:val="0"/>
        <w:rPr>
          <w:color w:val="000000"/>
        </w:rPr>
      </w:pPr>
    </w:p>
    <w:tbl>
      <w:tblPr>
        <w:tblW w:w="0" w:type="auto"/>
        <w:tblInd w:w="648" w:type="dxa"/>
        <w:tblLayout w:type="fixed"/>
        <w:tblLook w:val="01E0"/>
      </w:tblPr>
      <w:tblGrid>
        <w:gridCol w:w="1368"/>
        <w:gridCol w:w="3240"/>
        <w:gridCol w:w="3914"/>
      </w:tblGrid>
      <w:tr w:rsidR="0074395A" w:rsidRPr="00731D24" w:rsidTr="0074395A">
        <w:tc>
          <w:tcPr>
            <w:tcW w:w="1368" w:type="dxa"/>
            <w:shd w:val="clear" w:color="auto" w:fill="DDD1FF"/>
          </w:tcPr>
          <w:p w:rsidR="0074395A" w:rsidRPr="005A28C0" w:rsidRDefault="0074395A" w:rsidP="0074395A">
            <w:pPr>
              <w:rPr>
                <w:rFonts w:ascii="Arial" w:hAnsi="Arial" w:cs="Arial"/>
                <w:b/>
                <w:bCs/>
                <w:sz w:val="20"/>
              </w:rPr>
            </w:pPr>
            <w:r w:rsidRPr="005A28C0">
              <w:rPr>
                <w:rFonts w:ascii="Arial" w:hAnsi="Arial" w:cs="Arial"/>
                <w:b/>
                <w:bCs/>
                <w:sz w:val="20"/>
                <w:szCs w:val="22"/>
              </w:rPr>
              <w:t>Field</w:t>
            </w:r>
          </w:p>
        </w:tc>
        <w:tc>
          <w:tcPr>
            <w:tcW w:w="3240" w:type="dxa"/>
            <w:shd w:val="clear" w:color="auto" w:fill="DDD1FF"/>
          </w:tcPr>
          <w:p w:rsidR="0074395A" w:rsidRPr="005A28C0" w:rsidRDefault="0074395A" w:rsidP="0074395A">
            <w:pPr>
              <w:rPr>
                <w:rFonts w:ascii="Arial" w:hAnsi="Arial" w:cs="Arial"/>
                <w:b/>
                <w:bCs/>
                <w:sz w:val="20"/>
              </w:rPr>
            </w:pPr>
            <w:r w:rsidRPr="005A28C0">
              <w:rPr>
                <w:rFonts w:ascii="Arial" w:hAnsi="Arial" w:cs="Arial"/>
                <w:b/>
                <w:bCs/>
                <w:sz w:val="20"/>
                <w:szCs w:val="22"/>
              </w:rPr>
              <w:t>Description</w:t>
            </w:r>
          </w:p>
        </w:tc>
        <w:tc>
          <w:tcPr>
            <w:tcW w:w="3914" w:type="dxa"/>
            <w:shd w:val="clear" w:color="auto" w:fill="DDD1FF"/>
          </w:tcPr>
          <w:p w:rsidR="0074395A" w:rsidRPr="005A28C0" w:rsidRDefault="0074395A" w:rsidP="0074395A">
            <w:pPr>
              <w:rPr>
                <w:rFonts w:ascii="Arial" w:hAnsi="Arial" w:cs="Arial"/>
                <w:b/>
                <w:bCs/>
                <w:sz w:val="20"/>
              </w:rPr>
            </w:pPr>
            <w:r w:rsidRPr="005A28C0">
              <w:rPr>
                <w:rFonts w:ascii="Arial" w:hAnsi="Arial" w:cs="Arial"/>
                <w:b/>
                <w:bCs/>
                <w:sz w:val="20"/>
                <w:szCs w:val="22"/>
              </w:rPr>
              <w:t>Sample Values</w:t>
            </w:r>
          </w:p>
        </w:tc>
      </w:tr>
      <w:tr w:rsidR="0074395A" w:rsidRPr="00E54A91" w:rsidTr="0074395A">
        <w:tc>
          <w:tcPr>
            <w:tcW w:w="1368" w:type="dxa"/>
          </w:tcPr>
          <w:p w:rsidR="0074395A" w:rsidRPr="00A43BE4" w:rsidRDefault="0074395A" w:rsidP="0074395A">
            <w:pPr>
              <w:rPr>
                <w:rFonts w:ascii="Arial" w:hAnsi="Arial" w:cs="Arial"/>
                <w:b/>
                <w:sz w:val="20"/>
              </w:rPr>
            </w:pPr>
            <w:r w:rsidRPr="00A43BE4">
              <w:rPr>
                <w:rFonts w:ascii="Arial" w:hAnsi="Arial" w:cs="Arial"/>
                <w:b/>
                <w:sz w:val="20"/>
                <w:szCs w:val="22"/>
              </w:rPr>
              <w:t>BBB</w:t>
            </w:r>
          </w:p>
        </w:tc>
        <w:tc>
          <w:tcPr>
            <w:tcW w:w="3240" w:type="dxa"/>
          </w:tcPr>
          <w:p w:rsidR="0074395A" w:rsidRPr="005A28C0" w:rsidRDefault="0074395A" w:rsidP="0074395A">
            <w:pPr>
              <w:rPr>
                <w:rFonts w:ascii="Arial" w:hAnsi="Arial" w:cs="Arial"/>
                <w:sz w:val="20"/>
              </w:rPr>
            </w:pPr>
            <w:r>
              <w:rPr>
                <w:rFonts w:ascii="Arial" w:hAnsi="Arial" w:cs="Arial"/>
                <w:sz w:val="20"/>
              </w:rPr>
              <w:t xml:space="preserve">Business Unit Abbreviation or VM cluster name. </w:t>
            </w:r>
          </w:p>
        </w:tc>
        <w:tc>
          <w:tcPr>
            <w:tcW w:w="3914" w:type="dxa"/>
          </w:tcPr>
          <w:p w:rsidR="0074395A" w:rsidRPr="005A28C0" w:rsidRDefault="0001561A" w:rsidP="0074395A">
            <w:pPr>
              <w:rPr>
                <w:rFonts w:ascii="Arial" w:hAnsi="Arial" w:cs="Arial"/>
                <w:sz w:val="20"/>
              </w:rPr>
            </w:pPr>
            <w:proofErr w:type="spellStart"/>
            <w:r>
              <w:rPr>
                <w:rFonts w:ascii="Arial" w:hAnsi="Arial" w:cs="Arial"/>
                <w:sz w:val="20"/>
              </w:rPr>
              <w:t>I</w:t>
            </w:r>
            <w:r w:rsidR="0074395A">
              <w:rPr>
                <w:rFonts w:ascii="Arial" w:hAnsi="Arial" w:cs="Arial"/>
                <w:sz w:val="20"/>
              </w:rPr>
              <w:t>ba</w:t>
            </w:r>
            <w:proofErr w:type="spellEnd"/>
          </w:p>
        </w:tc>
      </w:tr>
    </w:tbl>
    <w:p w:rsidR="0074395A" w:rsidRDefault="0074395A" w:rsidP="0074395A">
      <w:pPr>
        <w:pStyle w:val="BodyText"/>
        <w:rPr>
          <w:lang w:val="en-US"/>
        </w:rPr>
      </w:pPr>
    </w:p>
    <w:tbl>
      <w:tblPr>
        <w:tblW w:w="0" w:type="auto"/>
        <w:tblInd w:w="648" w:type="dxa"/>
        <w:tblLayout w:type="fixed"/>
        <w:tblLook w:val="01E0"/>
      </w:tblPr>
      <w:tblGrid>
        <w:gridCol w:w="1368"/>
        <w:gridCol w:w="3240"/>
        <w:gridCol w:w="3914"/>
      </w:tblGrid>
      <w:tr w:rsidR="0074395A" w:rsidRPr="00731D24" w:rsidTr="0074395A">
        <w:tc>
          <w:tcPr>
            <w:tcW w:w="1368" w:type="dxa"/>
            <w:shd w:val="clear" w:color="auto" w:fill="DDD1FF"/>
          </w:tcPr>
          <w:p w:rsidR="0074395A" w:rsidRPr="005A28C0" w:rsidRDefault="0074395A" w:rsidP="0074395A">
            <w:pPr>
              <w:rPr>
                <w:rFonts w:ascii="Arial" w:hAnsi="Arial" w:cs="Arial"/>
                <w:b/>
                <w:bCs/>
                <w:sz w:val="20"/>
              </w:rPr>
            </w:pPr>
            <w:r w:rsidRPr="005A28C0">
              <w:rPr>
                <w:rFonts w:ascii="Arial" w:hAnsi="Arial" w:cs="Arial"/>
                <w:b/>
                <w:bCs/>
                <w:sz w:val="20"/>
                <w:szCs w:val="22"/>
              </w:rPr>
              <w:t>Field</w:t>
            </w:r>
          </w:p>
        </w:tc>
        <w:tc>
          <w:tcPr>
            <w:tcW w:w="3240" w:type="dxa"/>
            <w:shd w:val="clear" w:color="auto" w:fill="DDD1FF"/>
          </w:tcPr>
          <w:p w:rsidR="0074395A" w:rsidRPr="005A28C0" w:rsidRDefault="0074395A" w:rsidP="0074395A">
            <w:pPr>
              <w:rPr>
                <w:rFonts w:ascii="Arial" w:hAnsi="Arial" w:cs="Arial"/>
                <w:b/>
                <w:bCs/>
                <w:sz w:val="20"/>
              </w:rPr>
            </w:pPr>
            <w:r w:rsidRPr="005A28C0">
              <w:rPr>
                <w:rFonts w:ascii="Arial" w:hAnsi="Arial" w:cs="Arial"/>
                <w:b/>
                <w:bCs/>
                <w:sz w:val="20"/>
                <w:szCs w:val="22"/>
              </w:rPr>
              <w:t>Description</w:t>
            </w:r>
          </w:p>
        </w:tc>
        <w:tc>
          <w:tcPr>
            <w:tcW w:w="3914" w:type="dxa"/>
            <w:shd w:val="clear" w:color="auto" w:fill="DDD1FF"/>
          </w:tcPr>
          <w:p w:rsidR="0074395A" w:rsidRPr="005A28C0" w:rsidRDefault="0074395A" w:rsidP="0074395A">
            <w:pPr>
              <w:rPr>
                <w:rFonts w:ascii="Arial" w:hAnsi="Arial" w:cs="Arial"/>
                <w:b/>
                <w:bCs/>
                <w:sz w:val="20"/>
              </w:rPr>
            </w:pPr>
            <w:r w:rsidRPr="005A28C0">
              <w:rPr>
                <w:rFonts w:ascii="Arial" w:hAnsi="Arial" w:cs="Arial"/>
                <w:b/>
                <w:bCs/>
                <w:sz w:val="20"/>
                <w:szCs w:val="22"/>
              </w:rPr>
              <w:t>Sample Values</w:t>
            </w:r>
          </w:p>
        </w:tc>
      </w:tr>
      <w:tr w:rsidR="0074395A" w:rsidRPr="00E54A91" w:rsidTr="0074395A">
        <w:tc>
          <w:tcPr>
            <w:tcW w:w="1368" w:type="dxa"/>
          </w:tcPr>
          <w:p w:rsidR="0074395A" w:rsidRPr="005A28C0" w:rsidRDefault="0074395A" w:rsidP="0074395A">
            <w:pPr>
              <w:rPr>
                <w:rFonts w:ascii="Arial" w:hAnsi="Arial" w:cs="Arial"/>
                <w:b/>
                <w:sz w:val="20"/>
              </w:rPr>
            </w:pPr>
            <w:r>
              <w:rPr>
                <w:rFonts w:ascii="Arial" w:hAnsi="Arial" w:cs="Arial"/>
                <w:b/>
                <w:sz w:val="20"/>
                <w:szCs w:val="22"/>
              </w:rPr>
              <w:t>FF</w:t>
            </w:r>
          </w:p>
        </w:tc>
        <w:tc>
          <w:tcPr>
            <w:tcW w:w="3240" w:type="dxa"/>
          </w:tcPr>
          <w:p w:rsidR="0074395A" w:rsidRPr="005A28C0" w:rsidRDefault="0074395A" w:rsidP="0074395A">
            <w:pPr>
              <w:rPr>
                <w:rFonts w:ascii="Arial" w:hAnsi="Arial" w:cs="Arial"/>
                <w:sz w:val="20"/>
              </w:rPr>
            </w:pPr>
            <w:r>
              <w:rPr>
                <w:rFonts w:ascii="Arial" w:hAnsi="Arial" w:cs="Arial"/>
                <w:sz w:val="20"/>
              </w:rPr>
              <w:t>Storage access type(File level/Block Level)</w:t>
            </w:r>
          </w:p>
        </w:tc>
        <w:tc>
          <w:tcPr>
            <w:tcW w:w="3914" w:type="dxa"/>
          </w:tcPr>
          <w:p w:rsidR="0074395A" w:rsidRDefault="002E6643" w:rsidP="0074395A">
            <w:pPr>
              <w:rPr>
                <w:rFonts w:ascii="Arial" w:hAnsi="Arial" w:cs="Arial"/>
                <w:sz w:val="20"/>
              </w:rPr>
            </w:pPr>
            <w:proofErr w:type="spellStart"/>
            <w:r>
              <w:rPr>
                <w:rFonts w:ascii="Arial" w:hAnsi="Arial" w:cs="Arial"/>
                <w:sz w:val="20"/>
              </w:rPr>
              <w:t>fs</w:t>
            </w:r>
            <w:proofErr w:type="spellEnd"/>
            <w:r>
              <w:rPr>
                <w:rFonts w:ascii="Arial" w:hAnsi="Arial" w:cs="Arial"/>
                <w:sz w:val="20"/>
              </w:rPr>
              <w:t>-File servers</w:t>
            </w:r>
          </w:p>
          <w:p w:rsidR="002E6643" w:rsidRPr="005A28C0" w:rsidRDefault="002E6643" w:rsidP="002E6643">
            <w:pPr>
              <w:rPr>
                <w:rFonts w:ascii="Arial" w:hAnsi="Arial" w:cs="Arial"/>
                <w:sz w:val="20"/>
              </w:rPr>
            </w:pPr>
            <w:proofErr w:type="spellStart"/>
            <w:proofErr w:type="gramStart"/>
            <w:r>
              <w:rPr>
                <w:rFonts w:ascii="Arial" w:hAnsi="Arial" w:cs="Arial"/>
                <w:sz w:val="20"/>
              </w:rPr>
              <w:t>bs</w:t>
            </w:r>
            <w:proofErr w:type="spellEnd"/>
            <w:r>
              <w:rPr>
                <w:rFonts w:ascii="Arial" w:hAnsi="Arial" w:cs="Arial"/>
                <w:sz w:val="20"/>
              </w:rPr>
              <w:t>-Block</w:t>
            </w:r>
            <w:proofErr w:type="gramEnd"/>
            <w:r>
              <w:rPr>
                <w:rFonts w:ascii="Arial" w:hAnsi="Arial" w:cs="Arial"/>
                <w:sz w:val="20"/>
              </w:rPr>
              <w:t xml:space="preserve"> storage (</w:t>
            </w:r>
            <w:proofErr w:type="spellStart"/>
            <w:r>
              <w:rPr>
                <w:rFonts w:ascii="Arial" w:hAnsi="Arial" w:cs="Arial"/>
                <w:sz w:val="20"/>
              </w:rPr>
              <w:t>iSCSI</w:t>
            </w:r>
            <w:proofErr w:type="spellEnd"/>
            <w:r>
              <w:rPr>
                <w:rFonts w:ascii="Arial" w:hAnsi="Arial" w:cs="Arial"/>
                <w:sz w:val="20"/>
              </w:rPr>
              <w:t xml:space="preserve"> only, no FC block storage at this time).</w:t>
            </w:r>
          </w:p>
        </w:tc>
      </w:tr>
    </w:tbl>
    <w:p w:rsidR="0074395A" w:rsidRDefault="0074395A" w:rsidP="0074395A">
      <w:pPr>
        <w:pStyle w:val="BodyText"/>
        <w:rPr>
          <w:lang w:val="en-US"/>
        </w:rPr>
      </w:pPr>
    </w:p>
    <w:tbl>
      <w:tblPr>
        <w:tblW w:w="0" w:type="auto"/>
        <w:tblInd w:w="648" w:type="dxa"/>
        <w:tblLayout w:type="fixed"/>
        <w:tblLook w:val="01E0"/>
      </w:tblPr>
      <w:tblGrid>
        <w:gridCol w:w="1368"/>
        <w:gridCol w:w="3240"/>
        <w:gridCol w:w="3914"/>
      </w:tblGrid>
      <w:tr w:rsidR="00EF1A67" w:rsidRPr="00731D24" w:rsidTr="00EF1A67">
        <w:tc>
          <w:tcPr>
            <w:tcW w:w="1368" w:type="dxa"/>
            <w:shd w:val="clear" w:color="auto" w:fill="DDD1FF"/>
          </w:tcPr>
          <w:p w:rsidR="00EF1A67" w:rsidRPr="005A28C0" w:rsidRDefault="00EF1A67" w:rsidP="00EF1A67">
            <w:pPr>
              <w:rPr>
                <w:rFonts w:ascii="Arial" w:hAnsi="Arial" w:cs="Arial"/>
                <w:b/>
                <w:bCs/>
                <w:sz w:val="20"/>
              </w:rPr>
            </w:pPr>
            <w:r w:rsidRPr="005A28C0">
              <w:rPr>
                <w:rFonts w:ascii="Arial" w:hAnsi="Arial" w:cs="Arial"/>
                <w:b/>
                <w:bCs/>
                <w:sz w:val="20"/>
                <w:szCs w:val="22"/>
              </w:rPr>
              <w:t>Field</w:t>
            </w:r>
          </w:p>
        </w:tc>
        <w:tc>
          <w:tcPr>
            <w:tcW w:w="3240" w:type="dxa"/>
            <w:shd w:val="clear" w:color="auto" w:fill="DDD1FF"/>
          </w:tcPr>
          <w:p w:rsidR="00EF1A67" w:rsidRPr="005A28C0" w:rsidRDefault="00EF1A67" w:rsidP="00EF1A67">
            <w:pPr>
              <w:rPr>
                <w:rFonts w:ascii="Arial" w:hAnsi="Arial" w:cs="Arial"/>
                <w:b/>
                <w:bCs/>
                <w:sz w:val="20"/>
              </w:rPr>
            </w:pPr>
            <w:r w:rsidRPr="005A28C0">
              <w:rPr>
                <w:rFonts w:ascii="Arial" w:hAnsi="Arial" w:cs="Arial"/>
                <w:b/>
                <w:bCs/>
                <w:sz w:val="20"/>
                <w:szCs w:val="22"/>
              </w:rPr>
              <w:t>Description</w:t>
            </w:r>
          </w:p>
        </w:tc>
        <w:tc>
          <w:tcPr>
            <w:tcW w:w="3914" w:type="dxa"/>
            <w:shd w:val="clear" w:color="auto" w:fill="DDD1FF"/>
          </w:tcPr>
          <w:p w:rsidR="00EF1A67" w:rsidRPr="005A28C0" w:rsidRDefault="00EF1A67" w:rsidP="00EF1A67">
            <w:pPr>
              <w:rPr>
                <w:rFonts w:ascii="Arial" w:hAnsi="Arial" w:cs="Arial"/>
                <w:b/>
                <w:bCs/>
                <w:sz w:val="20"/>
              </w:rPr>
            </w:pPr>
            <w:r w:rsidRPr="005A28C0">
              <w:rPr>
                <w:rFonts w:ascii="Arial" w:hAnsi="Arial" w:cs="Arial"/>
                <w:b/>
                <w:bCs/>
                <w:sz w:val="20"/>
                <w:szCs w:val="22"/>
              </w:rPr>
              <w:t>Sample Values</w:t>
            </w:r>
          </w:p>
        </w:tc>
      </w:tr>
      <w:tr w:rsidR="00EF1A67" w:rsidRPr="00E54A91" w:rsidTr="00EF1A67">
        <w:tc>
          <w:tcPr>
            <w:tcW w:w="1368" w:type="dxa"/>
          </w:tcPr>
          <w:p w:rsidR="00EF1A67" w:rsidRPr="005A28C0" w:rsidRDefault="00EF1A67" w:rsidP="00EF1A67">
            <w:pPr>
              <w:rPr>
                <w:rFonts w:ascii="Arial" w:hAnsi="Arial" w:cs="Arial"/>
                <w:b/>
                <w:sz w:val="20"/>
              </w:rPr>
            </w:pPr>
            <w:r>
              <w:rPr>
                <w:rFonts w:ascii="Arial" w:hAnsi="Arial" w:cs="Arial"/>
                <w:b/>
                <w:sz w:val="20"/>
                <w:szCs w:val="22"/>
              </w:rPr>
              <w:t>NN</w:t>
            </w:r>
          </w:p>
        </w:tc>
        <w:tc>
          <w:tcPr>
            <w:tcW w:w="3240" w:type="dxa"/>
          </w:tcPr>
          <w:p w:rsidR="00EF1A67" w:rsidRPr="005A28C0" w:rsidRDefault="00EF1A67" w:rsidP="00EF1A67">
            <w:pPr>
              <w:rPr>
                <w:rFonts w:ascii="Arial" w:hAnsi="Arial" w:cs="Arial"/>
                <w:sz w:val="20"/>
              </w:rPr>
            </w:pPr>
            <w:r>
              <w:rPr>
                <w:rFonts w:ascii="Arial" w:hAnsi="Arial" w:cs="Arial"/>
                <w:sz w:val="20"/>
              </w:rPr>
              <w:t>File Server number</w:t>
            </w:r>
          </w:p>
        </w:tc>
        <w:tc>
          <w:tcPr>
            <w:tcW w:w="3914" w:type="dxa"/>
          </w:tcPr>
          <w:p w:rsidR="00EF1A67" w:rsidRPr="005A28C0" w:rsidRDefault="00EF1A67" w:rsidP="00EF1A67">
            <w:pPr>
              <w:rPr>
                <w:rFonts w:ascii="Arial" w:hAnsi="Arial" w:cs="Arial"/>
                <w:sz w:val="20"/>
              </w:rPr>
            </w:pPr>
            <w:r>
              <w:rPr>
                <w:rFonts w:ascii="Arial" w:hAnsi="Arial" w:cs="Arial"/>
                <w:sz w:val="20"/>
              </w:rPr>
              <w:t>01-99</w:t>
            </w:r>
          </w:p>
        </w:tc>
      </w:tr>
    </w:tbl>
    <w:p w:rsidR="00EF1A67" w:rsidRDefault="00EF1A67" w:rsidP="0074395A">
      <w:pPr>
        <w:pStyle w:val="BodyText"/>
        <w:rPr>
          <w:lang w:val="en-US"/>
        </w:rPr>
      </w:pPr>
    </w:p>
    <w:tbl>
      <w:tblPr>
        <w:tblW w:w="8522" w:type="dxa"/>
        <w:tblInd w:w="648" w:type="dxa"/>
        <w:tblLayout w:type="fixed"/>
        <w:tblLook w:val="01E0"/>
      </w:tblPr>
      <w:tblGrid>
        <w:gridCol w:w="1368"/>
        <w:gridCol w:w="3240"/>
        <w:gridCol w:w="3914"/>
      </w:tblGrid>
      <w:tr w:rsidR="0074395A" w:rsidRPr="00402F35" w:rsidTr="0074395A">
        <w:tc>
          <w:tcPr>
            <w:tcW w:w="1368"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62F74" w:rsidRPr="00402F35" w:rsidTr="0074395A">
        <w:tc>
          <w:tcPr>
            <w:tcW w:w="1368" w:type="dxa"/>
          </w:tcPr>
          <w:p w:rsidR="00762F74" w:rsidRPr="005A28C0" w:rsidRDefault="00762F74" w:rsidP="00B61EFB">
            <w:pPr>
              <w:rPr>
                <w:rFonts w:ascii="Arial" w:hAnsi="Arial" w:cs="Arial"/>
                <w:b/>
                <w:sz w:val="18"/>
              </w:rPr>
            </w:pPr>
            <w:r w:rsidRPr="005A28C0">
              <w:rPr>
                <w:rFonts w:ascii="Arial" w:hAnsi="Arial" w:cs="Arial"/>
                <w:b/>
                <w:sz w:val="18"/>
                <w:szCs w:val="22"/>
              </w:rPr>
              <w:t>M</w:t>
            </w:r>
          </w:p>
        </w:tc>
        <w:tc>
          <w:tcPr>
            <w:tcW w:w="3240" w:type="dxa"/>
          </w:tcPr>
          <w:p w:rsidR="00762F74" w:rsidRPr="005A28C0" w:rsidRDefault="00762F74" w:rsidP="00B61EFB">
            <w:pPr>
              <w:rPr>
                <w:rFonts w:ascii="Arial" w:hAnsi="Arial" w:cs="Arial"/>
                <w:sz w:val="18"/>
              </w:rPr>
            </w:pPr>
            <w:r w:rsidRPr="005A28C0">
              <w:rPr>
                <w:rFonts w:ascii="Arial" w:hAnsi="Arial" w:cs="Arial"/>
                <w:sz w:val="18"/>
                <w:szCs w:val="22"/>
              </w:rPr>
              <w:t>For clustered systems, indicate cluster membership.</w:t>
            </w:r>
          </w:p>
        </w:tc>
        <w:tc>
          <w:tcPr>
            <w:tcW w:w="3914" w:type="dxa"/>
          </w:tcPr>
          <w:p w:rsidR="00762F74" w:rsidRPr="005A28C0" w:rsidRDefault="00762F74" w:rsidP="00B61EFB">
            <w:pPr>
              <w:rPr>
                <w:rFonts w:ascii="Arial" w:hAnsi="Arial" w:cs="Arial"/>
                <w:sz w:val="18"/>
              </w:rPr>
            </w:pPr>
            <w:proofErr w:type="spellStart"/>
            <w:r>
              <w:rPr>
                <w:rFonts w:ascii="Arial" w:hAnsi="Arial" w:cs="Arial"/>
                <w:sz w:val="18"/>
                <w:szCs w:val="22"/>
              </w:rPr>
              <w:t>a</w:t>
            </w:r>
            <w:r w:rsidRPr="005A28C0">
              <w:rPr>
                <w:rFonts w:ascii="Arial" w:hAnsi="Arial" w:cs="Arial"/>
                <w:sz w:val="18"/>
                <w:szCs w:val="22"/>
              </w:rPr>
              <w:t>|</w:t>
            </w:r>
            <w:r>
              <w:rPr>
                <w:rFonts w:ascii="Arial" w:hAnsi="Arial" w:cs="Arial"/>
                <w:sz w:val="18"/>
                <w:szCs w:val="22"/>
              </w:rPr>
              <w:t>b</w:t>
            </w:r>
            <w:r w:rsidRPr="005A28C0">
              <w:rPr>
                <w:rFonts w:ascii="Arial" w:hAnsi="Arial" w:cs="Arial"/>
                <w:sz w:val="18"/>
                <w:szCs w:val="22"/>
              </w:rPr>
              <w:t>|</w:t>
            </w:r>
            <w:r>
              <w:rPr>
                <w:rFonts w:ascii="Arial" w:hAnsi="Arial" w:cs="Arial"/>
                <w:sz w:val="18"/>
                <w:szCs w:val="22"/>
              </w:rPr>
              <w:t>c</w:t>
            </w:r>
            <w:r w:rsidRPr="005A28C0">
              <w:rPr>
                <w:rFonts w:ascii="Arial" w:hAnsi="Arial" w:cs="Arial"/>
                <w:sz w:val="18"/>
                <w:szCs w:val="22"/>
              </w:rPr>
              <w:t>|</w:t>
            </w:r>
            <w:r>
              <w:rPr>
                <w:rFonts w:ascii="Arial" w:hAnsi="Arial" w:cs="Arial"/>
                <w:sz w:val="18"/>
                <w:szCs w:val="22"/>
              </w:rPr>
              <w:t>d</w:t>
            </w:r>
            <w:proofErr w:type="spellEnd"/>
            <w:r w:rsidRPr="005A28C0">
              <w:rPr>
                <w:rFonts w:ascii="Arial" w:hAnsi="Arial" w:cs="Arial"/>
                <w:sz w:val="18"/>
                <w:szCs w:val="22"/>
              </w:rPr>
              <w:t>…</w:t>
            </w:r>
          </w:p>
          <w:p w:rsidR="00762F74" w:rsidRPr="005A28C0" w:rsidRDefault="00762F74" w:rsidP="00B61EFB">
            <w:pPr>
              <w:rPr>
                <w:rFonts w:ascii="Arial" w:hAnsi="Arial" w:cs="Arial"/>
                <w:sz w:val="18"/>
              </w:rPr>
            </w:pPr>
          </w:p>
        </w:tc>
      </w:tr>
    </w:tbl>
    <w:p w:rsidR="0074395A" w:rsidRDefault="0074395A" w:rsidP="0074395A">
      <w:pPr>
        <w:pStyle w:val="BodyText"/>
      </w:pPr>
      <w:bookmarkStart w:id="72" w:name="_Toc251335726"/>
      <w:bookmarkStart w:id="73" w:name="_Toc251335982"/>
      <w:bookmarkStart w:id="74" w:name="_Toc251336229"/>
      <w:bookmarkStart w:id="75" w:name="_Toc251336478"/>
      <w:bookmarkStart w:id="76" w:name="_Toc251336725"/>
      <w:bookmarkStart w:id="77" w:name="_Toc251336973"/>
      <w:bookmarkStart w:id="78" w:name="_Toc251335727"/>
      <w:bookmarkStart w:id="79" w:name="_Toc251335983"/>
      <w:bookmarkStart w:id="80" w:name="_Toc251336230"/>
      <w:bookmarkStart w:id="81" w:name="_Toc251336479"/>
      <w:bookmarkStart w:id="82" w:name="_Toc251336726"/>
      <w:bookmarkStart w:id="83" w:name="_Toc251336974"/>
      <w:bookmarkStart w:id="84" w:name="_Toc247612758"/>
      <w:bookmarkStart w:id="85" w:name="_Toc251335984"/>
      <w:bookmarkStart w:id="86" w:name="_Toc253648586"/>
      <w:bookmarkEnd w:id="72"/>
      <w:bookmarkEnd w:id="73"/>
      <w:bookmarkEnd w:id="74"/>
      <w:bookmarkEnd w:id="75"/>
      <w:bookmarkEnd w:id="76"/>
      <w:bookmarkEnd w:id="77"/>
      <w:bookmarkEnd w:id="78"/>
      <w:bookmarkEnd w:id="79"/>
      <w:bookmarkEnd w:id="80"/>
      <w:bookmarkEnd w:id="81"/>
      <w:bookmarkEnd w:id="82"/>
      <w:bookmarkEnd w:id="83"/>
    </w:p>
    <w:p w:rsidR="00B46BEA" w:rsidRDefault="0074395A" w:rsidP="0074395A">
      <w:pPr>
        <w:pStyle w:val="BodyText"/>
        <w:rPr>
          <w:lang w:val="fr-FR"/>
        </w:rPr>
      </w:pPr>
      <w:proofErr w:type="spellStart"/>
      <w:r w:rsidRPr="00B41940">
        <w:rPr>
          <w:b/>
          <w:lang w:val="fr-FR"/>
        </w:rPr>
        <w:t>Examples</w:t>
      </w:r>
      <w:proofErr w:type="spellEnd"/>
      <w:r w:rsidR="00B41940" w:rsidRPr="00B41940">
        <w:rPr>
          <w:b/>
          <w:lang w:val="fr-FR"/>
        </w:rPr>
        <w:t>:</w:t>
      </w:r>
      <w:r w:rsidR="00B54134">
        <w:rPr>
          <w:b/>
          <w:lang w:val="fr-FR"/>
        </w:rPr>
        <w:t xml:space="preserve"> </w:t>
      </w:r>
      <w:r w:rsidR="0001561A">
        <w:rPr>
          <w:lang w:val="fr-FR"/>
        </w:rPr>
        <w:t>uk1</w:t>
      </w:r>
      <w:r w:rsidR="004C1684">
        <w:rPr>
          <w:lang w:val="fr-FR"/>
        </w:rPr>
        <w:t>p-ibafs</w:t>
      </w:r>
      <w:r w:rsidR="009E4EC9">
        <w:rPr>
          <w:lang w:val="fr-FR"/>
        </w:rPr>
        <w:t>01</w:t>
      </w:r>
      <w:r w:rsidR="004C1684">
        <w:rPr>
          <w:lang w:val="fr-FR"/>
        </w:rPr>
        <w:t>a</w:t>
      </w:r>
      <w:r w:rsidR="00B54134">
        <w:rPr>
          <w:lang w:val="fr-FR"/>
        </w:rPr>
        <w:t xml:space="preserve">, </w:t>
      </w:r>
      <w:r w:rsidR="0001561A">
        <w:rPr>
          <w:lang w:val="fr-FR"/>
        </w:rPr>
        <w:t>hk1</w:t>
      </w:r>
      <w:r w:rsidR="00762F74">
        <w:rPr>
          <w:lang w:val="fr-FR"/>
        </w:rPr>
        <w:t>p-ibafs</w:t>
      </w:r>
      <w:r w:rsidR="009E4EC9">
        <w:rPr>
          <w:lang w:val="fr-FR"/>
        </w:rPr>
        <w:t>01</w:t>
      </w:r>
      <w:r w:rsidR="00762F74">
        <w:rPr>
          <w:lang w:val="fr-FR"/>
        </w:rPr>
        <w:t>b</w:t>
      </w:r>
    </w:p>
    <w:p w:rsidR="008E7505" w:rsidRDefault="008E7505" w:rsidP="008E7505">
      <w:pPr>
        <w:pStyle w:val="Heading3"/>
        <w:tabs>
          <w:tab w:val="clear" w:pos="-90"/>
          <w:tab w:val="clear" w:pos="1620"/>
          <w:tab w:val="left" w:pos="245"/>
          <w:tab w:val="num" w:pos="720"/>
          <w:tab w:val="left" w:pos="810"/>
          <w:tab w:val="num" w:pos="900"/>
        </w:tabs>
        <w:spacing w:before="360" w:after="120"/>
        <w:ind w:left="720"/>
      </w:pPr>
      <w:bookmarkStart w:id="87" w:name="_Toc299615889"/>
      <w:r>
        <w:lastRenderedPageBreak/>
        <w:t xml:space="preserve">Data </w:t>
      </w:r>
      <w:proofErr w:type="spellStart"/>
      <w:r>
        <w:t>vFiler</w:t>
      </w:r>
      <w:proofErr w:type="spellEnd"/>
      <w:r>
        <w:t xml:space="preserve"> Units for VMware</w:t>
      </w:r>
      <w:bookmarkEnd w:id="87"/>
    </w:p>
    <w:p w:rsidR="008E7505" w:rsidRDefault="008E7505" w:rsidP="008E7505">
      <w:pPr>
        <w:pStyle w:val="BodyText"/>
        <w:rPr>
          <w:lang w:val="en-US"/>
        </w:rPr>
      </w:pPr>
      <w:r>
        <w:rPr>
          <w:lang w:val="en-US"/>
        </w:rPr>
        <w:t xml:space="preserve">The names for </w:t>
      </w:r>
      <w:proofErr w:type="spellStart"/>
      <w:r>
        <w:rPr>
          <w:lang w:val="en-US"/>
        </w:rPr>
        <w:t>IPSpace</w:t>
      </w:r>
      <w:proofErr w:type="spellEnd"/>
      <w:r>
        <w:rPr>
          <w:lang w:val="en-US"/>
        </w:rPr>
        <w:t xml:space="preserve"> Data </w:t>
      </w:r>
      <w:proofErr w:type="spellStart"/>
      <w:r>
        <w:rPr>
          <w:lang w:val="en-US"/>
        </w:rPr>
        <w:t>vFiler</w:t>
      </w:r>
      <w:proofErr w:type="spellEnd"/>
      <w:r>
        <w:rPr>
          <w:lang w:val="en-US"/>
        </w:rPr>
        <w:t xml:space="preserve"> units </w:t>
      </w:r>
      <w:r w:rsidR="00762F74">
        <w:rPr>
          <w:lang w:val="en-US"/>
        </w:rPr>
        <w:t xml:space="preserve">for VMware </w:t>
      </w:r>
      <w:r>
        <w:rPr>
          <w:lang w:val="en-US"/>
        </w:rPr>
        <w:t xml:space="preserve">are based upon the </w:t>
      </w:r>
      <w:r w:rsidR="00762F74">
        <w:rPr>
          <w:lang w:val="en-US"/>
        </w:rPr>
        <w:t xml:space="preserve">site name abbreviation </w:t>
      </w:r>
      <w:r>
        <w:rPr>
          <w:lang w:val="en-US"/>
        </w:rPr>
        <w:t xml:space="preserve">and </w:t>
      </w:r>
      <w:r w:rsidR="00762F74">
        <w:rPr>
          <w:lang w:val="en-US"/>
        </w:rPr>
        <w:t>the general name portion of the VMware cluster</w:t>
      </w:r>
      <w:r>
        <w:rPr>
          <w:lang w:val="en-US"/>
        </w:rPr>
        <w:t>.</w:t>
      </w:r>
      <w:r w:rsidRPr="006214A3">
        <w:rPr>
          <w:lang w:val="en-US"/>
        </w:rPr>
        <w:t xml:space="preserve"> </w:t>
      </w:r>
      <w:r>
        <w:rPr>
          <w:lang w:val="en-US"/>
        </w:rPr>
        <w:t>Portions of the name are separated with dashes.</w:t>
      </w:r>
    </w:p>
    <w:p w:rsidR="008E7505" w:rsidRPr="008E7505" w:rsidRDefault="008E7505" w:rsidP="008E7505">
      <w:pPr>
        <w:pStyle w:val="BodyText"/>
        <w:rPr>
          <w:b/>
          <w:lang w:val="en-US"/>
        </w:rPr>
      </w:pPr>
      <w:r w:rsidRPr="008E7505">
        <w:rPr>
          <w:b/>
          <w:lang w:val="en-US"/>
        </w:rPr>
        <w:t xml:space="preserve">Note that the name must be limited to a maximum of 15 characters because when a CIFS service is created it uses the </w:t>
      </w:r>
      <w:proofErr w:type="spellStart"/>
      <w:r w:rsidRPr="008E7505">
        <w:rPr>
          <w:b/>
          <w:lang w:val="en-US"/>
        </w:rPr>
        <w:t>vFiler</w:t>
      </w:r>
      <w:proofErr w:type="spellEnd"/>
      <w:r w:rsidRPr="008E7505">
        <w:rPr>
          <w:b/>
          <w:lang w:val="en-US"/>
        </w:rPr>
        <w:t xml:space="preserve"> name and the CIFS protocol limits the name to 15 characters.</w:t>
      </w:r>
    </w:p>
    <w:tbl>
      <w:tblPr>
        <w:tblW w:w="0" w:type="auto"/>
        <w:tblInd w:w="648" w:type="dxa"/>
        <w:tblLayout w:type="fixed"/>
        <w:tblLook w:val="0000"/>
      </w:tblPr>
      <w:tblGrid>
        <w:gridCol w:w="566"/>
        <w:gridCol w:w="566"/>
        <w:gridCol w:w="566"/>
        <w:gridCol w:w="566"/>
        <w:gridCol w:w="565"/>
        <w:gridCol w:w="566"/>
        <w:gridCol w:w="566"/>
        <w:gridCol w:w="566"/>
        <w:gridCol w:w="566"/>
        <w:gridCol w:w="566"/>
        <w:gridCol w:w="566"/>
        <w:gridCol w:w="566"/>
      </w:tblGrid>
      <w:tr w:rsidR="008E7505" w:rsidRPr="005A28C0" w:rsidTr="00B61EFB">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1</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2</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3</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4</w:t>
            </w:r>
          </w:p>
        </w:tc>
        <w:tc>
          <w:tcPr>
            <w:tcW w:w="565" w:type="dxa"/>
          </w:tcPr>
          <w:p w:rsidR="008E7505" w:rsidRPr="005A28C0" w:rsidRDefault="008E7505" w:rsidP="00B61EFB">
            <w:pPr>
              <w:jc w:val="center"/>
              <w:rPr>
                <w:rFonts w:ascii="Arial" w:hAnsi="Arial" w:cs="Arial"/>
                <w:sz w:val="18"/>
              </w:rPr>
            </w:pPr>
            <w:r w:rsidRPr="005A28C0">
              <w:rPr>
                <w:rFonts w:ascii="Arial" w:hAnsi="Arial" w:cs="Arial"/>
                <w:sz w:val="18"/>
                <w:szCs w:val="22"/>
              </w:rPr>
              <w:t>5</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6</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7</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8</w:t>
            </w:r>
          </w:p>
        </w:tc>
        <w:tc>
          <w:tcPr>
            <w:tcW w:w="566" w:type="dxa"/>
          </w:tcPr>
          <w:p w:rsidR="008E7505" w:rsidRPr="005A28C0" w:rsidRDefault="008E7505" w:rsidP="00B61EFB">
            <w:pPr>
              <w:jc w:val="center"/>
              <w:rPr>
                <w:rFonts w:ascii="Arial" w:hAnsi="Arial" w:cs="Arial"/>
                <w:sz w:val="18"/>
              </w:rPr>
            </w:pPr>
            <w:r w:rsidRPr="005A28C0">
              <w:rPr>
                <w:rFonts w:ascii="Arial" w:hAnsi="Arial" w:cs="Arial"/>
                <w:sz w:val="18"/>
                <w:szCs w:val="22"/>
              </w:rPr>
              <w:t>9</w:t>
            </w:r>
          </w:p>
        </w:tc>
        <w:tc>
          <w:tcPr>
            <w:tcW w:w="566" w:type="dxa"/>
          </w:tcPr>
          <w:p w:rsidR="008E7505" w:rsidRPr="005A28C0" w:rsidRDefault="008E7505" w:rsidP="00B61EFB">
            <w:pPr>
              <w:jc w:val="center"/>
              <w:rPr>
                <w:rFonts w:ascii="Arial" w:hAnsi="Arial" w:cs="Arial"/>
                <w:sz w:val="18"/>
                <w:szCs w:val="22"/>
              </w:rPr>
            </w:pPr>
            <w:r>
              <w:rPr>
                <w:rFonts w:ascii="Arial" w:hAnsi="Arial" w:cs="Arial"/>
                <w:sz w:val="18"/>
                <w:szCs w:val="22"/>
              </w:rPr>
              <w:t>10</w:t>
            </w:r>
          </w:p>
        </w:tc>
        <w:tc>
          <w:tcPr>
            <w:tcW w:w="566" w:type="dxa"/>
          </w:tcPr>
          <w:p w:rsidR="008E7505" w:rsidRPr="005A28C0" w:rsidRDefault="008E7505" w:rsidP="00B61EFB">
            <w:pPr>
              <w:jc w:val="center"/>
              <w:rPr>
                <w:rFonts w:ascii="Arial" w:hAnsi="Arial" w:cs="Arial"/>
                <w:sz w:val="18"/>
                <w:szCs w:val="22"/>
              </w:rPr>
            </w:pPr>
            <w:r>
              <w:rPr>
                <w:rFonts w:ascii="Arial" w:hAnsi="Arial" w:cs="Arial"/>
                <w:sz w:val="18"/>
                <w:szCs w:val="22"/>
              </w:rPr>
              <w:t>11</w:t>
            </w:r>
          </w:p>
        </w:tc>
        <w:tc>
          <w:tcPr>
            <w:tcW w:w="566" w:type="dxa"/>
          </w:tcPr>
          <w:p w:rsidR="008E7505" w:rsidRPr="005A28C0" w:rsidRDefault="008E7505" w:rsidP="00B61EFB">
            <w:pPr>
              <w:jc w:val="center"/>
              <w:rPr>
                <w:rFonts w:ascii="Arial" w:hAnsi="Arial" w:cs="Arial"/>
                <w:sz w:val="18"/>
                <w:szCs w:val="22"/>
              </w:rPr>
            </w:pPr>
            <w:r>
              <w:rPr>
                <w:rFonts w:ascii="Arial" w:hAnsi="Arial" w:cs="Arial"/>
                <w:sz w:val="18"/>
                <w:szCs w:val="22"/>
              </w:rPr>
              <w:t>12</w:t>
            </w:r>
          </w:p>
        </w:tc>
      </w:tr>
      <w:tr w:rsidR="008E7505" w:rsidRPr="005A28C0" w:rsidTr="00B61EFB">
        <w:tc>
          <w:tcPr>
            <w:tcW w:w="566" w:type="dxa"/>
          </w:tcPr>
          <w:p w:rsidR="008E7505" w:rsidRPr="005A28C0" w:rsidRDefault="008E7505" w:rsidP="00B61EFB">
            <w:pPr>
              <w:jc w:val="center"/>
              <w:rPr>
                <w:rFonts w:ascii="Arial" w:hAnsi="Arial" w:cs="Arial"/>
                <w:b/>
                <w:sz w:val="18"/>
              </w:rPr>
            </w:pPr>
            <w:r>
              <w:rPr>
                <w:rFonts w:ascii="Arial" w:hAnsi="Arial" w:cs="Arial"/>
                <w:b/>
                <w:sz w:val="18"/>
                <w:szCs w:val="22"/>
              </w:rPr>
              <w:t>S</w:t>
            </w:r>
          </w:p>
        </w:tc>
        <w:tc>
          <w:tcPr>
            <w:tcW w:w="566" w:type="dxa"/>
          </w:tcPr>
          <w:p w:rsidR="008E7505" w:rsidRPr="005A28C0" w:rsidRDefault="008E7505" w:rsidP="00B61EFB">
            <w:pPr>
              <w:jc w:val="center"/>
              <w:rPr>
                <w:rFonts w:ascii="Arial" w:hAnsi="Arial" w:cs="Arial"/>
                <w:b/>
                <w:sz w:val="18"/>
              </w:rPr>
            </w:pPr>
            <w:r>
              <w:rPr>
                <w:rFonts w:ascii="Arial" w:hAnsi="Arial" w:cs="Arial"/>
                <w:b/>
                <w:sz w:val="18"/>
                <w:szCs w:val="22"/>
              </w:rPr>
              <w:t>S</w:t>
            </w:r>
          </w:p>
        </w:tc>
        <w:tc>
          <w:tcPr>
            <w:tcW w:w="566" w:type="dxa"/>
          </w:tcPr>
          <w:p w:rsidR="008E7505" w:rsidRPr="005A28C0" w:rsidRDefault="008E7505" w:rsidP="00B61EFB">
            <w:pPr>
              <w:jc w:val="center"/>
              <w:rPr>
                <w:rFonts w:ascii="Arial" w:hAnsi="Arial" w:cs="Arial"/>
                <w:b/>
                <w:sz w:val="18"/>
              </w:rPr>
            </w:pPr>
            <w:r>
              <w:rPr>
                <w:rFonts w:ascii="Arial" w:hAnsi="Arial" w:cs="Arial"/>
                <w:b/>
                <w:sz w:val="18"/>
                <w:szCs w:val="22"/>
              </w:rPr>
              <w:t>S</w:t>
            </w:r>
          </w:p>
        </w:tc>
        <w:tc>
          <w:tcPr>
            <w:tcW w:w="566" w:type="dxa"/>
          </w:tcPr>
          <w:p w:rsidR="008E7505" w:rsidRPr="005A28C0" w:rsidRDefault="008E7505" w:rsidP="00B61EFB">
            <w:pPr>
              <w:jc w:val="center"/>
              <w:rPr>
                <w:rFonts w:ascii="Arial" w:hAnsi="Arial" w:cs="Arial"/>
                <w:b/>
                <w:sz w:val="18"/>
              </w:rPr>
            </w:pPr>
            <w:r>
              <w:rPr>
                <w:rFonts w:ascii="Arial" w:hAnsi="Arial" w:cs="Arial"/>
                <w:b/>
                <w:sz w:val="18"/>
                <w:szCs w:val="22"/>
              </w:rPr>
              <w:t>E</w:t>
            </w:r>
          </w:p>
        </w:tc>
        <w:tc>
          <w:tcPr>
            <w:tcW w:w="565" w:type="dxa"/>
          </w:tcPr>
          <w:p w:rsidR="008E7505" w:rsidRPr="005A28C0" w:rsidRDefault="008E7505" w:rsidP="00B61EFB">
            <w:pPr>
              <w:jc w:val="center"/>
              <w:rPr>
                <w:rFonts w:ascii="Arial" w:hAnsi="Arial" w:cs="Arial"/>
                <w:b/>
                <w:sz w:val="18"/>
              </w:rPr>
            </w:pPr>
            <w:r>
              <w:rPr>
                <w:rFonts w:ascii="Arial" w:hAnsi="Arial" w:cs="Arial"/>
                <w:b/>
                <w:sz w:val="18"/>
                <w:szCs w:val="22"/>
              </w:rPr>
              <w:t>-</w:t>
            </w:r>
          </w:p>
        </w:tc>
        <w:tc>
          <w:tcPr>
            <w:tcW w:w="566" w:type="dxa"/>
          </w:tcPr>
          <w:p w:rsidR="008E7505" w:rsidRPr="005A28C0" w:rsidRDefault="004C1684" w:rsidP="00B61EFB">
            <w:pPr>
              <w:jc w:val="center"/>
              <w:rPr>
                <w:rFonts w:ascii="Arial" w:hAnsi="Arial" w:cs="Arial"/>
                <w:b/>
                <w:sz w:val="18"/>
              </w:rPr>
            </w:pPr>
            <w:r>
              <w:rPr>
                <w:rFonts w:ascii="Arial" w:hAnsi="Arial" w:cs="Arial"/>
                <w:b/>
                <w:sz w:val="18"/>
                <w:szCs w:val="22"/>
              </w:rPr>
              <w:t>V</w:t>
            </w:r>
          </w:p>
        </w:tc>
        <w:tc>
          <w:tcPr>
            <w:tcW w:w="566" w:type="dxa"/>
          </w:tcPr>
          <w:p w:rsidR="008E7505" w:rsidRPr="005A28C0" w:rsidRDefault="004C1684" w:rsidP="00B61EFB">
            <w:pPr>
              <w:jc w:val="center"/>
              <w:rPr>
                <w:rFonts w:ascii="Arial" w:hAnsi="Arial" w:cs="Arial"/>
                <w:b/>
                <w:sz w:val="18"/>
              </w:rPr>
            </w:pPr>
            <w:r>
              <w:rPr>
                <w:rFonts w:ascii="Arial" w:hAnsi="Arial" w:cs="Arial"/>
                <w:b/>
                <w:sz w:val="18"/>
                <w:szCs w:val="22"/>
              </w:rPr>
              <w:t>V</w:t>
            </w:r>
          </w:p>
        </w:tc>
        <w:tc>
          <w:tcPr>
            <w:tcW w:w="566" w:type="dxa"/>
          </w:tcPr>
          <w:p w:rsidR="008E7505" w:rsidRPr="005A28C0" w:rsidRDefault="004C1684" w:rsidP="00B61EFB">
            <w:pPr>
              <w:jc w:val="center"/>
              <w:rPr>
                <w:rFonts w:ascii="Arial" w:hAnsi="Arial" w:cs="Arial"/>
                <w:b/>
                <w:sz w:val="18"/>
              </w:rPr>
            </w:pPr>
            <w:r>
              <w:rPr>
                <w:rFonts w:ascii="Arial" w:hAnsi="Arial" w:cs="Arial"/>
                <w:b/>
                <w:sz w:val="18"/>
                <w:szCs w:val="22"/>
              </w:rPr>
              <w:t>V</w:t>
            </w:r>
          </w:p>
        </w:tc>
        <w:tc>
          <w:tcPr>
            <w:tcW w:w="566" w:type="dxa"/>
          </w:tcPr>
          <w:p w:rsidR="008E7505" w:rsidRPr="005A28C0" w:rsidRDefault="00B33A39" w:rsidP="00B61EFB">
            <w:pPr>
              <w:jc w:val="center"/>
              <w:rPr>
                <w:rFonts w:ascii="Arial" w:hAnsi="Arial" w:cs="Arial"/>
                <w:b/>
                <w:sz w:val="18"/>
              </w:rPr>
            </w:pPr>
            <w:r>
              <w:rPr>
                <w:rFonts w:ascii="Arial" w:hAnsi="Arial" w:cs="Arial"/>
                <w:b/>
                <w:sz w:val="18"/>
                <w:szCs w:val="22"/>
              </w:rPr>
              <w:t>N</w:t>
            </w:r>
          </w:p>
        </w:tc>
        <w:tc>
          <w:tcPr>
            <w:tcW w:w="566" w:type="dxa"/>
          </w:tcPr>
          <w:p w:rsidR="008E7505" w:rsidRDefault="00B33A39" w:rsidP="00B61EFB">
            <w:pPr>
              <w:jc w:val="center"/>
              <w:rPr>
                <w:rFonts w:ascii="Arial" w:hAnsi="Arial" w:cs="Arial"/>
                <w:b/>
                <w:sz w:val="18"/>
                <w:szCs w:val="22"/>
              </w:rPr>
            </w:pPr>
            <w:r>
              <w:rPr>
                <w:rFonts w:ascii="Arial" w:hAnsi="Arial" w:cs="Arial"/>
                <w:b/>
                <w:sz w:val="18"/>
                <w:szCs w:val="22"/>
              </w:rPr>
              <w:t>N</w:t>
            </w:r>
          </w:p>
        </w:tc>
        <w:tc>
          <w:tcPr>
            <w:tcW w:w="566" w:type="dxa"/>
          </w:tcPr>
          <w:p w:rsidR="008E7505" w:rsidRDefault="00B33A39" w:rsidP="00B61EFB">
            <w:pPr>
              <w:jc w:val="center"/>
              <w:rPr>
                <w:rFonts w:ascii="Arial" w:hAnsi="Arial" w:cs="Arial"/>
                <w:b/>
                <w:sz w:val="18"/>
                <w:szCs w:val="22"/>
              </w:rPr>
            </w:pPr>
            <w:r>
              <w:rPr>
                <w:rFonts w:ascii="Arial" w:hAnsi="Arial" w:cs="Arial"/>
                <w:b/>
                <w:sz w:val="18"/>
                <w:szCs w:val="22"/>
              </w:rPr>
              <w:t>N</w:t>
            </w:r>
          </w:p>
        </w:tc>
        <w:tc>
          <w:tcPr>
            <w:tcW w:w="566" w:type="dxa"/>
          </w:tcPr>
          <w:p w:rsidR="008E7505" w:rsidRDefault="008E7505" w:rsidP="00B61EFB">
            <w:pPr>
              <w:jc w:val="center"/>
              <w:rPr>
                <w:rFonts w:ascii="Arial" w:hAnsi="Arial" w:cs="Arial"/>
                <w:b/>
                <w:sz w:val="18"/>
                <w:szCs w:val="22"/>
              </w:rPr>
            </w:pPr>
            <w:r>
              <w:rPr>
                <w:rFonts w:ascii="Arial" w:hAnsi="Arial" w:cs="Arial"/>
                <w:b/>
                <w:sz w:val="18"/>
                <w:szCs w:val="22"/>
              </w:rPr>
              <w:t>M</w:t>
            </w:r>
          </w:p>
        </w:tc>
      </w:tr>
    </w:tbl>
    <w:p w:rsidR="008E7505" w:rsidRDefault="008E7505" w:rsidP="008E7505">
      <w:pPr>
        <w:pStyle w:val="BodyText"/>
        <w:rPr>
          <w:lang w:val="en-US"/>
        </w:rPr>
      </w:pPr>
    </w:p>
    <w:tbl>
      <w:tblPr>
        <w:tblW w:w="0" w:type="auto"/>
        <w:tblInd w:w="648" w:type="dxa"/>
        <w:tblLayout w:type="fixed"/>
        <w:tblLook w:val="01E0"/>
      </w:tblPr>
      <w:tblGrid>
        <w:gridCol w:w="1368"/>
        <w:gridCol w:w="3240"/>
        <w:gridCol w:w="3914"/>
      </w:tblGrid>
      <w:tr w:rsidR="008E7505" w:rsidRPr="00402F35" w:rsidTr="00B61EFB">
        <w:tc>
          <w:tcPr>
            <w:tcW w:w="1368"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Sample values</w:t>
            </w:r>
          </w:p>
        </w:tc>
      </w:tr>
      <w:tr w:rsidR="0001561A" w:rsidRPr="00954DF0" w:rsidTr="00B61EFB">
        <w:trPr>
          <w:trHeight w:val="796"/>
        </w:trPr>
        <w:tc>
          <w:tcPr>
            <w:tcW w:w="1368" w:type="dxa"/>
          </w:tcPr>
          <w:p w:rsidR="0001561A" w:rsidRPr="005A28C0" w:rsidRDefault="0001561A" w:rsidP="00B61EFB">
            <w:pPr>
              <w:rPr>
                <w:rFonts w:ascii="Arial" w:hAnsi="Arial" w:cs="Arial"/>
                <w:b/>
                <w:sz w:val="18"/>
              </w:rPr>
            </w:pPr>
            <w:r w:rsidRPr="005A28C0">
              <w:rPr>
                <w:rFonts w:ascii="Arial" w:hAnsi="Arial" w:cs="Arial"/>
                <w:b/>
                <w:sz w:val="18"/>
                <w:szCs w:val="22"/>
              </w:rPr>
              <w:t>SSS</w:t>
            </w:r>
          </w:p>
        </w:tc>
        <w:tc>
          <w:tcPr>
            <w:tcW w:w="3240" w:type="dxa"/>
          </w:tcPr>
          <w:p w:rsidR="0001561A" w:rsidRPr="005A28C0" w:rsidRDefault="0001561A" w:rsidP="00B61EFB">
            <w:pPr>
              <w:rPr>
                <w:rFonts w:ascii="Arial" w:hAnsi="Arial" w:cs="Arial"/>
                <w:sz w:val="18"/>
              </w:rPr>
            </w:pPr>
            <w:r w:rsidRPr="005A28C0">
              <w:rPr>
                <w:rFonts w:ascii="Arial" w:hAnsi="Arial" w:cs="Arial"/>
                <w:sz w:val="18"/>
              </w:rPr>
              <w:t xml:space="preserve">Site Name Abbreviation, see TPPS-OPS102.6.2 or above </w:t>
            </w:r>
          </w:p>
        </w:tc>
        <w:tc>
          <w:tcPr>
            <w:tcW w:w="3914" w:type="dxa"/>
          </w:tcPr>
          <w:p w:rsidR="0001561A" w:rsidRPr="00954DF0" w:rsidRDefault="0001561A" w:rsidP="009732EB">
            <w:pPr>
              <w:rPr>
                <w:rFonts w:ascii="Arial" w:hAnsi="Arial" w:cs="Arial"/>
                <w:sz w:val="18"/>
                <w:lang w:val="it-IT"/>
              </w:rPr>
            </w:pPr>
            <w:r>
              <w:rPr>
                <w:rFonts w:ascii="Arial" w:hAnsi="Arial" w:cs="Arial"/>
                <w:sz w:val="18"/>
                <w:szCs w:val="22"/>
                <w:lang w:val="it-IT"/>
              </w:rPr>
              <w:t>UK2 (London Goswell Road</w:t>
            </w:r>
            <w:r w:rsidRPr="00954DF0">
              <w:rPr>
                <w:rFonts w:ascii="Arial" w:hAnsi="Arial" w:cs="Arial"/>
                <w:sz w:val="18"/>
                <w:szCs w:val="22"/>
                <w:lang w:val="it-IT"/>
              </w:rPr>
              <w:t xml:space="preserve"> data centre)</w:t>
            </w:r>
          </w:p>
          <w:p w:rsidR="0001561A" w:rsidRPr="00954DF0" w:rsidRDefault="0001561A" w:rsidP="009732EB">
            <w:pPr>
              <w:rPr>
                <w:rFonts w:ascii="Arial" w:hAnsi="Arial" w:cs="Arial"/>
                <w:sz w:val="18"/>
                <w:lang w:val="it-IT"/>
              </w:rPr>
            </w:pPr>
            <w:r>
              <w:rPr>
                <w:rFonts w:ascii="Arial" w:hAnsi="Arial" w:cs="Arial"/>
                <w:sz w:val="18"/>
                <w:szCs w:val="22"/>
                <w:lang w:val="it-IT"/>
              </w:rPr>
              <w:t>US2</w:t>
            </w:r>
            <w:r w:rsidRPr="00954DF0">
              <w:rPr>
                <w:rFonts w:ascii="Arial" w:hAnsi="Arial" w:cs="Arial"/>
                <w:sz w:val="18"/>
                <w:szCs w:val="22"/>
                <w:lang w:val="it-IT"/>
              </w:rPr>
              <w:t xml:space="preserve"> (Hazelwood data centre)</w:t>
            </w:r>
          </w:p>
        </w:tc>
      </w:tr>
    </w:tbl>
    <w:p w:rsidR="008E7505" w:rsidRDefault="008E7505" w:rsidP="008E7505">
      <w:pPr>
        <w:pStyle w:val="BodyText"/>
        <w:rPr>
          <w:lang w:val="en-US"/>
        </w:rPr>
      </w:pPr>
    </w:p>
    <w:tbl>
      <w:tblPr>
        <w:tblpPr w:leftFromText="180" w:rightFromText="180" w:vertAnchor="text" w:horzAnchor="margin" w:tblpX="648" w:tblpY="114"/>
        <w:tblW w:w="0" w:type="auto"/>
        <w:tblLayout w:type="fixed"/>
        <w:tblLook w:val="01E0"/>
      </w:tblPr>
      <w:tblGrid>
        <w:gridCol w:w="1368"/>
        <w:gridCol w:w="3240"/>
        <w:gridCol w:w="3914"/>
      </w:tblGrid>
      <w:tr w:rsidR="008E7505" w:rsidRPr="00E54A91" w:rsidTr="00B61EFB">
        <w:tc>
          <w:tcPr>
            <w:tcW w:w="1368" w:type="dxa"/>
            <w:shd w:val="clear" w:color="auto" w:fill="DDD1FF"/>
          </w:tcPr>
          <w:p w:rsidR="008E7505" w:rsidRPr="005A28C0" w:rsidRDefault="008E7505" w:rsidP="00B61EFB">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8E7505" w:rsidRPr="005A28C0" w:rsidRDefault="008E7505" w:rsidP="00B61EFB">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8E7505" w:rsidRPr="005A28C0" w:rsidRDefault="008E7505" w:rsidP="00B61EFB">
            <w:pPr>
              <w:autoSpaceDE w:val="0"/>
              <w:autoSpaceDN w:val="0"/>
              <w:adjustRightInd w:val="0"/>
              <w:rPr>
                <w:rFonts w:ascii="Arial" w:hAnsi="Arial" w:cs="Arial"/>
                <w:b/>
                <w:bCs/>
                <w:sz w:val="20"/>
              </w:rPr>
            </w:pPr>
            <w:r w:rsidRPr="005A28C0">
              <w:rPr>
                <w:rFonts w:ascii="Arial" w:hAnsi="Arial" w:cs="Arial"/>
                <w:b/>
                <w:bCs/>
                <w:sz w:val="20"/>
              </w:rPr>
              <w:t>values</w:t>
            </w:r>
          </w:p>
        </w:tc>
      </w:tr>
      <w:tr w:rsidR="008E7505" w:rsidRPr="00E54A91" w:rsidTr="00B61EFB">
        <w:tc>
          <w:tcPr>
            <w:tcW w:w="1368" w:type="dxa"/>
          </w:tcPr>
          <w:p w:rsidR="008E7505" w:rsidRPr="005A28C0" w:rsidRDefault="008E7505" w:rsidP="00B61EFB">
            <w:pPr>
              <w:autoSpaceDE w:val="0"/>
              <w:autoSpaceDN w:val="0"/>
              <w:adjustRightInd w:val="0"/>
              <w:rPr>
                <w:rFonts w:ascii="Arial" w:hAnsi="Arial" w:cs="Arial"/>
                <w:b/>
                <w:sz w:val="20"/>
              </w:rPr>
            </w:pPr>
            <w:r>
              <w:rPr>
                <w:rFonts w:ascii="Arial" w:hAnsi="Arial" w:cs="Arial"/>
                <w:b/>
                <w:sz w:val="20"/>
              </w:rPr>
              <w:t>E</w:t>
            </w:r>
          </w:p>
        </w:tc>
        <w:tc>
          <w:tcPr>
            <w:tcW w:w="3240" w:type="dxa"/>
          </w:tcPr>
          <w:p w:rsidR="008E7505" w:rsidRPr="005A28C0" w:rsidRDefault="008E7505" w:rsidP="00B61EFB">
            <w:pPr>
              <w:rPr>
                <w:rFonts w:ascii="Arial" w:hAnsi="Arial" w:cs="Arial"/>
                <w:sz w:val="20"/>
              </w:rPr>
            </w:pPr>
            <w:r w:rsidRPr="005A28C0">
              <w:rPr>
                <w:rFonts w:ascii="Arial" w:hAnsi="Arial" w:cs="Arial"/>
                <w:sz w:val="18"/>
              </w:rPr>
              <w:t>Environment Abbreviation,  see TPPS-OPS102.6.3 or above for full list</w:t>
            </w:r>
          </w:p>
        </w:tc>
        <w:tc>
          <w:tcPr>
            <w:tcW w:w="3914" w:type="dxa"/>
          </w:tcPr>
          <w:p w:rsidR="008E7505" w:rsidRDefault="008E7505" w:rsidP="00B61EFB">
            <w:pPr>
              <w:rPr>
                <w:rFonts w:ascii="Arial" w:hAnsi="Arial" w:cs="Arial"/>
                <w:sz w:val="20"/>
              </w:rPr>
            </w:pPr>
            <w:proofErr w:type="spellStart"/>
            <w:r>
              <w:rPr>
                <w:rFonts w:ascii="Arial" w:hAnsi="Arial" w:cs="Arial"/>
                <w:sz w:val="20"/>
              </w:rPr>
              <w:t>p</w:t>
            </w:r>
            <w:proofErr w:type="spellEnd"/>
            <w:r>
              <w:rPr>
                <w:rFonts w:ascii="Arial" w:hAnsi="Arial" w:cs="Arial"/>
                <w:sz w:val="20"/>
              </w:rPr>
              <w:t>-Prod</w:t>
            </w:r>
          </w:p>
          <w:p w:rsidR="008E7505" w:rsidRDefault="0001561A" w:rsidP="00B61EFB">
            <w:pPr>
              <w:rPr>
                <w:rFonts w:ascii="Arial" w:hAnsi="Arial" w:cs="Arial"/>
                <w:sz w:val="20"/>
              </w:rPr>
            </w:pPr>
            <w:r>
              <w:rPr>
                <w:rFonts w:ascii="Arial" w:hAnsi="Arial" w:cs="Arial"/>
                <w:sz w:val="20"/>
              </w:rPr>
              <w:t>n</w:t>
            </w:r>
            <w:r w:rsidR="008E7505">
              <w:rPr>
                <w:rFonts w:ascii="Arial" w:hAnsi="Arial" w:cs="Arial"/>
                <w:sz w:val="20"/>
              </w:rPr>
              <w:t>-Non-Pr</w:t>
            </w:r>
            <w:r>
              <w:rPr>
                <w:rFonts w:ascii="Arial" w:hAnsi="Arial" w:cs="Arial"/>
                <w:sz w:val="20"/>
              </w:rPr>
              <w:t xml:space="preserve">od(used to be </w:t>
            </w:r>
            <w:r w:rsidR="00B9006A">
              <w:rPr>
                <w:rFonts w:ascii="Arial" w:hAnsi="Arial" w:cs="Arial"/>
                <w:sz w:val="20"/>
              </w:rPr>
              <w:t>s</w:t>
            </w:r>
            <w:r w:rsidR="008E7505">
              <w:rPr>
                <w:rFonts w:ascii="Arial" w:hAnsi="Arial" w:cs="Arial"/>
                <w:sz w:val="20"/>
              </w:rPr>
              <w:t>)</w:t>
            </w:r>
          </w:p>
          <w:p w:rsidR="008E7505" w:rsidRDefault="008E7505" w:rsidP="00B61EFB">
            <w:pPr>
              <w:rPr>
                <w:rFonts w:ascii="Arial" w:hAnsi="Arial" w:cs="Arial"/>
                <w:sz w:val="20"/>
              </w:rPr>
            </w:pPr>
            <w:r>
              <w:rPr>
                <w:rFonts w:ascii="Arial" w:hAnsi="Arial" w:cs="Arial"/>
                <w:sz w:val="20"/>
              </w:rPr>
              <w:t>q-QA</w:t>
            </w:r>
          </w:p>
          <w:p w:rsidR="008E7505" w:rsidRDefault="008E7505" w:rsidP="00B61EFB">
            <w:pPr>
              <w:rPr>
                <w:rFonts w:ascii="Arial" w:hAnsi="Arial" w:cs="Arial"/>
                <w:sz w:val="20"/>
              </w:rPr>
            </w:pPr>
            <w:r>
              <w:rPr>
                <w:rFonts w:ascii="Arial" w:hAnsi="Arial" w:cs="Arial"/>
                <w:sz w:val="20"/>
              </w:rPr>
              <w:t>d-Development</w:t>
            </w:r>
          </w:p>
          <w:p w:rsidR="008E7505" w:rsidRPr="005A28C0" w:rsidRDefault="008E7505" w:rsidP="00B61EFB">
            <w:pPr>
              <w:rPr>
                <w:rFonts w:ascii="Arial" w:hAnsi="Arial" w:cs="Arial"/>
                <w:sz w:val="20"/>
              </w:rPr>
            </w:pPr>
            <w:r>
              <w:rPr>
                <w:rFonts w:ascii="Arial" w:hAnsi="Arial" w:cs="Arial"/>
                <w:sz w:val="20"/>
              </w:rPr>
              <w:t>Where devices are shared amongst non pr</w:t>
            </w:r>
            <w:r w:rsidR="005E3767">
              <w:rPr>
                <w:rFonts w:ascii="Arial" w:hAnsi="Arial" w:cs="Arial"/>
                <w:sz w:val="20"/>
              </w:rPr>
              <w:t>oduction environments use the “n</w:t>
            </w:r>
            <w:r>
              <w:rPr>
                <w:rFonts w:ascii="Arial" w:hAnsi="Arial" w:cs="Arial"/>
                <w:sz w:val="20"/>
              </w:rPr>
              <w:t>” value to describe the device.</w:t>
            </w:r>
          </w:p>
        </w:tc>
      </w:tr>
    </w:tbl>
    <w:p w:rsidR="008E7505" w:rsidRPr="000E6AD5" w:rsidRDefault="008E7505" w:rsidP="008E7505">
      <w:pPr>
        <w:autoSpaceDE w:val="0"/>
        <w:autoSpaceDN w:val="0"/>
        <w:adjustRightInd w:val="0"/>
        <w:rPr>
          <w:color w:val="000000"/>
        </w:rPr>
      </w:pPr>
    </w:p>
    <w:tbl>
      <w:tblPr>
        <w:tblW w:w="0" w:type="auto"/>
        <w:tblInd w:w="648" w:type="dxa"/>
        <w:tblLayout w:type="fixed"/>
        <w:tblLook w:val="01E0"/>
      </w:tblPr>
      <w:tblGrid>
        <w:gridCol w:w="1368"/>
        <w:gridCol w:w="3240"/>
        <w:gridCol w:w="3914"/>
      </w:tblGrid>
      <w:tr w:rsidR="008E7505" w:rsidRPr="00731D24" w:rsidTr="00B61EFB">
        <w:tc>
          <w:tcPr>
            <w:tcW w:w="1368" w:type="dxa"/>
            <w:shd w:val="clear" w:color="auto" w:fill="DDD1FF"/>
          </w:tcPr>
          <w:p w:rsidR="008E7505" w:rsidRPr="005A28C0" w:rsidRDefault="008E7505" w:rsidP="00B61EFB">
            <w:pPr>
              <w:rPr>
                <w:rFonts w:ascii="Arial" w:hAnsi="Arial" w:cs="Arial"/>
                <w:b/>
                <w:bCs/>
                <w:sz w:val="20"/>
              </w:rPr>
            </w:pPr>
            <w:r w:rsidRPr="005A28C0">
              <w:rPr>
                <w:rFonts w:ascii="Arial" w:hAnsi="Arial" w:cs="Arial"/>
                <w:b/>
                <w:bCs/>
                <w:sz w:val="20"/>
                <w:szCs w:val="22"/>
              </w:rPr>
              <w:t>Field</w:t>
            </w:r>
          </w:p>
        </w:tc>
        <w:tc>
          <w:tcPr>
            <w:tcW w:w="3240" w:type="dxa"/>
            <w:shd w:val="clear" w:color="auto" w:fill="DDD1FF"/>
          </w:tcPr>
          <w:p w:rsidR="008E7505" w:rsidRPr="005A28C0" w:rsidRDefault="008E7505" w:rsidP="00B61EFB">
            <w:pPr>
              <w:rPr>
                <w:rFonts w:ascii="Arial" w:hAnsi="Arial" w:cs="Arial"/>
                <w:b/>
                <w:bCs/>
                <w:sz w:val="20"/>
              </w:rPr>
            </w:pPr>
            <w:r w:rsidRPr="005A28C0">
              <w:rPr>
                <w:rFonts w:ascii="Arial" w:hAnsi="Arial" w:cs="Arial"/>
                <w:b/>
                <w:bCs/>
                <w:sz w:val="20"/>
                <w:szCs w:val="22"/>
              </w:rPr>
              <w:t>Description</w:t>
            </w:r>
          </w:p>
        </w:tc>
        <w:tc>
          <w:tcPr>
            <w:tcW w:w="3914" w:type="dxa"/>
            <w:shd w:val="clear" w:color="auto" w:fill="DDD1FF"/>
          </w:tcPr>
          <w:p w:rsidR="008E7505" w:rsidRPr="005A28C0" w:rsidRDefault="008E7505" w:rsidP="00B61EFB">
            <w:pPr>
              <w:rPr>
                <w:rFonts w:ascii="Arial" w:hAnsi="Arial" w:cs="Arial"/>
                <w:b/>
                <w:bCs/>
                <w:sz w:val="20"/>
              </w:rPr>
            </w:pPr>
            <w:r w:rsidRPr="005A28C0">
              <w:rPr>
                <w:rFonts w:ascii="Arial" w:hAnsi="Arial" w:cs="Arial"/>
                <w:b/>
                <w:bCs/>
                <w:sz w:val="20"/>
                <w:szCs w:val="22"/>
              </w:rPr>
              <w:t>Sample Values</w:t>
            </w:r>
          </w:p>
        </w:tc>
      </w:tr>
      <w:tr w:rsidR="008E7505" w:rsidRPr="00E54A91" w:rsidTr="00B61EFB">
        <w:tc>
          <w:tcPr>
            <w:tcW w:w="1368" w:type="dxa"/>
          </w:tcPr>
          <w:p w:rsidR="008E7505" w:rsidRPr="00A43BE4" w:rsidRDefault="00762F74" w:rsidP="00B61EFB">
            <w:pPr>
              <w:rPr>
                <w:rFonts w:ascii="Arial" w:hAnsi="Arial" w:cs="Arial"/>
                <w:b/>
                <w:sz w:val="20"/>
              </w:rPr>
            </w:pPr>
            <w:r>
              <w:rPr>
                <w:rFonts w:ascii="Arial" w:hAnsi="Arial" w:cs="Arial"/>
                <w:b/>
                <w:sz w:val="20"/>
                <w:szCs w:val="22"/>
              </w:rPr>
              <w:t>VVV</w:t>
            </w:r>
          </w:p>
        </w:tc>
        <w:tc>
          <w:tcPr>
            <w:tcW w:w="3240" w:type="dxa"/>
          </w:tcPr>
          <w:p w:rsidR="008E7505" w:rsidRPr="005A28C0" w:rsidRDefault="008E7505" w:rsidP="00B61EFB">
            <w:pPr>
              <w:rPr>
                <w:rFonts w:ascii="Arial" w:hAnsi="Arial" w:cs="Arial"/>
                <w:sz w:val="20"/>
              </w:rPr>
            </w:pPr>
            <w:r>
              <w:rPr>
                <w:rFonts w:ascii="Arial" w:hAnsi="Arial" w:cs="Arial"/>
                <w:sz w:val="20"/>
              </w:rPr>
              <w:t>VM cluster name</w:t>
            </w:r>
            <w:r w:rsidR="00B33A39">
              <w:rPr>
                <w:rFonts w:ascii="Arial" w:hAnsi="Arial" w:cs="Arial"/>
                <w:sz w:val="20"/>
              </w:rPr>
              <w:t>(Core/Service)</w:t>
            </w:r>
          </w:p>
        </w:tc>
        <w:tc>
          <w:tcPr>
            <w:tcW w:w="3914" w:type="dxa"/>
          </w:tcPr>
          <w:p w:rsidR="008E7505" w:rsidRDefault="00762F74" w:rsidP="00B61EFB">
            <w:pPr>
              <w:rPr>
                <w:rFonts w:ascii="Arial" w:hAnsi="Arial" w:cs="Arial"/>
                <w:sz w:val="20"/>
              </w:rPr>
            </w:pPr>
            <w:proofErr w:type="spellStart"/>
            <w:r>
              <w:rPr>
                <w:rFonts w:ascii="Arial" w:hAnsi="Arial" w:cs="Arial"/>
                <w:sz w:val="20"/>
              </w:rPr>
              <w:t>vic</w:t>
            </w:r>
            <w:proofErr w:type="spellEnd"/>
          </w:p>
          <w:p w:rsidR="00762F74" w:rsidRPr="005A28C0" w:rsidRDefault="00762F74" w:rsidP="00B61EFB">
            <w:pPr>
              <w:rPr>
                <w:rFonts w:ascii="Arial" w:hAnsi="Arial" w:cs="Arial"/>
                <w:sz w:val="20"/>
              </w:rPr>
            </w:pPr>
            <w:proofErr w:type="spellStart"/>
            <w:r>
              <w:rPr>
                <w:rFonts w:ascii="Arial" w:hAnsi="Arial" w:cs="Arial"/>
                <w:sz w:val="20"/>
              </w:rPr>
              <w:t>vis</w:t>
            </w:r>
            <w:proofErr w:type="spellEnd"/>
          </w:p>
        </w:tc>
      </w:tr>
    </w:tbl>
    <w:p w:rsidR="008E7505" w:rsidRDefault="008E7505" w:rsidP="008E7505">
      <w:pPr>
        <w:pStyle w:val="BodyText"/>
        <w:rPr>
          <w:lang w:val="en-US"/>
        </w:rPr>
      </w:pPr>
    </w:p>
    <w:tbl>
      <w:tblPr>
        <w:tblW w:w="0" w:type="auto"/>
        <w:tblInd w:w="648" w:type="dxa"/>
        <w:tblLayout w:type="fixed"/>
        <w:tblLook w:val="01E0"/>
      </w:tblPr>
      <w:tblGrid>
        <w:gridCol w:w="1368"/>
        <w:gridCol w:w="3240"/>
        <w:gridCol w:w="3914"/>
      </w:tblGrid>
      <w:tr w:rsidR="00B33A39" w:rsidRPr="00731D24" w:rsidTr="00B33A39">
        <w:tc>
          <w:tcPr>
            <w:tcW w:w="1368" w:type="dxa"/>
            <w:shd w:val="clear" w:color="auto" w:fill="DDD1FF"/>
          </w:tcPr>
          <w:p w:rsidR="00B33A39" w:rsidRPr="005A28C0" w:rsidRDefault="00B33A39" w:rsidP="00B33A39">
            <w:pPr>
              <w:rPr>
                <w:rFonts w:ascii="Arial" w:hAnsi="Arial" w:cs="Arial"/>
                <w:b/>
                <w:bCs/>
                <w:sz w:val="20"/>
              </w:rPr>
            </w:pPr>
            <w:r w:rsidRPr="005A28C0">
              <w:rPr>
                <w:rFonts w:ascii="Arial" w:hAnsi="Arial" w:cs="Arial"/>
                <w:b/>
                <w:bCs/>
                <w:sz w:val="20"/>
                <w:szCs w:val="22"/>
              </w:rPr>
              <w:t>Field</w:t>
            </w:r>
          </w:p>
        </w:tc>
        <w:tc>
          <w:tcPr>
            <w:tcW w:w="3240" w:type="dxa"/>
            <w:shd w:val="clear" w:color="auto" w:fill="DDD1FF"/>
          </w:tcPr>
          <w:p w:rsidR="00B33A39" w:rsidRPr="005A28C0" w:rsidRDefault="00B33A39" w:rsidP="00B33A39">
            <w:pPr>
              <w:rPr>
                <w:rFonts w:ascii="Arial" w:hAnsi="Arial" w:cs="Arial"/>
                <w:b/>
                <w:bCs/>
                <w:sz w:val="20"/>
              </w:rPr>
            </w:pPr>
            <w:r w:rsidRPr="005A28C0">
              <w:rPr>
                <w:rFonts w:ascii="Arial" w:hAnsi="Arial" w:cs="Arial"/>
                <w:b/>
                <w:bCs/>
                <w:sz w:val="20"/>
                <w:szCs w:val="22"/>
              </w:rPr>
              <w:t>Description</w:t>
            </w:r>
          </w:p>
        </w:tc>
        <w:tc>
          <w:tcPr>
            <w:tcW w:w="3914" w:type="dxa"/>
            <w:shd w:val="clear" w:color="auto" w:fill="DDD1FF"/>
          </w:tcPr>
          <w:p w:rsidR="00B33A39" w:rsidRPr="005A28C0" w:rsidRDefault="00B33A39" w:rsidP="00B33A39">
            <w:pPr>
              <w:rPr>
                <w:rFonts w:ascii="Arial" w:hAnsi="Arial" w:cs="Arial"/>
                <w:b/>
                <w:bCs/>
                <w:sz w:val="20"/>
              </w:rPr>
            </w:pPr>
            <w:r w:rsidRPr="005A28C0">
              <w:rPr>
                <w:rFonts w:ascii="Arial" w:hAnsi="Arial" w:cs="Arial"/>
                <w:b/>
                <w:bCs/>
                <w:sz w:val="20"/>
                <w:szCs w:val="22"/>
              </w:rPr>
              <w:t>Sample Values</w:t>
            </w:r>
          </w:p>
        </w:tc>
      </w:tr>
      <w:tr w:rsidR="00B33A39" w:rsidRPr="00E54A91" w:rsidTr="00B33A39">
        <w:tc>
          <w:tcPr>
            <w:tcW w:w="1368" w:type="dxa"/>
          </w:tcPr>
          <w:p w:rsidR="00B33A39" w:rsidRPr="00A43BE4" w:rsidRDefault="00B33A39" w:rsidP="00B33A39">
            <w:pPr>
              <w:rPr>
                <w:rFonts w:ascii="Arial" w:hAnsi="Arial" w:cs="Arial"/>
                <w:b/>
                <w:sz w:val="20"/>
              </w:rPr>
            </w:pPr>
            <w:r>
              <w:rPr>
                <w:rFonts w:ascii="Arial" w:hAnsi="Arial" w:cs="Arial"/>
                <w:b/>
                <w:sz w:val="20"/>
                <w:szCs w:val="22"/>
              </w:rPr>
              <w:t>NNN</w:t>
            </w:r>
          </w:p>
        </w:tc>
        <w:tc>
          <w:tcPr>
            <w:tcW w:w="3240" w:type="dxa"/>
          </w:tcPr>
          <w:p w:rsidR="00B33A39" w:rsidRPr="005A28C0" w:rsidRDefault="00B33A39" w:rsidP="00B33A39">
            <w:pPr>
              <w:rPr>
                <w:rFonts w:ascii="Arial" w:hAnsi="Arial" w:cs="Arial"/>
                <w:sz w:val="20"/>
              </w:rPr>
            </w:pPr>
            <w:r>
              <w:rPr>
                <w:rFonts w:ascii="Arial" w:hAnsi="Arial" w:cs="Arial"/>
                <w:sz w:val="20"/>
              </w:rPr>
              <w:t>File Server Number(001-999)</w:t>
            </w:r>
          </w:p>
        </w:tc>
        <w:tc>
          <w:tcPr>
            <w:tcW w:w="3914" w:type="dxa"/>
          </w:tcPr>
          <w:p w:rsidR="00B33A39" w:rsidRDefault="00B33A39" w:rsidP="00B33A39">
            <w:pPr>
              <w:rPr>
                <w:rFonts w:ascii="Arial" w:hAnsi="Arial" w:cs="Arial"/>
                <w:sz w:val="20"/>
              </w:rPr>
            </w:pPr>
            <w:r>
              <w:rPr>
                <w:rFonts w:ascii="Arial" w:hAnsi="Arial" w:cs="Arial"/>
                <w:sz w:val="20"/>
              </w:rPr>
              <w:t xml:space="preserve">000-050 for </w:t>
            </w:r>
            <w:smartTag w:uri="urn:schemas-microsoft-com:office:smarttags" w:element="place">
              <w:smartTag w:uri="urn:schemas-microsoft-com:office:smarttags" w:element="City">
                <w:r>
                  <w:rPr>
                    <w:rFonts w:ascii="Arial" w:hAnsi="Arial" w:cs="Arial"/>
                    <w:sz w:val="20"/>
                  </w:rPr>
                  <w:t>Aurora</w:t>
                </w:r>
              </w:smartTag>
            </w:smartTag>
          </w:p>
          <w:p w:rsidR="00B33A39" w:rsidRPr="005A28C0" w:rsidRDefault="00B33A39" w:rsidP="00B33A39">
            <w:pPr>
              <w:rPr>
                <w:rFonts w:ascii="Arial" w:hAnsi="Arial" w:cs="Arial"/>
                <w:sz w:val="20"/>
              </w:rPr>
            </w:pPr>
            <w:r>
              <w:rPr>
                <w:rFonts w:ascii="Arial" w:hAnsi="Arial" w:cs="Arial"/>
                <w:sz w:val="20"/>
              </w:rPr>
              <w:t>051-100 for Hybrid</w:t>
            </w:r>
          </w:p>
        </w:tc>
      </w:tr>
    </w:tbl>
    <w:p w:rsidR="00B33A39" w:rsidRDefault="00B33A39" w:rsidP="008E7505">
      <w:pPr>
        <w:pStyle w:val="BodyText"/>
        <w:rPr>
          <w:lang w:val="en-US"/>
        </w:rPr>
      </w:pPr>
    </w:p>
    <w:tbl>
      <w:tblPr>
        <w:tblW w:w="8522" w:type="dxa"/>
        <w:tblInd w:w="648" w:type="dxa"/>
        <w:tblLayout w:type="fixed"/>
        <w:tblLook w:val="01E0"/>
      </w:tblPr>
      <w:tblGrid>
        <w:gridCol w:w="1368"/>
        <w:gridCol w:w="3240"/>
        <w:gridCol w:w="3914"/>
      </w:tblGrid>
      <w:tr w:rsidR="008E7505" w:rsidRPr="00402F35" w:rsidTr="00B61EFB">
        <w:tc>
          <w:tcPr>
            <w:tcW w:w="1368"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Field</w:t>
            </w:r>
          </w:p>
        </w:tc>
        <w:tc>
          <w:tcPr>
            <w:tcW w:w="3240"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Description</w:t>
            </w:r>
          </w:p>
        </w:tc>
        <w:tc>
          <w:tcPr>
            <w:tcW w:w="3914" w:type="dxa"/>
            <w:shd w:val="clear" w:color="auto" w:fill="DFD0FC"/>
          </w:tcPr>
          <w:p w:rsidR="008E7505" w:rsidRPr="005A28C0" w:rsidRDefault="008E7505" w:rsidP="00B61EFB">
            <w:pPr>
              <w:rPr>
                <w:rFonts w:ascii="Arial" w:hAnsi="Arial" w:cs="Arial"/>
                <w:b/>
                <w:bCs/>
                <w:sz w:val="18"/>
              </w:rPr>
            </w:pPr>
            <w:r w:rsidRPr="005A28C0">
              <w:rPr>
                <w:rFonts w:ascii="Arial" w:hAnsi="Arial" w:cs="Arial"/>
                <w:b/>
                <w:bCs/>
                <w:sz w:val="18"/>
                <w:szCs w:val="22"/>
              </w:rPr>
              <w:t>Sample values</w:t>
            </w:r>
          </w:p>
        </w:tc>
      </w:tr>
      <w:tr w:rsidR="00762F74" w:rsidRPr="00402F35" w:rsidTr="00B61EFB">
        <w:tc>
          <w:tcPr>
            <w:tcW w:w="1368" w:type="dxa"/>
          </w:tcPr>
          <w:p w:rsidR="00762F74" w:rsidRPr="005A28C0" w:rsidRDefault="00762F74" w:rsidP="00B61EFB">
            <w:pPr>
              <w:rPr>
                <w:rFonts w:ascii="Arial" w:hAnsi="Arial" w:cs="Arial"/>
                <w:b/>
                <w:sz w:val="18"/>
              </w:rPr>
            </w:pPr>
            <w:r w:rsidRPr="005A28C0">
              <w:rPr>
                <w:rFonts w:ascii="Arial" w:hAnsi="Arial" w:cs="Arial"/>
                <w:b/>
                <w:sz w:val="18"/>
                <w:szCs w:val="22"/>
              </w:rPr>
              <w:t>M</w:t>
            </w:r>
          </w:p>
        </w:tc>
        <w:tc>
          <w:tcPr>
            <w:tcW w:w="3240" w:type="dxa"/>
          </w:tcPr>
          <w:p w:rsidR="00762F74" w:rsidRPr="005A28C0" w:rsidRDefault="00762F74" w:rsidP="00B61EFB">
            <w:pPr>
              <w:rPr>
                <w:rFonts w:ascii="Arial" w:hAnsi="Arial" w:cs="Arial"/>
                <w:sz w:val="18"/>
              </w:rPr>
            </w:pPr>
            <w:r w:rsidRPr="005A28C0">
              <w:rPr>
                <w:rFonts w:ascii="Arial" w:hAnsi="Arial" w:cs="Arial"/>
                <w:sz w:val="18"/>
                <w:szCs w:val="22"/>
              </w:rPr>
              <w:t>For clustered systems, indicate cluster membership.</w:t>
            </w:r>
          </w:p>
        </w:tc>
        <w:tc>
          <w:tcPr>
            <w:tcW w:w="3914" w:type="dxa"/>
          </w:tcPr>
          <w:p w:rsidR="00762F74" w:rsidRPr="005A28C0" w:rsidRDefault="00762F74" w:rsidP="00B61EFB">
            <w:pPr>
              <w:rPr>
                <w:rFonts w:ascii="Arial" w:hAnsi="Arial" w:cs="Arial"/>
                <w:sz w:val="18"/>
              </w:rPr>
            </w:pPr>
            <w:proofErr w:type="spellStart"/>
            <w:r>
              <w:rPr>
                <w:rFonts w:ascii="Arial" w:hAnsi="Arial" w:cs="Arial"/>
                <w:sz w:val="18"/>
                <w:szCs w:val="22"/>
              </w:rPr>
              <w:t>a</w:t>
            </w:r>
            <w:r w:rsidRPr="005A28C0">
              <w:rPr>
                <w:rFonts w:ascii="Arial" w:hAnsi="Arial" w:cs="Arial"/>
                <w:sz w:val="18"/>
                <w:szCs w:val="22"/>
              </w:rPr>
              <w:t>|</w:t>
            </w:r>
            <w:r>
              <w:rPr>
                <w:rFonts w:ascii="Arial" w:hAnsi="Arial" w:cs="Arial"/>
                <w:sz w:val="18"/>
                <w:szCs w:val="22"/>
              </w:rPr>
              <w:t>b</w:t>
            </w:r>
            <w:r w:rsidRPr="005A28C0">
              <w:rPr>
                <w:rFonts w:ascii="Arial" w:hAnsi="Arial" w:cs="Arial"/>
                <w:sz w:val="18"/>
                <w:szCs w:val="22"/>
              </w:rPr>
              <w:t>|</w:t>
            </w:r>
            <w:r>
              <w:rPr>
                <w:rFonts w:ascii="Arial" w:hAnsi="Arial" w:cs="Arial"/>
                <w:sz w:val="18"/>
                <w:szCs w:val="22"/>
              </w:rPr>
              <w:t>c</w:t>
            </w:r>
            <w:r w:rsidRPr="005A28C0">
              <w:rPr>
                <w:rFonts w:ascii="Arial" w:hAnsi="Arial" w:cs="Arial"/>
                <w:sz w:val="18"/>
                <w:szCs w:val="22"/>
              </w:rPr>
              <w:t>|</w:t>
            </w:r>
            <w:r>
              <w:rPr>
                <w:rFonts w:ascii="Arial" w:hAnsi="Arial" w:cs="Arial"/>
                <w:sz w:val="18"/>
                <w:szCs w:val="22"/>
              </w:rPr>
              <w:t>d</w:t>
            </w:r>
            <w:proofErr w:type="spellEnd"/>
            <w:r w:rsidRPr="005A28C0">
              <w:rPr>
                <w:rFonts w:ascii="Arial" w:hAnsi="Arial" w:cs="Arial"/>
                <w:sz w:val="18"/>
                <w:szCs w:val="22"/>
              </w:rPr>
              <w:t>…</w:t>
            </w:r>
          </w:p>
          <w:p w:rsidR="00762F74" w:rsidRPr="005A28C0" w:rsidRDefault="00762F74" w:rsidP="00B61EFB">
            <w:pPr>
              <w:rPr>
                <w:rFonts w:ascii="Arial" w:hAnsi="Arial" w:cs="Arial"/>
                <w:sz w:val="18"/>
              </w:rPr>
            </w:pPr>
          </w:p>
        </w:tc>
      </w:tr>
    </w:tbl>
    <w:p w:rsidR="008E7505" w:rsidRDefault="008E7505" w:rsidP="008E7505">
      <w:pPr>
        <w:pStyle w:val="BodyText"/>
      </w:pPr>
    </w:p>
    <w:p w:rsidR="008E7505" w:rsidRPr="00B41940" w:rsidRDefault="008E7505" w:rsidP="0074395A">
      <w:pPr>
        <w:pStyle w:val="BodyText"/>
        <w:rPr>
          <w:lang w:val="fr-FR"/>
        </w:rPr>
      </w:pPr>
      <w:proofErr w:type="spellStart"/>
      <w:r w:rsidRPr="00B41940">
        <w:rPr>
          <w:b/>
          <w:lang w:val="fr-FR"/>
        </w:rPr>
        <w:t>Examples</w:t>
      </w:r>
      <w:proofErr w:type="spellEnd"/>
      <w:r w:rsidRPr="00B41940">
        <w:rPr>
          <w:b/>
          <w:lang w:val="fr-FR"/>
        </w:rPr>
        <w:t>:</w:t>
      </w:r>
      <w:r>
        <w:rPr>
          <w:b/>
          <w:lang w:val="fr-FR"/>
        </w:rPr>
        <w:t xml:space="preserve"> </w:t>
      </w:r>
      <w:r w:rsidR="005E3767">
        <w:rPr>
          <w:lang w:val="fr-FR"/>
        </w:rPr>
        <w:t>us1</w:t>
      </w:r>
      <w:r w:rsidR="00762F74">
        <w:rPr>
          <w:lang w:val="fr-FR"/>
        </w:rPr>
        <w:t>p-</w:t>
      </w:r>
      <w:proofErr w:type="spellStart"/>
      <w:r w:rsidR="00762F74">
        <w:rPr>
          <w:lang w:val="fr-FR"/>
        </w:rPr>
        <w:t>vic001a</w:t>
      </w:r>
      <w:proofErr w:type="gramStart"/>
      <w:r w:rsidR="005E3767">
        <w:rPr>
          <w:lang w:val="fr-FR"/>
        </w:rPr>
        <w:t>,us2p</w:t>
      </w:r>
      <w:proofErr w:type="spellEnd"/>
      <w:proofErr w:type="gramEnd"/>
      <w:r w:rsidR="005E3767">
        <w:rPr>
          <w:lang w:val="fr-FR"/>
        </w:rPr>
        <w:t>-vic001b, sg1n-vis005a, hk1p</w:t>
      </w:r>
      <w:r w:rsidR="00762F74">
        <w:rPr>
          <w:lang w:val="fr-FR"/>
        </w:rPr>
        <w:t>-vis005b</w:t>
      </w:r>
    </w:p>
    <w:p w:rsidR="0074395A" w:rsidRDefault="0074395A" w:rsidP="0074395A">
      <w:pPr>
        <w:pStyle w:val="Heading2"/>
        <w:tabs>
          <w:tab w:val="clear" w:pos="-90"/>
          <w:tab w:val="clear" w:pos="756"/>
          <w:tab w:val="num" w:pos="576"/>
          <w:tab w:val="left" w:pos="810"/>
        </w:tabs>
        <w:spacing w:before="360" w:after="120"/>
        <w:ind w:left="576"/>
      </w:pPr>
      <w:bookmarkStart w:id="88" w:name="_Toc299615890"/>
      <w:proofErr w:type="spellStart"/>
      <w:r>
        <w:t>NetApp</w:t>
      </w:r>
      <w:proofErr w:type="spellEnd"/>
      <w:r>
        <w:t xml:space="preserve"> </w:t>
      </w:r>
      <w:proofErr w:type="spellStart"/>
      <w:r>
        <w:t>Vifs</w:t>
      </w:r>
      <w:proofErr w:type="spellEnd"/>
      <w:r>
        <w:t xml:space="preserve"> and Tagged VLANs</w:t>
      </w:r>
      <w:bookmarkEnd w:id="84"/>
      <w:bookmarkEnd w:id="85"/>
      <w:bookmarkEnd w:id="86"/>
      <w:bookmarkEnd w:id="88"/>
    </w:p>
    <w:p w:rsidR="0074395A" w:rsidRPr="005A28C0" w:rsidRDefault="0074395A" w:rsidP="0074395A">
      <w:pPr>
        <w:pStyle w:val="BodyText"/>
      </w:pPr>
      <w:r>
        <w:rPr>
          <w:lang w:val="en-US"/>
        </w:rPr>
        <w:t xml:space="preserve">This section describes the naming standards for </w:t>
      </w:r>
      <w:proofErr w:type="spellStart"/>
      <w:r>
        <w:rPr>
          <w:lang w:val="en-US"/>
        </w:rPr>
        <w:t>vifs</w:t>
      </w:r>
      <w:proofErr w:type="spellEnd"/>
      <w:r>
        <w:rPr>
          <w:lang w:val="en-US"/>
        </w:rPr>
        <w:t xml:space="preserve"> and tagged VLANs.</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89" w:name="_Toc253648587"/>
      <w:bookmarkStart w:id="90" w:name="_Toc299615891"/>
      <w:bookmarkStart w:id="91" w:name="_Toc250966676"/>
      <w:bookmarkStart w:id="92" w:name="_Toc247612759"/>
      <w:bookmarkStart w:id="93" w:name="_Toc251335985"/>
      <w:proofErr w:type="spellStart"/>
      <w:r>
        <w:t>NetApp</w:t>
      </w:r>
      <w:proofErr w:type="spellEnd"/>
      <w:r>
        <w:t xml:space="preserve"> Physical Interfaces</w:t>
      </w:r>
      <w:bookmarkEnd w:id="89"/>
      <w:bookmarkEnd w:id="90"/>
    </w:p>
    <w:p w:rsidR="0074395A" w:rsidRDefault="0074395A" w:rsidP="0074395A">
      <w:pPr>
        <w:pStyle w:val="BodyText"/>
        <w:rPr>
          <w:lang w:val="en-US"/>
        </w:rPr>
      </w:pPr>
      <w:r>
        <w:rPr>
          <w:lang w:val="en-US"/>
        </w:rPr>
        <w:t xml:space="preserve">The names of physical interfaces on </w:t>
      </w:r>
      <w:proofErr w:type="spellStart"/>
      <w:r>
        <w:rPr>
          <w:lang w:val="en-US"/>
        </w:rPr>
        <w:t>NetApp</w:t>
      </w:r>
      <w:proofErr w:type="spellEnd"/>
      <w:r>
        <w:rPr>
          <w:lang w:val="en-US"/>
        </w:rPr>
        <w:t xml:space="preserve"> storage controllers are controlled by Data</w:t>
      </w:r>
      <w:r w:rsidR="005E3767">
        <w:rPr>
          <w:lang w:val="en-US"/>
        </w:rPr>
        <w:t xml:space="preserve"> ONTAP and can</w:t>
      </w:r>
      <w:r>
        <w:rPr>
          <w:lang w:val="en-US"/>
        </w:rPr>
        <w:t>not be changed.  The interface names are based upon the slot the interface card is in, and the port on the card.</w:t>
      </w:r>
    </w:p>
    <w:p w:rsidR="0074395A" w:rsidRDefault="00B9006A" w:rsidP="0074395A">
      <w:pPr>
        <w:pStyle w:val="BodyText"/>
        <w:rPr>
          <w:lang w:val="en-US"/>
        </w:rPr>
      </w:pPr>
      <w:r>
        <w:rPr>
          <w:lang w:val="en-US"/>
        </w:rPr>
        <w:t>In the Aurora standard configuration, the a</w:t>
      </w:r>
      <w:r w:rsidR="0074395A">
        <w:rPr>
          <w:lang w:val="en-US"/>
        </w:rPr>
        <w:t>vailable 10GigE interfaces with</w:t>
      </w:r>
      <w:r>
        <w:rPr>
          <w:lang w:val="en-US"/>
        </w:rPr>
        <w:t>in</w:t>
      </w:r>
      <w:r w:rsidR="0074395A">
        <w:rPr>
          <w:lang w:val="en-US"/>
        </w:rPr>
        <w:t xml:space="preserve"> all three of the standard builds are e3a, e3b, e4a and e4b. </w:t>
      </w:r>
      <w:r>
        <w:rPr>
          <w:lang w:val="en-US"/>
        </w:rPr>
        <w:t xml:space="preserve">However there are non-standard configurations with cards in different PCI slots. </w:t>
      </w:r>
      <w:r w:rsidR="0074395A">
        <w:rPr>
          <w:lang w:val="en-US"/>
        </w:rPr>
        <w:t>The interface names can be verified with the commands ‘</w:t>
      </w:r>
      <w:proofErr w:type="spellStart"/>
      <w:r w:rsidR="0074395A">
        <w:rPr>
          <w:lang w:val="en-US"/>
        </w:rPr>
        <w:t>sysconfig</w:t>
      </w:r>
      <w:proofErr w:type="spellEnd"/>
      <w:r w:rsidR="0074395A">
        <w:rPr>
          <w:lang w:val="en-US"/>
        </w:rPr>
        <w:t xml:space="preserve"> –a’ and ‘</w:t>
      </w:r>
      <w:proofErr w:type="spellStart"/>
      <w:r w:rsidR="0074395A">
        <w:rPr>
          <w:lang w:val="en-US"/>
        </w:rPr>
        <w:t>ifconfig</w:t>
      </w:r>
      <w:proofErr w:type="spellEnd"/>
      <w:r w:rsidR="0074395A">
        <w:rPr>
          <w:lang w:val="en-US"/>
        </w:rPr>
        <w:t xml:space="preserve"> </w:t>
      </w:r>
      <w:r w:rsidR="0074395A">
        <w:rPr>
          <w:lang w:val="en-US"/>
        </w:rPr>
        <w:lastRenderedPageBreak/>
        <w:t xml:space="preserve">–a’.  Please see the </w:t>
      </w:r>
      <w:proofErr w:type="spellStart"/>
      <w:r w:rsidR="0074395A">
        <w:rPr>
          <w:lang w:val="en-US"/>
        </w:rPr>
        <w:t>NetApp</w:t>
      </w:r>
      <w:proofErr w:type="spellEnd"/>
      <w:r w:rsidR="0074395A">
        <w:rPr>
          <w:lang w:val="en-US"/>
        </w:rPr>
        <w:t xml:space="preserve"> Data</w:t>
      </w:r>
      <w:r w:rsidR="005E3767">
        <w:rPr>
          <w:lang w:val="en-US"/>
        </w:rPr>
        <w:t xml:space="preserve"> </w:t>
      </w:r>
      <w:r w:rsidR="0074395A">
        <w:rPr>
          <w:lang w:val="en-US"/>
        </w:rPr>
        <w:t xml:space="preserve">ONTAP manual pages for </w:t>
      </w:r>
      <w:proofErr w:type="spellStart"/>
      <w:r w:rsidR="0074395A">
        <w:rPr>
          <w:lang w:val="en-US"/>
        </w:rPr>
        <w:t>na_</w:t>
      </w:r>
      <w:proofErr w:type="gramStart"/>
      <w:r w:rsidR="0074395A">
        <w:rPr>
          <w:lang w:val="en-US"/>
        </w:rPr>
        <w:t>sysconfig</w:t>
      </w:r>
      <w:proofErr w:type="spellEnd"/>
      <w:r w:rsidR="0074395A">
        <w:rPr>
          <w:lang w:val="en-US"/>
        </w:rPr>
        <w:t>(</w:t>
      </w:r>
      <w:proofErr w:type="gramEnd"/>
      <w:r w:rsidR="0074395A">
        <w:rPr>
          <w:lang w:val="en-US"/>
        </w:rPr>
        <w:t xml:space="preserve">1) and </w:t>
      </w:r>
      <w:proofErr w:type="spellStart"/>
      <w:r w:rsidR="0074395A">
        <w:rPr>
          <w:lang w:val="en-US"/>
        </w:rPr>
        <w:t>na_ifconfig</w:t>
      </w:r>
      <w:proofErr w:type="spellEnd"/>
      <w:r w:rsidR="0074395A">
        <w:rPr>
          <w:lang w:val="en-US"/>
        </w:rPr>
        <w:t>(1) for further details.</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94" w:name="_Toc253648588"/>
      <w:bookmarkStart w:id="95" w:name="_Toc299615892"/>
      <w:proofErr w:type="spellStart"/>
      <w:r>
        <w:t>NetApp</w:t>
      </w:r>
      <w:proofErr w:type="spellEnd"/>
      <w:r>
        <w:t xml:space="preserve"> VIFs</w:t>
      </w:r>
      <w:bookmarkEnd w:id="91"/>
      <w:bookmarkEnd w:id="94"/>
      <w:bookmarkEnd w:id="95"/>
    </w:p>
    <w:bookmarkEnd w:id="92"/>
    <w:bookmarkEnd w:id="93"/>
    <w:p w:rsidR="0074395A" w:rsidRDefault="0074395A" w:rsidP="0074395A">
      <w:pPr>
        <w:pStyle w:val="BodyText"/>
        <w:rPr>
          <w:lang w:val="en-US"/>
        </w:rPr>
      </w:pPr>
      <w:r>
        <w:rPr>
          <w:lang w:val="en-US"/>
        </w:rPr>
        <w:t xml:space="preserve">The names of VIFs on a </w:t>
      </w:r>
      <w:proofErr w:type="spellStart"/>
      <w:r>
        <w:rPr>
          <w:lang w:val="en-US"/>
        </w:rPr>
        <w:t>NetApp</w:t>
      </w:r>
      <w:proofErr w:type="spellEnd"/>
      <w:r>
        <w:rPr>
          <w:lang w:val="en-US"/>
        </w:rPr>
        <w:t xml:space="preserve"> storage controller are based upon what network segment the VIF is connected to.</w:t>
      </w:r>
      <w:r w:rsidRPr="001A3987">
        <w:rPr>
          <w:lang w:val="en-US"/>
        </w:rPr>
        <w:t xml:space="preserve"> </w:t>
      </w:r>
      <w:r>
        <w:rPr>
          <w:lang w:val="en-US"/>
        </w:rPr>
        <w:t>It is important to note that unlike most of the name constructs there is no space, underline or dash between the ‘</w:t>
      </w:r>
      <w:proofErr w:type="spellStart"/>
      <w:r>
        <w:rPr>
          <w:lang w:val="en-US"/>
        </w:rPr>
        <w:t>vif</w:t>
      </w:r>
      <w:proofErr w:type="spellEnd"/>
      <w:r>
        <w:rPr>
          <w:lang w:val="en-US"/>
        </w:rPr>
        <w:t>’ text and the VIF number.</w:t>
      </w:r>
    </w:p>
    <w:tbl>
      <w:tblPr>
        <w:tblW w:w="0" w:type="auto"/>
        <w:tblInd w:w="648" w:type="dxa"/>
        <w:tblLayout w:type="fixed"/>
        <w:tblLook w:val="0000"/>
      </w:tblPr>
      <w:tblGrid>
        <w:gridCol w:w="566"/>
        <w:gridCol w:w="566"/>
        <w:gridCol w:w="566"/>
        <w:gridCol w:w="565"/>
        <w:gridCol w:w="566"/>
        <w:gridCol w:w="566"/>
      </w:tblGrid>
      <w:tr w:rsidR="0074395A" w:rsidRPr="005A28C0" w:rsidTr="0074395A">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2</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3</w:t>
            </w:r>
          </w:p>
        </w:tc>
        <w:tc>
          <w:tcPr>
            <w:tcW w:w="565" w:type="dxa"/>
          </w:tcPr>
          <w:p w:rsidR="0074395A" w:rsidRPr="005A28C0" w:rsidRDefault="00C10E63" w:rsidP="0074395A">
            <w:pPr>
              <w:jc w:val="center"/>
              <w:rPr>
                <w:rFonts w:ascii="Arial" w:hAnsi="Arial" w:cs="Arial"/>
                <w:sz w:val="18"/>
              </w:rPr>
            </w:pPr>
            <w:r>
              <w:rPr>
                <w:rFonts w:ascii="Arial" w:hAnsi="Arial" w:cs="Arial"/>
                <w:sz w:val="18"/>
                <w:szCs w:val="22"/>
              </w:rPr>
              <w:t>4</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5</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6</w:t>
            </w:r>
          </w:p>
        </w:tc>
      </w:tr>
      <w:tr w:rsidR="0074395A" w:rsidRPr="005A28C0" w:rsidTr="0074395A">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E</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Z</w:t>
            </w:r>
          </w:p>
        </w:tc>
        <w:tc>
          <w:tcPr>
            <w:tcW w:w="566" w:type="dxa"/>
          </w:tcPr>
          <w:p w:rsidR="0074395A" w:rsidRPr="00375A5B" w:rsidRDefault="0074395A" w:rsidP="0074395A">
            <w:pPr>
              <w:jc w:val="center"/>
              <w:rPr>
                <w:rFonts w:ascii="Arial" w:hAnsi="Arial" w:cs="Arial"/>
                <w:b/>
                <w:sz w:val="18"/>
                <w:u w:val="single"/>
              </w:rPr>
            </w:pPr>
            <w:r w:rsidRPr="00375A5B">
              <w:rPr>
                <w:rFonts w:ascii="Arial" w:hAnsi="Arial" w:cs="Arial"/>
                <w:b/>
                <w:sz w:val="18"/>
                <w:u w:val="single"/>
              </w:rPr>
              <w:t>v</w:t>
            </w:r>
          </w:p>
        </w:tc>
        <w:tc>
          <w:tcPr>
            <w:tcW w:w="565" w:type="dxa"/>
          </w:tcPr>
          <w:p w:rsidR="0074395A" w:rsidRPr="00375A5B" w:rsidRDefault="0074395A" w:rsidP="0074395A">
            <w:pPr>
              <w:jc w:val="center"/>
              <w:rPr>
                <w:rFonts w:ascii="Arial" w:hAnsi="Arial" w:cs="Arial"/>
                <w:b/>
                <w:sz w:val="18"/>
                <w:u w:val="single"/>
              </w:rPr>
            </w:pPr>
            <w:proofErr w:type="spellStart"/>
            <w:r>
              <w:rPr>
                <w:rFonts w:ascii="Arial" w:hAnsi="Arial" w:cs="Arial"/>
                <w:b/>
                <w:sz w:val="18"/>
                <w:szCs w:val="22"/>
                <w:u w:val="single"/>
              </w:rPr>
              <w:t>i</w:t>
            </w:r>
            <w:proofErr w:type="spellEnd"/>
          </w:p>
        </w:tc>
        <w:tc>
          <w:tcPr>
            <w:tcW w:w="566" w:type="dxa"/>
          </w:tcPr>
          <w:p w:rsidR="0074395A" w:rsidRPr="00375A5B" w:rsidRDefault="0074395A" w:rsidP="0074395A">
            <w:pPr>
              <w:jc w:val="center"/>
              <w:rPr>
                <w:rFonts w:ascii="Arial" w:hAnsi="Arial" w:cs="Arial"/>
                <w:b/>
                <w:sz w:val="18"/>
                <w:u w:val="single"/>
              </w:rPr>
            </w:pPr>
            <w:proofErr w:type="spellStart"/>
            <w:r w:rsidRPr="00375A5B">
              <w:rPr>
                <w:rFonts w:ascii="Arial" w:hAnsi="Arial" w:cs="Arial"/>
                <w:b/>
                <w:sz w:val="18"/>
                <w:szCs w:val="22"/>
                <w:u w:val="single"/>
              </w:rPr>
              <w:t>f</w:t>
            </w:r>
            <w:proofErr w:type="spellEnd"/>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N</w:t>
            </w:r>
          </w:p>
        </w:tc>
      </w:tr>
    </w:tbl>
    <w:p w:rsidR="0074395A" w:rsidRDefault="0074395A" w:rsidP="0074395A">
      <w:pPr>
        <w:pStyle w:val="BodyText"/>
        <w:rPr>
          <w:lang w:val="en-US"/>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values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E</w:t>
            </w:r>
          </w:p>
        </w:tc>
        <w:tc>
          <w:tcPr>
            <w:tcW w:w="3240" w:type="dxa"/>
          </w:tcPr>
          <w:p w:rsidR="0074395A" w:rsidRPr="005A28C0" w:rsidRDefault="0074395A" w:rsidP="0074395A">
            <w:pPr>
              <w:rPr>
                <w:rFonts w:ascii="Arial" w:hAnsi="Arial" w:cs="Arial"/>
                <w:sz w:val="20"/>
              </w:rPr>
            </w:pPr>
            <w:r w:rsidRPr="005A28C0">
              <w:rPr>
                <w:rFonts w:ascii="Arial" w:hAnsi="Arial" w:cs="Arial"/>
                <w:sz w:val="18"/>
              </w:rPr>
              <w:t>Environment Abbreviation,  see TPPS-OPS102.6.3 or above for full list</w:t>
            </w:r>
          </w:p>
        </w:tc>
        <w:tc>
          <w:tcPr>
            <w:tcW w:w="3914" w:type="dxa"/>
          </w:tcPr>
          <w:p w:rsidR="0074395A" w:rsidRDefault="0074395A" w:rsidP="0074395A">
            <w:pPr>
              <w:rPr>
                <w:rFonts w:ascii="Arial" w:hAnsi="Arial" w:cs="Arial"/>
                <w:sz w:val="20"/>
              </w:rPr>
            </w:pPr>
            <w:proofErr w:type="spellStart"/>
            <w:r>
              <w:rPr>
                <w:rFonts w:ascii="Arial" w:hAnsi="Arial" w:cs="Arial"/>
                <w:sz w:val="20"/>
              </w:rPr>
              <w:t>p</w:t>
            </w:r>
            <w:proofErr w:type="spellEnd"/>
            <w:r>
              <w:rPr>
                <w:rFonts w:ascii="Arial" w:hAnsi="Arial" w:cs="Arial"/>
                <w:sz w:val="20"/>
              </w:rPr>
              <w:t>-Prod</w:t>
            </w:r>
          </w:p>
          <w:p w:rsidR="0074395A" w:rsidRPr="005A28C0" w:rsidRDefault="005E3767" w:rsidP="0074395A">
            <w:pPr>
              <w:rPr>
                <w:rFonts w:ascii="Arial" w:hAnsi="Arial" w:cs="Arial"/>
                <w:sz w:val="20"/>
              </w:rPr>
            </w:pPr>
            <w:commentRangeStart w:id="96"/>
            <w:r>
              <w:rPr>
                <w:rFonts w:ascii="Arial" w:hAnsi="Arial" w:cs="Arial"/>
                <w:sz w:val="20"/>
              </w:rPr>
              <w:t>n</w:t>
            </w:r>
            <w:r w:rsidR="0074395A">
              <w:rPr>
                <w:rFonts w:ascii="Arial" w:hAnsi="Arial" w:cs="Arial"/>
                <w:sz w:val="20"/>
              </w:rPr>
              <w:t>-Non-Prod</w:t>
            </w:r>
            <w:r>
              <w:rPr>
                <w:rFonts w:ascii="Arial" w:hAnsi="Arial" w:cs="Arial"/>
                <w:sz w:val="20"/>
              </w:rPr>
              <w:t xml:space="preserve"> (used to be s)</w:t>
            </w:r>
            <w:commentRangeEnd w:id="96"/>
            <w:r w:rsidR="00BA69D2">
              <w:rPr>
                <w:rStyle w:val="CommentReference"/>
              </w:rPr>
              <w:commentReference w:id="96"/>
            </w:r>
          </w:p>
        </w:tc>
      </w:tr>
    </w:tbl>
    <w:p w:rsidR="0074395A" w:rsidRDefault="0074395A" w:rsidP="0074395A">
      <w:pPr>
        <w:autoSpaceDE w:val="0"/>
        <w:autoSpaceDN w:val="0"/>
        <w:adjustRightInd w:val="0"/>
        <w:rPr>
          <w:color w:val="000000"/>
        </w:rPr>
      </w:pPr>
    </w:p>
    <w:tbl>
      <w:tblPr>
        <w:tblW w:w="8522" w:type="dxa"/>
        <w:tblInd w:w="648" w:type="dxa"/>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Sample values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Z</w:t>
            </w:r>
          </w:p>
        </w:tc>
        <w:tc>
          <w:tcPr>
            <w:tcW w:w="3240" w:type="dxa"/>
          </w:tcPr>
          <w:p w:rsidR="0074395A" w:rsidRPr="005A28C0" w:rsidRDefault="0074395A" w:rsidP="0074395A">
            <w:pPr>
              <w:rPr>
                <w:rFonts w:ascii="Arial" w:hAnsi="Arial" w:cs="Arial"/>
                <w:sz w:val="20"/>
              </w:rPr>
            </w:pPr>
            <w:r>
              <w:rPr>
                <w:rFonts w:ascii="Arial" w:hAnsi="Arial" w:cs="Arial"/>
                <w:sz w:val="20"/>
              </w:rPr>
              <w:t>Network Security Zone</w:t>
            </w:r>
          </w:p>
        </w:tc>
        <w:tc>
          <w:tcPr>
            <w:tcW w:w="3914" w:type="dxa"/>
          </w:tcPr>
          <w:p w:rsidR="0074395A" w:rsidRDefault="0074395A" w:rsidP="0074395A">
            <w:pPr>
              <w:rPr>
                <w:rFonts w:ascii="Arial" w:hAnsi="Arial" w:cs="Arial"/>
                <w:sz w:val="20"/>
              </w:rPr>
            </w:pPr>
            <w:r>
              <w:rPr>
                <w:rFonts w:ascii="Arial" w:hAnsi="Arial" w:cs="Arial"/>
                <w:sz w:val="20"/>
              </w:rPr>
              <w:t>c-Core Security Zone</w:t>
            </w:r>
          </w:p>
          <w:p w:rsidR="0074395A" w:rsidRPr="005A28C0" w:rsidRDefault="0074395A" w:rsidP="0074395A">
            <w:pPr>
              <w:rPr>
                <w:rFonts w:ascii="Arial" w:hAnsi="Arial" w:cs="Arial"/>
                <w:sz w:val="20"/>
              </w:rPr>
            </w:pPr>
            <w:r>
              <w:rPr>
                <w:rFonts w:ascii="Arial" w:hAnsi="Arial" w:cs="Arial"/>
                <w:sz w:val="20"/>
              </w:rPr>
              <w:t>s-Service Security Zone</w:t>
            </w:r>
          </w:p>
        </w:tc>
      </w:tr>
    </w:tbl>
    <w:p w:rsidR="0074395A" w:rsidRPr="00D13887" w:rsidRDefault="0074395A" w:rsidP="0074395A">
      <w:pPr>
        <w:autoSpaceDE w:val="0"/>
        <w:autoSpaceDN w:val="0"/>
        <w:adjustRightInd w:val="0"/>
        <w:rPr>
          <w:color w:val="000000"/>
          <w:lang w:val="en-US"/>
        </w:rPr>
      </w:pPr>
    </w:p>
    <w:tbl>
      <w:tblPr>
        <w:tblW w:w="0" w:type="auto"/>
        <w:tblInd w:w="648" w:type="dxa"/>
        <w:tblLayout w:type="fixed"/>
        <w:tblLook w:val="01E0"/>
      </w:tblPr>
      <w:tblGrid>
        <w:gridCol w:w="1368"/>
        <w:gridCol w:w="3240"/>
        <w:gridCol w:w="3914"/>
      </w:tblGrid>
      <w:tr w:rsidR="0074395A" w:rsidRPr="003D69E4"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3D69E4" w:rsidTr="0074395A">
        <w:tc>
          <w:tcPr>
            <w:tcW w:w="1368" w:type="dxa"/>
          </w:tcPr>
          <w:p w:rsidR="0074395A" w:rsidRPr="00375A5B" w:rsidRDefault="000F5FDB" w:rsidP="0074395A">
            <w:pPr>
              <w:rPr>
                <w:rFonts w:ascii="Arial" w:hAnsi="Arial" w:cs="Arial"/>
                <w:b/>
                <w:sz w:val="18"/>
                <w:u w:val="single"/>
              </w:rPr>
            </w:pPr>
            <w:proofErr w:type="spellStart"/>
            <w:r>
              <w:rPr>
                <w:rFonts w:ascii="Arial" w:hAnsi="Arial" w:cs="Arial"/>
                <w:b/>
                <w:sz w:val="18"/>
                <w:szCs w:val="22"/>
                <w:u w:val="single"/>
              </w:rPr>
              <w:t>v</w:t>
            </w:r>
            <w:r w:rsidR="0074395A" w:rsidRPr="00375A5B">
              <w:rPr>
                <w:rFonts w:ascii="Arial" w:hAnsi="Arial" w:cs="Arial"/>
                <w:b/>
                <w:sz w:val="18"/>
                <w:szCs w:val="22"/>
                <w:u w:val="single"/>
              </w:rPr>
              <w:t>if</w:t>
            </w:r>
            <w:proofErr w:type="spellEnd"/>
          </w:p>
        </w:tc>
        <w:tc>
          <w:tcPr>
            <w:tcW w:w="3240" w:type="dxa"/>
          </w:tcPr>
          <w:p w:rsidR="0074395A" w:rsidRPr="005A28C0" w:rsidRDefault="000F5FDB" w:rsidP="0074395A">
            <w:pPr>
              <w:rPr>
                <w:rFonts w:ascii="Arial" w:hAnsi="Arial" w:cs="Arial"/>
                <w:sz w:val="18"/>
              </w:rPr>
            </w:pPr>
            <w:r>
              <w:rPr>
                <w:rFonts w:ascii="Arial" w:hAnsi="Arial" w:cs="Arial"/>
                <w:sz w:val="18"/>
              </w:rPr>
              <w:t xml:space="preserve">Fixed field </w:t>
            </w:r>
            <w:r w:rsidR="0074395A" w:rsidRPr="005A28C0">
              <w:rPr>
                <w:rFonts w:ascii="Arial" w:hAnsi="Arial" w:cs="Arial"/>
                <w:sz w:val="18"/>
              </w:rPr>
              <w:t>to indicate that this is a network virtual interface.</w:t>
            </w:r>
          </w:p>
        </w:tc>
        <w:tc>
          <w:tcPr>
            <w:tcW w:w="3914" w:type="dxa"/>
          </w:tcPr>
          <w:p w:rsidR="0074395A" w:rsidRPr="005A28C0" w:rsidRDefault="000F5FDB" w:rsidP="0074395A">
            <w:pPr>
              <w:rPr>
                <w:rFonts w:ascii="Arial" w:hAnsi="Arial" w:cs="Arial"/>
                <w:sz w:val="18"/>
              </w:rPr>
            </w:pPr>
            <w:proofErr w:type="spellStart"/>
            <w:r>
              <w:rPr>
                <w:rFonts w:ascii="Arial" w:hAnsi="Arial" w:cs="Arial"/>
                <w:sz w:val="18"/>
              </w:rPr>
              <w:t>v</w:t>
            </w:r>
            <w:r w:rsidR="0074395A" w:rsidRPr="005A28C0">
              <w:rPr>
                <w:rFonts w:ascii="Arial" w:hAnsi="Arial" w:cs="Arial"/>
                <w:sz w:val="18"/>
              </w:rPr>
              <w:t>if</w:t>
            </w:r>
            <w:proofErr w:type="spellEnd"/>
          </w:p>
        </w:tc>
      </w:tr>
    </w:tbl>
    <w:p w:rsidR="0074395A" w:rsidRPr="00610726" w:rsidRDefault="0074395A" w:rsidP="0074395A">
      <w:pPr>
        <w:pStyle w:val="BodyText"/>
        <w:rPr>
          <w:lang w:val="en-US"/>
        </w:rPr>
      </w:pPr>
    </w:p>
    <w:tbl>
      <w:tblPr>
        <w:tblW w:w="0" w:type="auto"/>
        <w:tblInd w:w="648" w:type="dxa"/>
        <w:tblLayout w:type="fixed"/>
        <w:tblLook w:val="01E0"/>
      </w:tblPr>
      <w:tblGrid>
        <w:gridCol w:w="1368"/>
        <w:gridCol w:w="3240"/>
        <w:gridCol w:w="3914"/>
      </w:tblGrid>
      <w:tr w:rsidR="0074395A" w:rsidRPr="003D69E4"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3D69E4" w:rsidTr="0074395A">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N</w:t>
            </w:r>
          </w:p>
        </w:tc>
        <w:tc>
          <w:tcPr>
            <w:tcW w:w="3240" w:type="dxa"/>
          </w:tcPr>
          <w:p w:rsidR="0074395A" w:rsidRPr="005A28C0" w:rsidRDefault="0074395A" w:rsidP="0074395A">
            <w:pPr>
              <w:rPr>
                <w:rFonts w:ascii="Arial" w:hAnsi="Arial" w:cs="Arial"/>
                <w:sz w:val="18"/>
              </w:rPr>
            </w:pPr>
            <w:r w:rsidRPr="005A28C0">
              <w:rPr>
                <w:rFonts w:ascii="Arial" w:hAnsi="Arial" w:cs="Arial"/>
                <w:sz w:val="18"/>
              </w:rPr>
              <w:t>VIF number for a specific network segment.  Usually 0 (zero</w:t>
            </w:r>
            <w:proofErr w:type="gramStart"/>
            <w:r w:rsidRPr="005A28C0">
              <w:rPr>
                <w:rFonts w:ascii="Arial" w:hAnsi="Arial" w:cs="Arial"/>
                <w:sz w:val="18"/>
              </w:rPr>
              <w:t>)  or</w:t>
            </w:r>
            <w:proofErr w:type="gramEnd"/>
            <w:r w:rsidRPr="005A28C0">
              <w:rPr>
                <w:rFonts w:ascii="Arial" w:hAnsi="Arial" w:cs="Arial"/>
                <w:sz w:val="18"/>
              </w:rPr>
              <w:t xml:space="preserve"> 1 (one) but can be higher as needed.</w:t>
            </w:r>
          </w:p>
        </w:tc>
        <w:tc>
          <w:tcPr>
            <w:tcW w:w="3914" w:type="dxa"/>
          </w:tcPr>
          <w:p w:rsidR="0074395A" w:rsidRPr="005A28C0" w:rsidRDefault="0074395A" w:rsidP="0074395A">
            <w:pPr>
              <w:rPr>
                <w:rFonts w:ascii="Arial" w:hAnsi="Arial" w:cs="Arial"/>
                <w:sz w:val="18"/>
              </w:rPr>
            </w:pPr>
            <w:r w:rsidRPr="005A28C0">
              <w:rPr>
                <w:rFonts w:ascii="Arial" w:hAnsi="Arial" w:cs="Arial"/>
                <w:sz w:val="18"/>
              </w:rPr>
              <w:t>0</w:t>
            </w:r>
          </w:p>
          <w:p w:rsidR="0074395A" w:rsidRPr="005A28C0" w:rsidRDefault="0074395A" w:rsidP="0074395A">
            <w:pPr>
              <w:rPr>
                <w:rFonts w:ascii="Arial" w:hAnsi="Arial" w:cs="Arial"/>
                <w:sz w:val="18"/>
              </w:rPr>
            </w:pPr>
            <w:r w:rsidRPr="005A28C0">
              <w:rPr>
                <w:rFonts w:ascii="Arial" w:hAnsi="Arial" w:cs="Arial"/>
                <w:sz w:val="18"/>
              </w:rPr>
              <w:t>1</w:t>
            </w:r>
          </w:p>
          <w:p w:rsidR="0074395A" w:rsidRPr="005A28C0" w:rsidRDefault="0074395A" w:rsidP="0074395A">
            <w:pPr>
              <w:rPr>
                <w:rFonts w:ascii="Arial" w:hAnsi="Arial" w:cs="Arial"/>
                <w:sz w:val="18"/>
              </w:rPr>
            </w:pPr>
            <w:r w:rsidRPr="005A28C0">
              <w:rPr>
                <w:rFonts w:ascii="Arial" w:hAnsi="Arial" w:cs="Arial"/>
                <w:sz w:val="18"/>
              </w:rPr>
              <w:t>2</w:t>
            </w:r>
          </w:p>
          <w:p w:rsidR="0074395A" w:rsidRPr="005A28C0" w:rsidRDefault="0074395A" w:rsidP="0074395A">
            <w:pPr>
              <w:rPr>
                <w:rFonts w:ascii="Arial" w:hAnsi="Arial" w:cs="Arial"/>
                <w:sz w:val="18"/>
              </w:rPr>
            </w:pPr>
            <w:r w:rsidRPr="005A28C0">
              <w:rPr>
                <w:rFonts w:ascii="Arial" w:hAnsi="Arial" w:cs="Arial"/>
                <w:sz w:val="18"/>
              </w:rPr>
              <w:t>3</w:t>
            </w:r>
          </w:p>
        </w:tc>
      </w:tr>
    </w:tbl>
    <w:p w:rsidR="0074395A" w:rsidRDefault="0074395A" w:rsidP="0074395A">
      <w:pPr>
        <w:pStyle w:val="BodyText"/>
        <w:rPr>
          <w:lang w:val="en-US"/>
        </w:rPr>
      </w:pPr>
    </w:p>
    <w:p w:rsidR="0074395A" w:rsidRDefault="0074395A" w:rsidP="0074395A">
      <w:pPr>
        <w:pStyle w:val="BodyText"/>
        <w:rPr>
          <w:lang w:val="en-US"/>
        </w:rPr>
      </w:pPr>
      <w:r>
        <w:rPr>
          <w:lang w:val="en-US"/>
        </w:rPr>
        <w:t>There should be only two VIFs connected to the 10GigE network.</w:t>
      </w:r>
    </w:p>
    <w:p w:rsidR="0074395A" w:rsidRDefault="0074395A" w:rsidP="0074395A">
      <w:pPr>
        <w:pStyle w:val="BodyText"/>
        <w:rPr>
          <w:lang w:val="en-US"/>
        </w:rPr>
      </w:pPr>
      <w:r w:rsidRPr="00CD7C01">
        <w:rPr>
          <w:b/>
          <w:lang w:val="en-US"/>
        </w:rPr>
        <w:t>Examples</w:t>
      </w:r>
      <w:r w:rsidR="00B41940">
        <w:rPr>
          <w:b/>
          <w:lang w:val="en-US"/>
        </w:rPr>
        <w:t>:</w:t>
      </w:r>
      <w:r w:rsidR="00B54134">
        <w:rPr>
          <w:b/>
          <w:lang w:val="en-US"/>
        </w:rPr>
        <w:t xml:space="preserve"> </w:t>
      </w:r>
      <w:r>
        <w:rPr>
          <w:lang w:val="en-US"/>
        </w:rPr>
        <w:t>pcvif0</w:t>
      </w:r>
      <w:r w:rsidR="00B54134">
        <w:rPr>
          <w:lang w:val="en-US"/>
        </w:rPr>
        <w:t xml:space="preserve">, </w:t>
      </w:r>
      <w:r>
        <w:rPr>
          <w:lang w:val="en-US"/>
        </w:rPr>
        <w:t>p</w:t>
      </w:r>
      <w:r w:rsidR="00797A0B">
        <w:rPr>
          <w:lang w:val="en-US"/>
        </w:rPr>
        <w:t>s</w:t>
      </w:r>
      <w:r>
        <w:rPr>
          <w:lang w:val="en-US"/>
        </w:rPr>
        <w:t>vif1</w:t>
      </w:r>
      <w:r w:rsidR="005E3767">
        <w:rPr>
          <w:lang w:val="en-US"/>
        </w:rPr>
        <w:t>, ncvif0</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97" w:name="_Toc247612760"/>
      <w:bookmarkStart w:id="98" w:name="_Toc251335986"/>
      <w:bookmarkStart w:id="99" w:name="_Toc253648589"/>
      <w:bookmarkStart w:id="100" w:name="_Toc299615893"/>
      <w:proofErr w:type="spellStart"/>
      <w:r>
        <w:t>NetApp</w:t>
      </w:r>
      <w:proofErr w:type="spellEnd"/>
      <w:r>
        <w:t xml:space="preserve"> Tagged VLANs</w:t>
      </w:r>
      <w:bookmarkEnd w:id="97"/>
      <w:bookmarkEnd w:id="98"/>
      <w:bookmarkEnd w:id="99"/>
      <w:bookmarkEnd w:id="100"/>
    </w:p>
    <w:p w:rsidR="0074395A" w:rsidRDefault="0074395A" w:rsidP="0074395A">
      <w:pPr>
        <w:pStyle w:val="BodyText"/>
        <w:rPr>
          <w:lang w:val="en-US"/>
        </w:rPr>
      </w:pPr>
      <w:r>
        <w:rPr>
          <w:lang w:val="en-US"/>
        </w:rPr>
        <w:t>The names of tagged VLANs are created automatically by Data ONTAP. The chosen name is based upon the VIF that the tagged VLAN is associated with.</w:t>
      </w:r>
    </w:p>
    <w:p w:rsidR="0074395A" w:rsidRDefault="0074395A" w:rsidP="0074395A">
      <w:pPr>
        <w:pStyle w:val="BodyText"/>
        <w:rPr>
          <w:lang w:val="en-US"/>
        </w:rPr>
      </w:pPr>
      <w:r>
        <w:rPr>
          <w:lang w:val="en-US"/>
        </w:rPr>
        <w:t>It is not possible to rename tagged VLANs. Dashes are used as a field separator. The format is as follows:</w:t>
      </w:r>
      <w:r w:rsidRPr="00194011">
        <w:rPr>
          <w:lang w:val="en-US"/>
        </w:rPr>
        <w:t xml:space="preserve"> </w:t>
      </w:r>
    </w:p>
    <w:tbl>
      <w:tblPr>
        <w:tblW w:w="0" w:type="auto"/>
        <w:tblInd w:w="648" w:type="dxa"/>
        <w:tblLayout w:type="fixed"/>
        <w:tblLook w:val="0000"/>
      </w:tblPr>
      <w:tblGrid>
        <w:gridCol w:w="566"/>
        <w:gridCol w:w="566"/>
        <w:gridCol w:w="566"/>
        <w:gridCol w:w="565"/>
        <w:gridCol w:w="566"/>
        <w:gridCol w:w="566"/>
        <w:gridCol w:w="566"/>
        <w:gridCol w:w="566"/>
        <w:gridCol w:w="566"/>
        <w:gridCol w:w="566"/>
        <w:gridCol w:w="566"/>
      </w:tblGrid>
      <w:tr w:rsidR="0074395A" w:rsidRPr="005A28C0" w:rsidTr="0074395A">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2</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3</w:t>
            </w:r>
          </w:p>
        </w:tc>
        <w:tc>
          <w:tcPr>
            <w:tcW w:w="565" w:type="dxa"/>
          </w:tcPr>
          <w:p w:rsidR="0074395A" w:rsidRPr="005A28C0" w:rsidRDefault="00C10E63" w:rsidP="0074395A">
            <w:pPr>
              <w:jc w:val="center"/>
              <w:rPr>
                <w:rFonts w:ascii="Arial" w:hAnsi="Arial" w:cs="Arial"/>
                <w:sz w:val="18"/>
              </w:rPr>
            </w:pPr>
            <w:r>
              <w:rPr>
                <w:rFonts w:ascii="Arial" w:hAnsi="Arial" w:cs="Arial"/>
                <w:sz w:val="18"/>
                <w:szCs w:val="22"/>
              </w:rPr>
              <w:t>4</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5</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6</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7</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8</w:t>
            </w:r>
          </w:p>
        </w:tc>
        <w:tc>
          <w:tcPr>
            <w:tcW w:w="566" w:type="dxa"/>
          </w:tcPr>
          <w:p w:rsidR="0074395A" w:rsidRPr="005A28C0" w:rsidRDefault="00C10E63" w:rsidP="0074395A">
            <w:pPr>
              <w:jc w:val="center"/>
              <w:rPr>
                <w:rFonts w:ascii="Arial" w:hAnsi="Arial" w:cs="Arial"/>
                <w:sz w:val="18"/>
              </w:rPr>
            </w:pPr>
            <w:r>
              <w:rPr>
                <w:rFonts w:ascii="Arial" w:hAnsi="Arial" w:cs="Arial"/>
                <w:sz w:val="18"/>
                <w:szCs w:val="22"/>
              </w:rPr>
              <w:t>9</w:t>
            </w:r>
          </w:p>
        </w:tc>
        <w:tc>
          <w:tcPr>
            <w:tcW w:w="566" w:type="dxa"/>
          </w:tcPr>
          <w:p w:rsidR="0074395A" w:rsidRPr="005A28C0" w:rsidRDefault="0074395A" w:rsidP="0074395A">
            <w:pPr>
              <w:jc w:val="center"/>
              <w:rPr>
                <w:rFonts w:ascii="Arial" w:hAnsi="Arial" w:cs="Arial"/>
                <w:sz w:val="18"/>
              </w:rPr>
            </w:pPr>
            <w:r>
              <w:rPr>
                <w:rFonts w:ascii="Arial" w:hAnsi="Arial" w:cs="Arial"/>
                <w:sz w:val="18"/>
                <w:szCs w:val="22"/>
              </w:rPr>
              <w:t>1</w:t>
            </w:r>
            <w:r w:rsidR="00C10E63">
              <w:rPr>
                <w:rFonts w:ascii="Arial" w:hAnsi="Arial" w:cs="Arial"/>
                <w:sz w:val="18"/>
                <w:szCs w:val="22"/>
              </w:rPr>
              <w:t>0</w:t>
            </w:r>
          </w:p>
        </w:tc>
        <w:tc>
          <w:tcPr>
            <w:tcW w:w="566" w:type="dxa"/>
          </w:tcPr>
          <w:p w:rsidR="0074395A" w:rsidRPr="005A28C0" w:rsidRDefault="0074395A" w:rsidP="0074395A">
            <w:pPr>
              <w:jc w:val="center"/>
              <w:rPr>
                <w:rFonts w:ascii="Arial" w:hAnsi="Arial" w:cs="Arial"/>
                <w:sz w:val="18"/>
              </w:rPr>
            </w:pPr>
            <w:r>
              <w:rPr>
                <w:rFonts w:ascii="Arial" w:hAnsi="Arial" w:cs="Arial"/>
                <w:sz w:val="18"/>
                <w:szCs w:val="22"/>
              </w:rPr>
              <w:t>1</w:t>
            </w:r>
            <w:r w:rsidR="00C10E63">
              <w:rPr>
                <w:rFonts w:ascii="Arial" w:hAnsi="Arial" w:cs="Arial"/>
                <w:sz w:val="18"/>
                <w:szCs w:val="22"/>
              </w:rPr>
              <w:t>1</w:t>
            </w:r>
          </w:p>
        </w:tc>
      </w:tr>
      <w:tr w:rsidR="0074395A" w:rsidRPr="005A28C0" w:rsidTr="0074395A">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E</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Z</w:t>
            </w:r>
          </w:p>
        </w:tc>
        <w:tc>
          <w:tcPr>
            <w:tcW w:w="566" w:type="dxa"/>
          </w:tcPr>
          <w:p w:rsidR="0074395A" w:rsidRPr="00CE2C60" w:rsidRDefault="0074395A" w:rsidP="0074395A">
            <w:pPr>
              <w:jc w:val="center"/>
              <w:rPr>
                <w:rFonts w:ascii="Arial" w:hAnsi="Arial" w:cs="Arial"/>
                <w:b/>
                <w:sz w:val="18"/>
                <w:u w:val="single"/>
              </w:rPr>
            </w:pPr>
            <w:r w:rsidRPr="00CE2C60">
              <w:rPr>
                <w:rFonts w:ascii="Arial" w:hAnsi="Arial" w:cs="Arial"/>
                <w:b/>
                <w:sz w:val="18"/>
                <w:szCs w:val="22"/>
                <w:u w:val="single"/>
              </w:rPr>
              <w:t>v</w:t>
            </w:r>
          </w:p>
        </w:tc>
        <w:tc>
          <w:tcPr>
            <w:tcW w:w="565" w:type="dxa"/>
          </w:tcPr>
          <w:p w:rsidR="0074395A" w:rsidRPr="00CE2C60" w:rsidRDefault="0074395A" w:rsidP="0074395A">
            <w:pPr>
              <w:jc w:val="center"/>
              <w:rPr>
                <w:rFonts w:ascii="Arial" w:hAnsi="Arial" w:cs="Arial"/>
                <w:b/>
                <w:sz w:val="18"/>
                <w:u w:val="single"/>
              </w:rPr>
            </w:pPr>
            <w:proofErr w:type="spellStart"/>
            <w:r w:rsidRPr="00CE2C60">
              <w:rPr>
                <w:rFonts w:ascii="Arial" w:hAnsi="Arial" w:cs="Arial"/>
                <w:b/>
                <w:sz w:val="18"/>
                <w:szCs w:val="22"/>
                <w:u w:val="single"/>
              </w:rPr>
              <w:t>i</w:t>
            </w:r>
            <w:proofErr w:type="spellEnd"/>
          </w:p>
        </w:tc>
        <w:tc>
          <w:tcPr>
            <w:tcW w:w="566" w:type="dxa"/>
          </w:tcPr>
          <w:p w:rsidR="0074395A" w:rsidRPr="00CE2C60" w:rsidRDefault="0074395A" w:rsidP="0074395A">
            <w:pPr>
              <w:jc w:val="center"/>
              <w:rPr>
                <w:rFonts w:ascii="Arial" w:hAnsi="Arial" w:cs="Arial"/>
                <w:b/>
                <w:sz w:val="18"/>
                <w:u w:val="single"/>
              </w:rPr>
            </w:pPr>
            <w:proofErr w:type="spellStart"/>
            <w:r w:rsidRPr="00CE2C60">
              <w:rPr>
                <w:rFonts w:ascii="Arial" w:hAnsi="Arial" w:cs="Arial"/>
                <w:b/>
                <w:sz w:val="18"/>
                <w:szCs w:val="22"/>
                <w:u w:val="single"/>
              </w:rPr>
              <w:t>f</w:t>
            </w:r>
            <w:proofErr w:type="spellEnd"/>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N</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L</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L</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L</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L</w:t>
            </w:r>
          </w:p>
        </w:tc>
      </w:tr>
    </w:tbl>
    <w:p w:rsidR="0074395A" w:rsidRDefault="0074395A" w:rsidP="0074395A">
      <w:pPr>
        <w:pStyle w:val="BodyText"/>
        <w:rPr>
          <w:lang w:val="en-US"/>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values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E</w:t>
            </w:r>
          </w:p>
        </w:tc>
        <w:tc>
          <w:tcPr>
            <w:tcW w:w="3240" w:type="dxa"/>
          </w:tcPr>
          <w:p w:rsidR="0074395A" w:rsidRPr="005A28C0" w:rsidRDefault="0074395A" w:rsidP="0074395A">
            <w:pPr>
              <w:rPr>
                <w:rFonts w:ascii="Arial" w:hAnsi="Arial" w:cs="Arial"/>
                <w:sz w:val="20"/>
              </w:rPr>
            </w:pPr>
            <w:r w:rsidRPr="005A28C0">
              <w:rPr>
                <w:rFonts w:ascii="Arial" w:hAnsi="Arial" w:cs="Arial"/>
                <w:sz w:val="18"/>
              </w:rPr>
              <w:t>Environment Abbreviation,  see TPPS-OPS102.6.3 or above for full list</w:t>
            </w:r>
          </w:p>
        </w:tc>
        <w:tc>
          <w:tcPr>
            <w:tcW w:w="3914" w:type="dxa"/>
          </w:tcPr>
          <w:p w:rsidR="0074395A" w:rsidRDefault="0074395A" w:rsidP="0074395A">
            <w:pPr>
              <w:rPr>
                <w:rFonts w:ascii="Arial" w:hAnsi="Arial" w:cs="Arial"/>
                <w:sz w:val="20"/>
              </w:rPr>
            </w:pPr>
            <w:proofErr w:type="spellStart"/>
            <w:r>
              <w:rPr>
                <w:rFonts w:ascii="Arial" w:hAnsi="Arial" w:cs="Arial"/>
                <w:sz w:val="20"/>
              </w:rPr>
              <w:t>p</w:t>
            </w:r>
            <w:proofErr w:type="spellEnd"/>
            <w:r>
              <w:rPr>
                <w:rFonts w:ascii="Arial" w:hAnsi="Arial" w:cs="Arial"/>
                <w:sz w:val="20"/>
              </w:rPr>
              <w:t>-Prod</w:t>
            </w:r>
          </w:p>
          <w:p w:rsidR="0074395A" w:rsidRPr="005A28C0" w:rsidRDefault="005E3767" w:rsidP="0074395A">
            <w:pPr>
              <w:rPr>
                <w:rFonts w:ascii="Arial" w:hAnsi="Arial" w:cs="Arial"/>
                <w:sz w:val="20"/>
              </w:rPr>
            </w:pPr>
            <w:r>
              <w:rPr>
                <w:rFonts w:ascii="Arial" w:hAnsi="Arial" w:cs="Arial"/>
                <w:sz w:val="20"/>
              </w:rPr>
              <w:t>n</w:t>
            </w:r>
            <w:r w:rsidR="0074395A">
              <w:rPr>
                <w:rFonts w:ascii="Arial" w:hAnsi="Arial" w:cs="Arial"/>
                <w:sz w:val="20"/>
              </w:rPr>
              <w:t>-Non-Prod</w:t>
            </w:r>
            <w:r>
              <w:rPr>
                <w:rFonts w:ascii="Arial" w:hAnsi="Arial" w:cs="Arial"/>
                <w:sz w:val="20"/>
              </w:rPr>
              <w:t xml:space="preserve"> (used to be s)</w:t>
            </w:r>
          </w:p>
        </w:tc>
      </w:tr>
    </w:tbl>
    <w:p w:rsidR="0074395A" w:rsidRDefault="0074395A" w:rsidP="0074395A">
      <w:pPr>
        <w:autoSpaceDE w:val="0"/>
        <w:autoSpaceDN w:val="0"/>
        <w:adjustRightInd w:val="0"/>
        <w:rPr>
          <w:color w:val="000000"/>
        </w:rPr>
      </w:pPr>
    </w:p>
    <w:tbl>
      <w:tblPr>
        <w:tblW w:w="8522" w:type="dxa"/>
        <w:tblInd w:w="648" w:type="dxa"/>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Sample values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Z</w:t>
            </w:r>
          </w:p>
        </w:tc>
        <w:tc>
          <w:tcPr>
            <w:tcW w:w="3240" w:type="dxa"/>
          </w:tcPr>
          <w:p w:rsidR="0074395A" w:rsidRPr="005A28C0" w:rsidRDefault="0074395A" w:rsidP="0074395A">
            <w:pPr>
              <w:rPr>
                <w:rFonts w:ascii="Arial" w:hAnsi="Arial" w:cs="Arial"/>
                <w:sz w:val="20"/>
              </w:rPr>
            </w:pPr>
            <w:r>
              <w:rPr>
                <w:rFonts w:ascii="Arial" w:hAnsi="Arial" w:cs="Arial"/>
                <w:sz w:val="20"/>
              </w:rPr>
              <w:t>Network Security Zone</w:t>
            </w:r>
          </w:p>
        </w:tc>
        <w:tc>
          <w:tcPr>
            <w:tcW w:w="3914" w:type="dxa"/>
          </w:tcPr>
          <w:p w:rsidR="0074395A" w:rsidRDefault="0074395A" w:rsidP="0074395A">
            <w:pPr>
              <w:rPr>
                <w:rFonts w:ascii="Arial" w:hAnsi="Arial" w:cs="Arial"/>
                <w:sz w:val="20"/>
              </w:rPr>
            </w:pPr>
            <w:r>
              <w:rPr>
                <w:rFonts w:ascii="Arial" w:hAnsi="Arial" w:cs="Arial"/>
                <w:sz w:val="20"/>
              </w:rPr>
              <w:t>c-Core Security Zone</w:t>
            </w:r>
          </w:p>
          <w:p w:rsidR="0074395A" w:rsidRPr="005A28C0" w:rsidRDefault="0074395A" w:rsidP="0074395A">
            <w:pPr>
              <w:rPr>
                <w:rFonts w:ascii="Arial" w:hAnsi="Arial" w:cs="Arial"/>
                <w:sz w:val="20"/>
              </w:rPr>
            </w:pPr>
            <w:r>
              <w:rPr>
                <w:rFonts w:ascii="Arial" w:hAnsi="Arial" w:cs="Arial"/>
                <w:sz w:val="20"/>
              </w:rPr>
              <w:t>s-Service Security Zone</w:t>
            </w:r>
          </w:p>
        </w:tc>
      </w:tr>
    </w:tbl>
    <w:p w:rsidR="0074395A" w:rsidRPr="00DC217B" w:rsidRDefault="0074395A" w:rsidP="0074395A">
      <w:pPr>
        <w:autoSpaceDE w:val="0"/>
        <w:autoSpaceDN w:val="0"/>
        <w:adjustRightInd w:val="0"/>
        <w:rPr>
          <w:color w:val="000000"/>
          <w:lang w:val="en-US"/>
        </w:rPr>
      </w:pPr>
    </w:p>
    <w:tbl>
      <w:tblPr>
        <w:tblW w:w="0" w:type="auto"/>
        <w:tblInd w:w="648" w:type="dxa"/>
        <w:tblLayout w:type="fixed"/>
        <w:tblLook w:val="01E0"/>
      </w:tblPr>
      <w:tblGrid>
        <w:gridCol w:w="1368"/>
        <w:gridCol w:w="3240"/>
        <w:gridCol w:w="3914"/>
      </w:tblGrid>
      <w:tr w:rsidR="0074395A" w:rsidRPr="003D69E4"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lastRenderedPageBreak/>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3D69E4" w:rsidTr="0074395A">
        <w:tc>
          <w:tcPr>
            <w:tcW w:w="1368" w:type="dxa"/>
          </w:tcPr>
          <w:p w:rsidR="0074395A" w:rsidRPr="00CE2C60" w:rsidRDefault="000407CC" w:rsidP="0074395A">
            <w:pPr>
              <w:rPr>
                <w:rFonts w:ascii="Arial" w:hAnsi="Arial" w:cs="Arial"/>
                <w:b/>
                <w:sz w:val="18"/>
                <w:u w:val="single"/>
              </w:rPr>
            </w:pPr>
            <w:proofErr w:type="spellStart"/>
            <w:r>
              <w:rPr>
                <w:rFonts w:ascii="Arial" w:hAnsi="Arial" w:cs="Arial"/>
                <w:b/>
                <w:sz w:val="18"/>
                <w:szCs w:val="22"/>
                <w:u w:val="single"/>
              </w:rPr>
              <w:t>v</w:t>
            </w:r>
            <w:r w:rsidR="0074395A" w:rsidRPr="00CE2C60">
              <w:rPr>
                <w:rFonts w:ascii="Arial" w:hAnsi="Arial" w:cs="Arial"/>
                <w:b/>
                <w:sz w:val="18"/>
                <w:szCs w:val="22"/>
                <w:u w:val="single"/>
              </w:rPr>
              <w:t>if</w:t>
            </w:r>
            <w:proofErr w:type="spellEnd"/>
          </w:p>
        </w:tc>
        <w:tc>
          <w:tcPr>
            <w:tcW w:w="3240" w:type="dxa"/>
          </w:tcPr>
          <w:p w:rsidR="0074395A" w:rsidRPr="005A28C0" w:rsidRDefault="000407CC" w:rsidP="0074395A">
            <w:pPr>
              <w:rPr>
                <w:rFonts w:ascii="Arial" w:hAnsi="Arial" w:cs="Arial"/>
                <w:sz w:val="18"/>
              </w:rPr>
            </w:pPr>
            <w:r>
              <w:rPr>
                <w:rFonts w:ascii="Arial" w:hAnsi="Arial" w:cs="Arial"/>
                <w:sz w:val="18"/>
              </w:rPr>
              <w:t>Fixed field to indicate that this is attached to a virtual interface</w:t>
            </w:r>
          </w:p>
        </w:tc>
        <w:tc>
          <w:tcPr>
            <w:tcW w:w="3914" w:type="dxa"/>
          </w:tcPr>
          <w:p w:rsidR="0074395A" w:rsidRPr="005A28C0" w:rsidRDefault="000407CC" w:rsidP="0074395A">
            <w:pPr>
              <w:rPr>
                <w:rFonts w:ascii="Arial" w:hAnsi="Arial" w:cs="Arial"/>
                <w:sz w:val="18"/>
              </w:rPr>
            </w:pPr>
            <w:proofErr w:type="spellStart"/>
            <w:r>
              <w:rPr>
                <w:rFonts w:ascii="Arial" w:hAnsi="Arial" w:cs="Arial"/>
                <w:sz w:val="18"/>
              </w:rPr>
              <w:t>v</w:t>
            </w:r>
            <w:r w:rsidR="0074395A" w:rsidRPr="005A28C0">
              <w:rPr>
                <w:rFonts w:ascii="Arial" w:hAnsi="Arial" w:cs="Arial"/>
                <w:sz w:val="18"/>
              </w:rPr>
              <w:t>if</w:t>
            </w:r>
            <w:proofErr w:type="spellEnd"/>
          </w:p>
        </w:tc>
      </w:tr>
    </w:tbl>
    <w:p w:rsidR="0074395A" w:rsidRPr="00610726" w:rsidRDefault="0074395A" w:rsidP="0074395A">
      <w:pPr>
        <w:pStyle w:val="BodyText"/>
        <w:rPr>
          <w:lang w:val="en-US"/>
        </w:rPr>
      </w:pPr>
    </w:p>
    <w:tbl>
      <w:tblPr>
        <w:tblW w:w="8522" w:type="dxa"/>
        <w:tblInd w:w="648" w:type="dxa"/>
        <w:tblLayout w:type="fixed"/>
        <w:tblLook w:val="01E0"/>
      </w:tblPr>
      <w:tblGrid>
        <w:gridCol w:w="1368"/>
        <w:gridCol w:w="3240"/>
        <w:gridCol w:w="3914"/>
      </w:tblGrid>
      <w:tr w:rsidR="0074395A" w:rsidRPr="003D69E4"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3D69E4" w:rsidTr="0074395A">
        <w:tc>
          <w:tcPr>
            <w:tcW w:w="1368" w:type="dxa"/>
          </w:tcPr>
          <w:p w:rsidR="0074395A" w:rsidRPr="005A28C0" w:rsidRDefault="0074395A" w:rsidP="0074395A">
            <w:pPr>
              <w:rPr>
                <w:rFonts w:ascii="Arial" w:hAnsi="Arial" w:cs="Arial"/>
                <w:b/>
                <w:sz w:val="18"/>
              </w:rPr>
            </w:pPr>
            <w:r w:rsidRPr="005A28C0">
              <w:rPr>
                <w:rFonts w:ascii="Arial" w:hAnsi="Arial" w:cs="Arial"/>
                <w:b/>
                <w:sz w:val="18"/>
                <w:szCs w:val="22"/>
              </w:rPr>
              <w:t>N</w:t>
            </w:r>
          </w:p>
        </w:tc>
        <w:tc>
          <w:tcPr>
            <w:tcW w:w="3240" w:type="dxa"/>
          </w:tcPr>
          <w:p w:rsidR="0074395A" w:rsidRPr="005A28C0" w:rsidRDefault="0074395A" w:rsidP="0074395A">
            <w:pPr>
              <w:rPr>
                <w:rFonts w:ascii="Arial" w:hAnsi="Arial" w:cs="Arial"/>
                <w:sz w:val="18"/>
              </w:rPr>
            </w:pPr>
            <w:r w:rsidRPr="005A28C0">
              <w:rPr>
                <w:rFonts w:ascii="Arial" w:hAnsi="Arial" w:cs="Arial"/>
                <w:sz w:val="18"/>
              </w:rPr>
              <w:t>VIF number for a specific network segment.  Usually 0 (zero</w:t>
            </w:r>
            <w:proofErr w:type="gramStart"/>
            <w:r w:rsidRPr="005A28C0">
              <w:rPr>
                <w:rFonts w:ascii="Arial" w:hAnsi="Arial" w:cs="Arial"/>
                <w:sz w:val="18"/>
              </w:rPr>
              <w:t>)  or</w:t>
            </w:r>
            <w:proofErr w:type="gramEnd"/>
            <w:r w:rsidRPr="005A28C0">
              <w:rPr>
                <w:rFonts w:ascii="Arial" w:hAnsi="Arial" w:cs="Arial"/>
                <w:sz w:val="18"/>
              </w:rPr>
              <w:t xml:space="preserve"> 1 (one) but can be higher as needed.</w:t>
            </w:r>
          </w:p>
        </w:tc>
        <w:tc>
          <w:tcPr>
            <w:tcW w:w="3914" w:type="dxa"/>
          </w:tcPr>
          <w:p w:rsidR="0074395A" w:rsidRPr="005A28C0" w:rsidRDefault="0074395A" w:rsidP="0074395A">
            <w:pPr>
              <w:rPr>
                <w:rFonts w:ascii="Arial" w:hAnsi="Arial" w:cs="Arial"/>
                <w:sz w:val="18"/>
              </w:rPr>
            </w:pPr>
            <w:r w:rsidRPr="005A28C0">
              <w:rPr>
                <w:rFonts w:ascii="Arial" w:hAnsi="Arial" w:cs="Arial"/>
                <w:sz w:val="18"/>
              </w:rPr>
              <w:t>0</w:t>
            </w:r>
          </w:p>
          <w:p w:rsidR="0074395A" w:rsidRPr="005A28C0" w:rsidRDefault="0074395A" w:rsidP="0074395A">
            <w:pPr>
              <w:rPr>
                <w:rFonts w:ascii="Arial" w:hAnsi="Arial" w:cs="Arial"/>
                <w:sz w:val="18"/>
              </w:rPr>
            </w:pPr>
            <w:r w:rsidRPr="005A28C0">
              <w:rPr>
                <w:rFonts w:ascii="Arial" w:hAnsi="Arial" w:cs="Arial"/>
                <w:sz w:val="18"/>
              </w:rPr>
              <w:t>1</w:t>
            </w:r>
          </w:p>
          <w:p w:rsidR="0074395A" w:rsidRPr="005A28C0" w:rsidRDefault="0074395A" w:rsidP="0074395A">
            <w:pPr>
              <w:rPr>
                <w:rFonts w:ascii="Arial" w:hAnsi="Arial" w:cs="Arial"/>
                <w:sz w:val="18"/>
              </w:rPr>
            </w:pPr>
            <w:r w:rsidRPr="005A28C0">
              <w:rPr>
                <w:rFonts w:ascii="Arial" w:hAnsi="Arial" w:cs="Arial"/>
                <w:sz w:val="18"/>
              </w:rPr>
              <w:t>2</w:t>
            </w:r>
          </w:p>
          <w:p w:rsidR="0074395A" w:rsidRPr="005A28C0" w:rsidRDefault="0074395A" w:rsidP="0074395A">
            <w:pPr>
              <w:rPr>
                <w:rFonts w:ascii="Arial" w:hAnsi="Arial" w:cs="Arial"/>
                <w:sz w:val="18"/>
              </w:rPr>
            </w:pPr>
            <w:r w:rsidRPr="005A28C0">
              <w:rPr>
                <w:rFonts w:ascii="Arial" w:hAnsi="Arial" w:cs="Arial"/>
                <w:sz w:val="18"/>
              </w:rPr>
              <w:t>3</w:t>
            </w:r>
          </w:p>
        </w:tc>
      </w:tr>
    </w:tbl>
    <w:p w:rsidR="0074395A" w:rsidRDefault="0074395A" w:rsidP="0074395A">
      <w:pPr>
        <w:pStyle w:val="BodyText"/>
        <w:rPr>
          <w:lang w:val="en-US"/>
        </w:rPr>
      </w:pPr>
    </w:p>
    <w:tbl>
      <w:tblPr>
        <w:tblW w:w="8522" w:type="dxa"/>
        <w:tblInd w:w="648" w:type="dxa"/>
        <w:tblLayout w:type="fixed"/>
        <w:tblLook w:val="01E0"/>
      </w:tblPr>
      <w:tblGrid>
        <w:gridCol w:w="1368"/>
        <w:gridCol w:w="3240"/>
        <w:gridCol w:w="3914"/>
      </w:tblGrid>
      <w:tr w:rsidR="0074395A" w:rsidRPr="005A28C0"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5A28C0" w:rsidTr="0074395A">
        <w:tc>
          <w:tcPr>
            <w:tcW w:w="1368" w:type="dxa"/>
          </w:tcPr>
          <w:p w:rsidR="0074395A" w:rsidRPr="005A28C0" w:rsidRDefault="0074395A" w:rsidP="0074395A">
            <w:pPr>
              <w:rPr>
                <w:rFonts w:ascii="Arial" w:hAnsi="Arial" w:cs="Arial"/>
                <w:b/>
                <w:sz w:val="18"/>
              </w:rPr>
            </w:pPr>
            <w:r>
              <w:rPr>
                <w:rFonts w:ascii="Arial" w:hAnsi="Arial" w:cs="Arial"/>
                <w:b/>
                <w:sz w:val="18"/>
              </w:rPr>
              <w:t>LLLL</w:t>
            </w:r>
          </w:p>
        </w:tc>
        <w:tc>
          <w:tcPr>
            <w:tcW w:w="3240" w:type="dxa"/>
          </w:tcPr>
          <w:p w:rsidR="0074395A" w:rsidRPr="005A28C0" w:rsidRDefault="0074395A" w:rsidP="0074395A">
            <w:pPr>
              <w:rPr>
                <w:rFonts w:ascii="Arial" w:hAnsi="Arial" w:cs="Arial"/>
                <w:sz w:val="18"/>
              </w:rPr>
            </w:pPr>
            <w:r w:rsidRPr="005A28C0">
              <w:rPr>
                <w:rFonts w:ascii="Arial" w:hAnsi="Arial" w:cs="Arial"/>
                <w:sz w:val="18"/>
              </w:rPr>
              <w:t>The VLAN tag as supplied by the Network group. (variable length)</w:t>
            </w:r>
          </w:p>
        </w:tc>
        <w:tc>
          <w:tcPr>
            <w:tcW w:w="3914" w:type="dxa"/>
          </w:tcPr>
          <w:p w:rsidR="0074395A" w:rsidRPr="005A28C0" w:rsidRDefault="0074395A" w:rsidP="0074395A">
            <w:pPr>
              <w:rPr>
                <w:rFonts w:ascii="Arial" w:hAnsi="Arial" w:cs="Arial"/>
                <w:sz w:val="18"/>
              </w:rPr>
            </w:pPr>
            <w:r w:rsidRPr="005A28C0">
              <w:rPr>
                <w:rFonts w:ascii="Arial" w:hAnsi="Arial" w:cs="Arial"/>
                <w:sz w:val="18"/>
              </w:rPr>
              <w:t>10</w:t>
            </w:r>
          </w:p>
          <w:p w:rsidR="0074395A" w:rsidRPr="005A28C0" w:rsidRDefault="0074395A" w:rsidP="0074395A">
            <w:pPr>
              <w:rPr>
                <w:rFonts w:ascii="Arial" w:hAnsi="Arial" w:cs="Arial"/>
                <w:sz w:val="18"/>
              </w:rPr>
            </w:pPr>
            <w:r w:rsidRPr="005A28C0">
              <w:rPr>
                <w:rFonts w:ascii="Arial" w:hAnsi="Arial" w:cs="Arial"/>
                <w:sz w:val="18"/>
              </w:rPr>
              <w:t>444</w:t>
            </w:r>
          </w:p>
          <w:p w:rsidR="0074395A" w:rsidRPr="005A28C0" w:rsidRDefault="0074395A" w:rsidP="0074395A">
            <w:pPr>
              <w:rPr>
                <w:rFonts w:ascii="Arial" w:hAnsi="Arial" w:cs="Arial"/>
                <w:sz w:val="18"/>
              </w:rPr>
            </w:pPr>
            <w:r w:rsidRPr="005A28C0">
              <w:rPr>
                <w:rFonts w:ascii="Arial" w:hAnsi="Arial" w:cs="Arial"/>
                <w:sz w:val="18"/>
              </w:rPr>
              <w:t>1030</w:t>
            </w:r>
          </w:p>
        </w:tc>
      </w:tr>
    </w:tbl>
    <w:p w:rsidR="00B41940" w:rsidRDefault="00B41940" w:rsidP="0074395A">
      <w:pPr>
        <w:pStyle w:val="BodyText"/>
        <w:rPr>
          <w:b/>
          <w:lang w:val="en-US"/>
        </w:rPr>
      </w:pPr>
    </w:p>
    <w:p w:rsidR="0074395A" w:rsidRDefault="0074395A" w:rsidP="0074395A">
      <w:pPr>
        <w:pStyle w:val="BodyText"/>
        <w:rPr>
          <w:lang w:val="en-US"/>
        </w:rPr>
      </w:pPr>
      <w:r w:rsidRPr="00CD7C01">
        <w:rPr>
          <w:b/>
          <w:lang w:val="en-US"/>
        </w:rPr>
        <w:t>Examples</w:t>
      </w:r>
      <w:r w:rsidR="00B41940">
        <w:rPr>
          <w:b/>
          <w:lang w:val="en-US"/>
        </w:rPr>
        <w:t>:</w:t>
      </w:r>
      <w:r w:rsidR="00B54134">
        <w:rPr>
          <w:b/>
          <w:lang w:val="en-US"/>
        </w:rPr>
        <w:t xml:space="preserve"> </w:t>
      </w:r>
      <w:r>
        <w:rPr>
          <w:lang w:val="en-US"/>
        </w:rPr>
        <w:t>pcvif0-10</w:t>
      </w:r>
      <w:r w:rsidR="00B41940">
        <w:rPr>
          <w:lang w:val="en-US"/>
        </w:rPr>
        <w:t xml:space="preserve">, </w:t>
      </w:r>
      <w:r>
        <w:rPr>
          <w:lang w:val="en-US"/>
        </w:rPr>
        <w:t>pcvif1-2511</w:t>
      </w:r>
      <w:r w:rsidR="005E3767">
        <w:rPr>
          <w:lang w:val="en-US"/>
        </w:rPr>
        <w:t>, nsvif0-1111</w:t>
      </w:r>
    </w:p>
    <w:p w:rsidR="0074395A" w:rsidRDefault="0074395A" w:rsidP="0074395A">
      <w:pPr>
        <w:pStyle w:val="Heading2"/>
        <w:tabs>
          <w:tab w:val="clear" w:pos="-90"/>
          <w:tab w:val="clear" w:pos="756"/>
          <w:tab w:val="num" w:pos="576"/>
          <w:tab w:val="left" w:pos="810"/>
        </w:tabs>
        <w:spacing w:before="360" w:after="120"/>
        <w:ind w:left="576"/>
      </w:pPr>
      <w:bookmarkStart w:id="101" w:name="_Toc251335731"/>
      <w:bookmarkStart w:id="102" w:name="_Toc251335987"/>
      <w:bookmarkStart w:id="103" w:name="_Toc251336234"/>
      <w:bookmarkStart w:id="104" w:name="_Toc251336483"/>
      <w:bookmarkStart w:id="105" w:name="_Toc251336730"/>
      <w:bookmarkStart w:id="106" w:name="_Toc251336978"/>
      <w:bookmarkStart w:id="107" w:name="_Toc247612761"/>
      <w:bookmarkStart w:id="108" w:name="_Toc251335988"/>
      <w:bookmarkStart w:id="109" w:name="_Toc253648590"/>
      <w:bookmarkStart w:id="110" w:name="_Toc299615894"/>
      <w:bookmarkEnd w:id="101"/>
      <w:bookmarkEnd w:id="102"/>
      <w:bookmarkEnd w:id="103"/>
      <w:bookmarkEnd w:id="104"/>
      <w:bookmarkEnd w:id="105"/>
      <w:bookmarkEnd w:id="106"/>
      <w:proofErr w:type="spellStart"/>
      <w:r>
        <w:t>NetApp</w:t>
      </w:r>
      <w:proofErr w:type="spellEnd"/>
      <w:r>
        <w:t xml:space="preserve"> </w:t>
      </w:r>
      <w:proofErr w:type="spellStart"/>
      <w:r>
        <w:t>IPSpaces</w:t>
      </w:r>
      <w:bookmarkEnd w:id="107"/>
      <w:bookmarkEnd w:id="108"/>
      <w:bookmarkEnd w:id="109"/>
      <w:bookmarkEnd w:id="110"/>
      <w:proofErr w:type="spellEnd"/>
    </w:p>
    <w:p w:rsidR="0074395A" w:rsidRDefault="0074395A" w:rsidP="0074395A">
      <w:pPr>
        <w:pStyle w:val="BodyText"/>
        <w:rPr>
          <w:lang w:val="en-US"/>
        </w:rPr>
      </w:pPr>
      <w:proofErr w:type="spellStart"/>
      <w:r>
        <w:rPr>
          <w:lang w:val="en-US"/>
        </w:rPr>
        <w:t>IPSpace</w:t>
      </w:r>
      <w:proofErr w:type="spellEnd"/>
      <w:r>
        <w:rPr>
          <w:lang w:val="en-US"/>
        </w:rPr>
        <w:t xml:space="preserve"> names must be consistent across the network type on all </w:t>
      </w:r>
      <w:proofErr w:type="spellStart"/>
      <w:r>
        <w:rPr>
          <w:lang w:val="en-US"/>
        </w:rPr>
        <w:t>NetApp</w:t>
      </w:r>
      <w:proofErr w:type="spellEnd"/>
      <w:r>
        <w:rPr>
          <w:lang w:val="en-US"/>
        </w:rPr>
        <w:t xml:space="preserve"> storage controllers. Naming consistency for </w:t>
      </w:r>
      <w:proofErr w:type="spellStart"/>
      <w:r>
        <w:rPr>
          <w:lang w:val="en-US"/>
        </w:rPr>
        <w:t>IPSpaces</w:t>
      </w:r>
      <w:proofErr w:type="spellEnd"/>
      <w:r>
        <w:rPr>
          <w:lang w:val="en-US"/>
        </w:rPr>
        <w:t xml:space="preserve"> is a best practice and allows data mobility to be implemented at a later time. </w:t>
      </w:r>
      <w:proofErr w:type="spellStart"/>
      <w:r>
        <w:rPr>
          <w:lang w:val="en-US"/>
        </w:rPr>
        <w:t>IPSpaces</w:t>
      </w:r>
      <w:proofErr w:type="spellEnd"/>
      <w:r>
        <w:rPr>
          <w:lang w:val="en-US"/>
        </w:rPr>
        <w:t xml:space="preserve"> are named based upon the network type and the tagged VLAN number associated with the VIF. They do not include the VIF name or anything that is specific to the physical </w:t>
      </w:r>
      <w:proofErr w:type="spellStart"/>
      <w:r>
        <w:rPr>
          <w:lang w:val="en-US"/>
        </w:rPr>
        <w:t>NetApp</w:t>
      </w:r>
      <w:proofErr w:type="spellEnd"/>
      <w:r>
        <w:rPr>
          <w:lang w:val="en-US"/>
        </w:rPr>
        <w:t xml:space="preserve"> storage controller.</w:t>
      </w:r>
      <w:r w:rsidRPr="00622CA5">
        <w:rPr>
          <w:lang w:val="en-US"/>
        </w:rPr>
        <w:t xml:space="preserve"> </w:t>
      </w:r>
    </w:p>
    <w:p w:rsidR="0074395A" w:rsidRDefault="0074395A" w:rsidP="0074395A">
      <w:pPr>
        <w:pStyle w:val="BodyText"/>
        <w:rPr>
          <w:lang w:val="en-US"/>
        </w:rPr>
      </w:pPr>
      <w:r>
        <w:rPr>
          <w:lang w:val="en-US"/>
        </w:rPr>
        <w:t>Dashes are used as a field separator. The format is as follows:</w:t>
      </w:r>
      <w:r w:rsidRPr="00194011">
        <w:rPr>
          <w:lang w:val="en-US"/>
        </w:rPr>
        <w:t xml:space="preserve"> </w:t>
      </w:r>
    </w:p>
    <w:tbl>
      <w:tblPr>
        <w:tblW w:w="0" w:type="auto"/>
        <w:tblInd w:w="648" w:type="dxa"/>
        <w:tblLayout w:type="fixed"/>
        <w:tblLook w:val="0000"/>
      </w:tblPr>
      <w:tblGrid>
        <w:gridCol w:w="566"/>
        <w:gridCol w:w="566"/>
        <w:gridCol w:w="566"/>
        <w:gridCol w:w="566"/>
        <w:gridCol w:w="565"/>
        <w:gridCol w:w="566"/>
        <w:gridCol w:w="566"/>
      </w:tblGrid>
      <w:tr w:rsidR="0074395A" w:rsidRPr="005A28C0" w:rsidTr="0074395A">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1</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2</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3</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4</w:t>
            </w:r>
          </w:p>
        </w:tc>
        <w:tc>
          <w:tcPr>
            <w:tcW w:w="565" w:type="dxa"/>
          </w:tcPr>
          <w:p w:rsidR="0074395A" w:rsidRPr="005A28C0" w:rsidRDefault="0074395A" w:rsidP="0074395A">
            <w:pPr>
              <w:jc w:val="center"/>
              <w:rPr>
                <w:rFonts w:ascii="Arial" w:hAnsi="Arial" w:cs="Arial"/>
                <w:sz w:val="18"/>
              </w:rPr>
            </w:pPr>
            <w:r w:rsidRPr="005A28C0">
              <w:rPr>
                <w:rFonts w:ascii="Arial" w:hAnsi="Arial" w:cs="Arial"/>
                <w:sz w:val="18"/>
                <w:szCs w:val="22"/>
              </w:rPr>
              <w:t>5</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6</w:t>
            </w:r>
          </w:p>
        </w:tc>
        <w:tc>
          <w:tcPr>
            <w:tcW w:w="566" w:type="dxa"/>
          </w:tcPr>
          <w:p w:rsidR="0074395A" w:rsidRPr="005A28C0" w:rsidRDefault="0074395A" w:rsidP="0074395A">
            <w:pPr>
              <w:jc w:val="center"/>
              <w:rPr>
                <w:rFonts w:ascii="Arial" w:hAnsi="Arial" w:cs="Arial"/>
                <w:sz w:val="18"/>
              </w:rPr>
            </w:pPr>
            <w:r w:rsidRPr="005A28C0">
              <w:rPr>
                <w:rFonts w:ascii="Arial" w:hAnsi="Arial" w:cs="Arial"/>
                <w:sz w:val="18"/>
                <w:szCs w:val="22"/>
              </w:rPr>
              <w:t>7</w:t>
            </w:r>
          </w:p>
        </w:tc>
      </w:tr>
      <w:tr w:rsidR="0074395A" w:rsidRPr="005A28C0" w:rsidTr="0074395A">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E</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Z</w:t>
            </w:r>
          </w:p>
        </w:tc>
        <w:tc>
          <w:tcPr>
            <w:tcW w:w="566" w:type="dxa"/>
          </w:tcPr>
          <w:p w:rsidR="0074395A" w:rsidRPr="005A28C0" w:rsidRDefault="0074395A" w:rsidP="0074395A">
            <w:pPr>
              <w:jc w:val="center"/>
              <w:rPr>
                <w:rFonts w:ascii="Arial" w:hAnsi="Arial" w:cs="Arial"/>
                <w:b/>
                <w:sz w:val="18"/>
              </w:rPr>
            </w:pPr>
            <w:r>
              <w:rPr>
                <w:rFonts w:ascii="Arial" w:hAnsi="Arial" w:cs="Arial"/>
                <w:b/>
                <w:sz w:val="18"/>
                <w:szCs w:val="22"/>
              </w:rPr>
              <w:t>-</w:t>
            </w:r>
          </w:p>
        </w:tc>
        <w:tc>
          <w:tcPr>
            <w:tcW w:w="566" w:type="dxa"/>
          </w:tcPr>
          <w:p w:rsidR="0074395A" w:rsidRPr="005A28C0" w:rsidRDefault="005E3767" w:rsidP="0074395A">
            <w:pPr>
              <w:jc w:val="center"/>
              <w:rPr>
                <w:rFonts w:ascii="Arial" w:hAnsi="Arial" w:cs="Arial"/>
                <w:b/>
                <w:sz w:val="18"/>
              </w:rPr>
            </w:pPr>
            <w:proofErr w:type="spellStart"/>
            <w:r>
              <w:rPr>
                <w:rFonts w:ascii="Arial" w:hAnsi="Arial" w:cs="Arial"/>
                <w:b/>
                <w:sz w:val="18"/>
                <w:szCs w:val="22"/>
              </w:rPr>
              <w:t>i</w:t>
            </w:r>
            <w:proofErr w:type="spellEnd"/>
          </w:p>
        </w:tc>
        <w:tc>
          <w:tcPr>
            <w:tcW w:w="565" w:type="dxa"/>
          </w:tcPr>
          <w:p w:rsidR="0074395A" w:rsidRPr="005A28C0" w:rsidRDefault="005E3767" w:rsidP="0074395A">
            <w:pPr>
              <w:jc w:val="center"/>
              <w:rPr>
                <w:rFonts w:ascii="Arial" w:hAnsi="Arial" w:cs="Arial"/>
                <w:b/>
                <w:sz w:val="18"/>
              </w:rPr>
            </w:pPr>
            <w:proofErr w:type="spellStart"/>
            <w:r>
              <w:rPr>
                <w:rFonts w:ascii="Arial" w:hAnsi="Arial" w:cs="Arial"/>
                <w:b/>
                <w:sz w:val="18"/>
              </w:rPr>
              <w:t>p</w:t>
            </w:r>
            <w:proofErr w:type="spellEnd"/>
          </w:p>
        </w:tc>
        <w:tc>
          <w:tcPr>
            <w:tcW w:w="566" w:type="dxa"/>
          </w:tcPr>
          <w:p w:rsidR="0074395A" w:rsidRPr="005A28C0" w:rsidRDefault="005E3767" w:rsidP="0074395A">
            <w:pPr>
              <w:jc w:val="center"/>
              <w:rPr>
                <w:rFonts w:ascii="Arial" w:hAnsi="Arial" w:cs="Arial"/>
                <w:b/>
                <w:sz w:val="18"/>
              </w:rPr>
            </w:pPr>
            <w:r>
              <w:rPr>
                <w:rFonts w:ascii="Arial" w:hAnsi="Arial" w:cs="Arial"/>
                <w:b/>
                <w:sz w:val="18"/>
              </w:rPr>
              <w:t>N</w:t>
            </w:r>
          </w:p>
        </w:tc>
        <w:tc>
          <w:tcPr>
            <w:tcW w:w="566" w:type="dxa"/>
          </w:tcPr>
          <w:p w:rsidR="0074395A" w:rsidRPr="005A28C0" w:rsidRDefault="005E3767" w:rsidP="005E3767">
            <w:pPr>
              <w:rPr>
                <w:rFonts w:ascii="Arial" w:hAnsi="Arial" w:cs="Arial"/>
                <w:b/>
                <w:sz w:val="18"/>
              </w:rPr>
            </w:pPr>
            <w:r>
              <w:rPr>
                <w:rFonts w:ascii="Arial" w:hAnsi="Arial" w:cs="Arial"/>
                <w:b/>
                <w:sz w:val="18"/>
              </w:rPr>
              <w:t>N</w:t>
            </w:r>
          </w:p>
        </w:tc>
      </w:tr>
    </w:tbl>
    <w:p w:rsidR="0074395A" w:rsidRDefault="0074395A" w:rsidP="0074395A">
      <w:pPr>
        <w:pStyle w:val="BodyText"/>
        <w:rPr>
          <w:lang w:val="en-US"/>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5E3767" w:rsidP="0074395A">
            <w:pPr>
              <w:autoSpaceDE w:val="0"/>
              <w:autoSpaceDN w:val="0"/>
              <w:adjustRightInd w:val="0"/>
              <w:rPr>
                <w:rFonts w:ascii="Arial" w:hAnsi="Arial" w:cs="Arial"/>
                <w:b/>
                <w:bCs/>
                <w:sz w:val="20"/>
              </w:rPr>
            </w:pPr>
            <w:r w:rsidRPr="005A28C0">
              <w:rPr>
                <w:rFonts w:ascii="Arial" w:hAnsi="Arial" w:cs="Arial"/>
                <w:b/>
                <w:bCs/>
                <w:sz w:val="20"/>
              </w:rPr>
              <w:t>V</w:t>
            </w:r>
            <w:r w:rsidR="0074395A" w:rsidRPr="005A28C0">
              <w:rPr>
                <w:rFonts w:ascii="Arial" w:hAnsi="Arial" w:cs="Arial"/>
                <w:b/>
                <w:bCs/>
                <w:sz w:val="20"/>
              </w:rPr>
              <w:t>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E</w:t>
            </w:r>
          </w:p>
        </w:tc>
        <w:tc>
          <w:tcPr>
            <w:tcW w:w="3240" w:type="dxa"/>
          </w:tcPr>
          <w:p w:rsidR="0074395A" w:rsidRPr="005A28C0" w:rsidRDefault="0074395A" w:rsidP="0074395A">
            <w:pPr>
              <w:rPr>
                <w:rFonts w:ascii="Arial" w:hAnsi="Arial" w:cs="Arial"/>
                <w:sz w:val="20"/>
              </w:rPr>
            </w:pPr>
            <w:r w:rsidRPr="005A28C0">
              <w:rPr>
                <w:rFonts w:ascii="Arial" w:hAnsi="Arial" w:cs="Arial"/>
                <w:sz w:val="18"/>
              </w:rPr>
              <w:t>Environment Abbreviation,  see TPPS-OPS102.6.3 or above for full list</w:t>
            </w:r>
          </w:p>
        </w:tc>
        <w:tc>
          <w:tcPr>
            <w:tcW w:w="3914" w:type="dxa"/>
          </w:tcPr>
          <w:p w:rsidR="0074395A" w:rsidRDefault="0074395A" w:rsidP="0074395A">
            <w:pPr>
              <w:rPr>
                <w:rFonts w:ascii="Arial" w:hAnsi="Arial" w:cs="Arial"/>
                <w:sz w:val="20"/>
              </w:rPr>
            </w:pPr>
            <w:proofErr w:type="spellStart"/>
            <w:r>
              <w:rPr>
                <w:rFonts w:ascii="Arial" w:hAnsi="Arial" w:cs="Arial"/>
                <w:sz w:val="20"/>
              </w:rPr>
              <w:t>p</w:t>
            </w:r>
            <w:proofErr w:type="spellEnd"/>
            <w:r>
              <w:rPr>
                <w:rFonts w:ascii="Arial" w:hAnsi="Arial" w:cs="Arial"/>
                <w:sz w:val="20"/>
              </w:rPr>
              <w:t>-Prod</w:t>
            </w:r>
          </w:p>
          <w:p w:rsidR="0074395A" w:rsidRPr="005A28C0" w:rsidRDefault="005E3767" w:rsidP="0074395A">
            <w:pPr>
              <w:rPr>
                <w:rFonts w:ascii="Arial" w:hAnsi="Arial" w:cs="Arial"/>
                <w:sz w:val="20"/>
              </w:rPr>
            </w:pPr>
            <w:r>
              <w:rPr>
                <w:rFonts w:ascii="Arial" w:hAnsi="Arial" w:cs="Arial"/>
                <w:sz w:val="20"/>
              </w:rPr>
              <w:t>n</w:t>
            </w:r>
            <w:r w:rsidR="0074395A">
              <w:rPr>
                <w:rFonts w:ascii="Arial" w:hAnsi="Arial" w:cs="Arial"/>
                <w:sz w:val="20"/>
              </w:rPr>
              <w:t>-Non-Prod</w:t>
            </w:r>
            <w:r>
              <w:rPr>
                <w:rFonts w:ascii="Arial" w:hAnsi="Arial" w:cs="Arial"/>
                <w:sz w:val="20"/>
              </w:rPr>
              <w:t xml:space="preserve"> (used to be s)</w:t>
            </w:r>
          </w:p>
        </w:tc>
      </w:tr>
    </w:tbl>
    <w:p w:rsidR="0074395A" w:rsidRDefault="0074395A" w:rsidP="0074395A">
      <w:pPr>
        <w:autoSpaceDE w:val="0"/>
        <w:autoSpaceDN w:val="0"/>
        <w:adjustRightInd w:val="0"/>
        <w:rPr>
          <w:color w:val="000000"/>
        </w:rPr>
      </w:pPr>
    </w:p>
    <w:tbl>
      <w:tblPr>
        <w:tblW w:w="8522" w:type="dxa"/>
        <w:tblInd w:w="648" w:type="dxa"/>
        <w:tblLayout w:type="fixed"/>
        <w:tblLook w:val="01E0"/>
      </w:tblPr>
      <w:tblGrid>
        <w:gridCol w:w="1368"/>
        <w:gridCol w:w="3240"/>
        <w:gridCol w:w="3914"/>
      </w:tblGrid>
      <w:tr w:rsidR="0074395A" w:rsidRPr="00E54A91"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20"/>
              </w:rPr>
            </w:pPr>
            <w:r w:rsidRPr="005A28C0">
              <w:rPr>
                <w:rFonts w:ascii="Arial" w:hAnsi="Arial" w:cs="Arial"/>
                <w:b/>
                <w:bCs/>
                <w:sz w:val="20"/>
              </w:rPr>
              <w:t>Sample values</w:t>
            </w:r>
          </w:p>
        </w:tc>
      </w:tr>
      <w:tr w:rsidR="0074395A" w:rsidRPr="00E54A91" w:rsidTr="0074395A">
        <w:tc>
          <w:tcPr>
            <w:tcW w:w="1368" w:type="dxa"/>
          </w:tcPr>
          <w:p w:rsidR="0074395A" w:rsidRPr="005A28C0" w:rsidRDefault="0074395A" w:rsidP="0074395A">
            <w:pPr>
              <w:autoSpaceDE w:val="0"/>
              <w:autoSpaceDN w:val="0"/>
              <w:adjustRightInd w:val="0"/>
              <w:rPr>
                <w:rFonts w:ascii="Arial" w:hAnsi="Arial" w:cs="Arial"/>
                <w:b/>
                <w:sz w:val="20"/>
              </w:rPr>
            </w:pPr>
            <w:r>
              <w:rPr>
                <w:rFonts w:ascii="Arial" w:hAnsi="Arial" w:cs="Arial"/>
                <w:b/>
                <w:sz w:val="20"/>
              </w:rPr>
              <w:t>Z</w:t>
            </w:r>
          </w:p>
        </w:tc>
        <w:tc>
          <w:tcPr>
            <w:tcW w:w="3240" w:type="dxa"/>
          </w:tcPr>
          <w:p w:rsidR="0074395A" w:rsidRPr="005A28C0" w:rsidRDefault="0074395A" w:rsidP="0074395A">
            <w:pPr>
              <w:rPr>
                <w:rFonts w:ascii="Arial" w:hAnsi="Arial" w:cs="Arial"/>
                <w:sz w:val="20"/>
              </w:rPr>
            </w:pPr>
            <w:r>
              <w:rPr>
                <w:rFonts w:ascii="Arial" w:hAnsi="Arial" w:cs="Arial"/>
                <w:sz w:val="20"/>
              </w:rPr>
              <w:t>Network Security Zone</w:t>
            </w:r>
          </w:p>
        </w:tc>
        <w:tc>
          <w:tcPr>
            <w:tcW w:w="3914" w:type="dxa"/>
          </w:tcPr>
          <w:p w:rsidR="0074395A" w:rsidRDefault="0074395A" w:rsidP="0074395A">
            <w:pPr>
              <w:rPr>
                <w:rFonts w:ascii="Arial" w:hAnsi="Arial" w:cs="Arial"/>
                <w:sz w:val="20"/>
              </w:rPr>
            </w:pPr>
            <w:r>
              <w:rPr>
                <w:rFonts w:ascii="Arial" w:hAnsi="Arial" w:cs="Arial"/>
                <w:sz w:val="20"/>
              </w:rPr>
              <w:t>c-Core Security Zone</w:t>
            </w:r>
          </w:p>
          <w:p w:rsidR="0074395A" w:rsidRPr="005A28C0" w:rsidRDefault="0074395A" w:rsidP="0074395A">
            <w:pPr>
              <w:rPr>
                <w:rFonts w:ascii="Arial" w:hAnsi="Arial" w:cs="Arial"/>
                <w:sz w:val="20"/>
              </w:rPr>
            </w:pPr>
            <w:r>
              <w:rPr>
                <w:rFonts w:ascii="Arial" w:hAnsi="Arial" w:cs="Arial"/>
                <w:sz w:val="20"/>
              </w:rPr>
              <w:t>s-Service Security Zone</w:t>
            </w:r>
          </w:p>
        </w:tc>
      </w:tr>
    </w:tbl>
    <w:p w:rsidR="0074395A" w:rsidRDefault="0074395A" w:rsidP="0074395A">
      <w:pPr>
        <w:pStyle w:val="BodyText"/>
      </w:pPr>
    </w:p>
    <w:tbl>
      <w:tblPr>
        <w:tblW w:w="8522" w:type="dxa"/>
        <w:tblInd w:w="648" w:type="dxa"/>
        <w:tblLayout w:type="fixed"/>
        <w:tblLook w:val="01E0"/>
      </w:tblPr>
      <w:tblGrid>
        <w:gridCol w:w="1368"/>
        <w:gridCol w:w="3240"/>
        <w:gridCol w:w="3914"/>
      </w:tblGrid>
      <w:tr w:rsidR="0074395A" w:rsidRPr="005A28C0"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5A28C0" w:rsidTr="0074395A">
        <w:tc>
          <w:tcPr>
            <w:tcW w:w="1368" w:type="dxa"/>
          </w:tcPr>
          <w:p w:rsidR="0074395A" w:rsidRPr="005A28C0" w:rsidRDefault="005E3767" w:rsidP="0074395A">
            <w:pPr>
              <w:rPr>
                <w:rFonts w:ascii="Arial" w:hAnsi="Arial" w:cs="Arial"/>
                <w:b/>
                <w:sz w:val="18"/>
              </w:rPr>
            </w:pPr>
            <w:proofErr w:type="spellStart"/>
            <w:r>
              <w:rPr>
                <w:rFonts w:ascii="Arial" w:hAnsi="Arial" w:cs="Arial"/>
                <w:b/>
                <w:sz w:val="18"/>
              </w:rPr>
              <w:t>ip</w:t>
            </w:r>
            <w:proofErr w:type="spellEnd"/>
          </w:p>
        </w:tc>
        <w:tc>
          <w:tcPr>
            <w:tcW w:w="3240" w:type="dxa"/>
          </w:tcPr>
          <w:p w:rsidR="0074395A" w:rsidRPr="005A28C0" w:rsidRDefault="005E3767" w:rsidP="0074395A">
            <w:pPr>
              <w:rPr>
                <w:rFonts w:ascii="Arial" w:hAnsi="Arial" w:cs="Arial"/>
                <w:sz w:val="18"/>
              </w:rPr>
            </w:pPr>
            <w:r>
              <w:rPr>
                <w:rFonts w:ascii="Arial" w:hAnsi="Arial" w:cs="Arial"/>
                <w:sz w:val="18"/>
              </w:rPr>
              <w:t xml:space="preserve">Fixed length 2 character field to represent an </w:t>
            </w:r>
            <w:proofErr w:type="spellStart"/>
            <w:r>
              <w:rPr>
                <w:rFonts w:ascii="Arial" w:hAnsi="Arial" w:cs="Arial"/>
                <w:sz w:val="18"/>
              </w:rPr>
              <w:t>ipspace</w:t>
            </w:r>
            <w:proofErr w:type="spellEnd"/>
          </w:p>
        </w:tc>
        <w:tc>
          <w:tcPr>
            <w:tcW w:w="3914" w:type="dxa"/>
          </w:tcPr>
          <w:p w:rsidR="0074395A" w:rsidRPr="005A28C0" w:rsidRDefault="005E3767" w:rsidP="0074395A">
            <w:pPr>
              <w:rPr>
                <w:rFonts w:ascii="Arial" w:hAnsi="Arial" w:cs="Arial"/>
                <w:sz w:val="18"/>
              </w:rPr>
            </w:pPr>
            <w:proofErr w:type="spellStart"/>
            <w:r>
              <w:rPr>
                <w:rFonts w:ascii="Arial" w:hAnsi="Arial" w:cs="Arial"/>
                <w:sz w:val="18"/>
              </w:rPr>
              <w:t>ip</w:t>
            </w:r>
            <w:proofErr w:type="spellEnd"/>
            <w:r>
              <w:rPr>
                <w:rFonts w:ascii="Arial" w:hAnsi="Arial" w:cs="Arial"/>
                <w:sz w:val="18"/>
              </w:rPr>
              <w:t>[</w:t>
            </w:r>
          </w:p>
          <w:p w:rsidR="0074395A" w:rsidRPr="005A28C0" w:rsidRDefault="0074395A" w:rsidP="0074395A">
            <w:pPr>
              <w:rPr>
                <w:rFonts w:ascii="Arial" w:hAnsi="Arial" w:cs="Arial"/>
                <w:sz w:val="18"/>
              </w:rPr>
            </w:pPr>
          </w:p>
          <w:p w:rsidR="0074395A" w:rsidRPr="005A28C0" w:rsidRDefault="0074395A" w:rsidP="0074395A">
            <w:pPr>
              <w:rPr>
                <w:rFonts w:ascii="Arial" w:hAnsi="Arial" w:cs="Arial"/>
                <w:sz w:val="18"/>
              </w:rPr>
            </w:pPr>
          </w:p>
        </w:tc>
      </w:tr>
      <w:tr w:rsidR="005E3767" w:rsidRPr="005A28C0" w:rsidTr="005E3767">
        <w:tc>
          <w:tcPr>
            <w:tcW w:w="1368" w:type="dxa"/>
            <w:shd w:val="clear" w:color="auto" w:fill="DDD1FF"/>
          </w:tcPr>
          <w:p w:rsidR="005E3767" w:rsidRPr="005E3767" w:rsidRDefault="005E3767" w:rsidP="009732EB">
            <w:pPr>
              <w:rPr>
                <w:rFonts w:ascii="Arial" w:hAnsi="Arial" w:cs="Arial"/>
                <w:b/>
                <w:sz w:val="18"/>
              </w:rPr>
            </w:pPr>
            <w:r w:rsidRPr="005E3767">
              <w:rPr>
                <w:rFonts w:ascii="Arial" w:hAnsi="Arial" w:cs="Arial"/>
                <w:b/>
                <w:sz w:val="18"/>
              </w:rPr>
              <w:t>Field</w:t>
            </w:r>
          </w:p>
        </w:tc>
        <w:tc>
          <w:tcPr>
            <w:tcW w:w="3240" w:type="dxa"/>
            <w:shd w:val="clear" w:color="auto" w:fill="DDD1FF"/>
          </w:tcPr>
          <w:p w:rsidR="005E3767" w:rsidRPr="005E3767" w:rsidRDefault="005E3767" w:rsidP="009732EB">
            <w:pPr>
              <w:rPr>
                <w:rFonts w:ascii="Arial" w:hAnsi="Arial" w:cs="Arial"/>
                <w:sz w:val="18"/>
              </w:rPr>
            </w:pPr>
            <w:r w:rsidRPr="005E3767">
              <w:rPr>
                <w:rFonts w:ascii="Arial" w:hAnsi="Arial" w:cs="Arial"/>
                <w:sz w:val="18"/>
              </w:rPr>
              <w:t>Description</w:t>
            </w:r>
          </w:p>
        </w:tc>
        <w:tc>
          <w:tcPr>
            <w:tcW w:w="3914" w:type="dxa"/>
            <w:shd w:val="clear" w:color="auto" w:fill="DDD1FF"/>
          </w:tcPr>
          <w:p w:rsidR="005E3767" w:rsidRPr="005E3767" w:rsidRDefault="005E3767" w:rsidP="009732EB">
            <w:pPr>
              <w:rPr>
                <w:rFonts w:ascii="Arial" w:hAnsi="Arial" w:cs="Arial"/>
                <w:sz w:val="18"/>
              </w:rPr>
            </w:pPr>
            <w:r w:rsidRPr="005E3767">
              <w:rPr>
                <w:rFonts w:ascii="Arial" w:hAnsi="Arial" w:cs="Arial"/>
                <w:sz w:val="18"/>
              </w:rPr>
              <w:t>Sample Values</w:t>
            </w:r>
          </w:p>
        </w:tc>
      </w:tr>
      <w:tr w:rsidR="005E3767" w:rsidRPr="005A28C0" w:rsidTr="005E3767">
        <w:tc>
          <w:tcPr>
            <w:tcW w:w="1368" w:type="dxa"/>
          </w:tcPr>
          <w:p w:rsidR="005E3767" w:rsidRPr="005A28C0" w:rsidRDefault="005E3767" w:rsidP="009732EB">
            <w:pPr>
              <w:rPr>
                <w:rFonts w:ascii="Arial" w:hAnsi="Arial" w:cs="Arial"/>
                <w:b/>
                <w:sz w:val="18"/>
              </w:rPr>
            </w:pPr>
            <w:r>
              <w:rPr>
                <w:rFonts w:ascii="Arial" w:hAnsi="Arial" w:cs="Arial"/>
                <w:b/>
                <w:sz w:val="18"/>
              </w:rPr>
              <w:t>NN</w:t>
            </w:r>
          </w:p>
        </w:tc>
        <w:tc>
          <w:tcPr>
            <w:tcW w:w="3240" w:type="dxa"/>
          </w:tcPr>
          <w:p w:rsidR="005E3767" w:rsidRPr="005A28C0" w:rsidRDefault="005E3767" w:rsidP="009732EB">
            <w:pPr>
              <w:rPr>
                <w:rFonts w:ascii="Arial" w:hAnsi="Arial" w:cs="Arial"/>
                <w:sz w:val="18"/>
              </w:rPr>
            </w:pPr>
            <w:r>
              <w:rPr>
                <w:rFonts w:ascii="Arial" w:hAnsi="Arial" w:cs="Arial"/>
                <w:sz w:val="18"/>
              </w:rPr>
              <w:t>Next number available</w:t>
            </w:r>
          </w:p>
        </w:tc>
        <w:tc>
          <w:tcPr>
            <w:tcW w:w="3914" w:type="dxa"/>
          </w:tcPr>
          <w:p w:rsidR="005E3767" w:rsidRDefault="005E3767" w:rsidP="009732EB">
            <w:pPr>
              <w:rPr>
                <w:rFonts w:ascii="Arial" w:hAnsi="Arial" w:cs="Arial"/>
                <w:sz w:val="18"/>
              </w:rPr>
            </w:pPr>
            <w:r>
              <w:rPr>
                <w:rFonts w:ascii="Arial" w:hAnsi="Arial" w:cs="Arial"/>
                <w:sz w:val="18"/>
              </w:rPr>
              <w:t>0</w:t>
            </w:r>
          </w:p>
          <w:p w:rsidR="005E3767" w:rsidRPr="005A28C0" w:rsidRDefault="005E3767" w:rsidP="009732EB">
            <w:pPr>
              <w:rPr>
                <w:rFonts w:ascii="Arial" w:hAnsi="Arial" w:cs="Arial"/>
                <w:sz w:val="18"/>
              </w:rPr>
            </w:pPr>
            <w:r>
              <w:rPr>
                <w:rFonts w:ascii="Arial" w:hAnsi="Arial" w:cs="Arial"/>
                <w:sz w:val="18"/>
              </w:rPr>
              <w:t>11</w:t>
            </w:r>
          </w:p>
          <w:p w:rsidR="005E3767" w:rsidRPr="005A28C0" w:rsidRDefault="005E3767" w:rsidP="009732EB">
            <w:pPr>
              <w:rPr>
                <w:rFonts w:ascii="Arial" w:hAnsi="Arial" w:cs="Arial"/>
                <w:sz w:val="18"/>
              </w:rPr>
            </w:pPr>
          </w:p>
          <w:p w:rsidR="005E3767" w:rsidRPr="005A28C0" w:rsidRDefault="005E3767" w:rsidP="009732EB">
            <w:pPr>
              <w:rPr>
                <w:rFonts w:ascii="Arial" w:hAnsi="Arial" w:cs="Arial"/>
                <w:sz w:val="18"/>
              </w:rPr>
            </w:pPr>
          </w:p>
        </w:tc>
      </w:tr>
    </w:tbl>
    <w:p w:rsidR="005E3767" w:rsidRDefault="005E3767" w:rsidP="0074395A">
      <w:pPr>
        <w:pStyle w:val="BodyText"/>
        <w:rPr>
          <w:b/>
        </w:rPr>
      </w:pPr>
    </w:p>
    <w:p w:rsidR="0074395A" w:rsidRPr="00D13887" w:rsidRDefault="0074395A" w:rsidP="0074395A">
      <w:pPr>
        <w:pStyle w:val="BodyText"/>
      </w:pPr>
      <w:r w:rsidRPr="00CD7C01">
        <w:rPr>
          <w:b/>
        </w:rPr>
        <w:t>Examples</w:t>
      </w:r>
      <w:r w:rsidR="00B41940">
        <w:rPr>
          <w:b/>
        </w:rPr>
        <w:t>:</w:t>
      </w:r>
      <w:r w:rsidR="00B54134">
        <w:rPr>
          <w:b/>
        </w:rPr>
        <w:t xml:space="preserve"> </w:t>
      </w:r>
      <w:r w:rsidR="005E3767">
        <w:t>pc-ip1</w:t>
      </w:r>
      <w:r w:rsidR="00B54134">
        <w:t xml:space="preserve">, </w:t>
      </w:r>
      <w:commentRangeStart w:id="111"/>
      <w:r w:rsidR="005E3767">
        <w:t>pn-ip12</w:t>
      </w:r>
      <w:commentRangeEnd w:id="111"/>
      <w:r w:rsidR="00833DB7">
        <w:rPr>
          <w:rStyle w:val="CommentReference"/>
          <w:rFonts w:ascii="Times New Roman" w:hAnsi="Times New Roman"/>
        </w:rPr>
        <w:commentReference w:id="111"/>
      </w:r>
    </w:p>
    <w:p w:rsidR="004E63AA" w:rsidRDefault="004E63AA">
      <w:pPr>
        <w:rPr>
          <w:rFonts w:ascii="Arial" w:hAnsi="Arial"/>
          <w:b/>
          <w:sz w:val="28"/>
          <w:szCs w:val="20"/>
          <w:highlight w:val="lightGray"/>
          <w:lang w:val="en-US"/>
        </w:rPr>
      </w:pPr>
      <w:bookmarkStart w:id="112" w:name="_Toc251335733"/>
      <w:bookmarkStart w:id="113" w:name="_Toc251335989"/>
      <w:bookmarkStart w:id="114" w:name="_Toc251336236"/>
      <w:bookmarkStart w:id="115" w:name="_Toc251336485"/>
      <w:bookmarkStart w:id="116" w:name="_Toc251336732"/>
      <w:bookmarkStart w:id="117" w:name="_Toc251336980"/>
      <w:bookmarkStart w:id="118" w:name="_Toc247612762"/>
      <w:bookmarkStart w:id="119" w:name="_Toc251335990"/>
      <w:bookmarkStart w:id="120" w:name="_Toc253648591"/>
      <w:bookmarkStart w:id="121" w:name="_Toc299615895"/>
      <w:bookmarkEnd w:id="112"/>
      <w:bookmarkEnd w:id="113"/>
      <w:bookmarkEnd w:id="114"/>
      <w:bookmarkEnd w:id="115"/>
      <w:bookmarkEnd w:id="116"/>
      <w:bookmarkEnd w:id="117"/>
      <w:r>
        <w:rPr>
          <w:highlight w:val="lightGray"/>
        </w:rPr>
        <w:br w:type="page"/>
      </w:r>
    </w:p>
    <w:p w:rsidR="0074395A" w:rsidRDefault="0074395A" w:rsidP="004E63AA">
      <w:pPr>
        <w:pStyle w:val="Heading2"/>
        <w:numPr>
          <w:ilvl w:val="0"/>
          <w:numId w:val="0"/>
        </w:numPr>
        <w:tabs>
          <w:tab w:val="clear" w:pos="-90"/>
          <w:tab w:val="left" w:pos="810"/>
        </w:tabs>
        <w:spacing w:before="360" w:after="120"/>
        <w:ind w:left="180"/>
      </w:pPr>
      <w:proofErr w:type="spellStart"/>
      <w:r>
        <w:lastRenderedPageBreak/>
        <w:t>NetApp</w:t>
      </w:r>
      <w:proofErr w:type="spellEnd"/>
      <w:r>
        <w:t xml:space="preserve"> Aggregates</w:t>
      </w:r>
      <w:bookmarkEnd w:id="118"/>
      <w:bookmarkEnd w:id="119"/>
      <w:bookmarkEnd w:id="120"/>
      <w:bookmarkEnd w:id="121"/>
    </w:p>
    <w:p w:rsidR="0074395A" w:rsidRPr="005A28C0" w:rsidRDefault="0074395A" w:rsidP="0074395A">
      <w:pPr>
        <w:pStyle w:val="BodyText"/>
      </w:pPr>
      <w:r>
        <w:rPr>
          <w:lang w:val="en-US"/>
        </w:rPr>
        <w:t>This section describes the naming standards for aggregates.</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122" w:name="_Toc247612763"/>
      <w:bookmarkStart w:id="123" w:name="_Toc251335991"/>
      <w:bookmarkStart w:id="124" w:name="_Toc253648592"/>
      <w:bookmarkStart w:id="125" w:name="_Toc299615896"/>
      <w:r>
        <w:t>General Use</w:t>
      </w:r>
      <w:bookmarkEnd w:id="122"/>
      <w:bookmarkEnd w:id="123"/>
      <w:bookmarkEnd w:id="124"/>
      <w:bookmarkEnd w:id="125"/>
    </w:p>
    <w:p w:rsidR="003E1278" w:rsidRDefault="0074395A" w:rsidP="0074395A">
      <w:pPr>
        <w:pStyle w:val="BodyText"/>
        <w:rPr>
          <w:lang w:val="en-US"/>
        </w:rPr>
      </w:pPr>
      <w:r>
        <w:rPr>
          <w:lang w:val="en-US"/>
        </w:rPr>
        <w:t xml:space="preserve">General use aggregates are used to serve up data to users. The root aggregate is always described as aggr0 by ONTAP. </w:t>
      </w:r>
      <w:r w:rsidR="00607662">
        <w:rPr>
          <w:lang w:val="en-US"/>
        </w:rPr>
        <w:t xml:space="preserve">The naming convention takes into account tiers of disk which will be useful with regard to automation and also when managing new requests for space. </w:t>
      </w:r>
      <w:r w:rsidR="003E1278">
        <w:rPr>
          <w:lang w:val="en-US"/>
        </w:rPr>
        <w:t>There is no restriction on usage within a disk tier on a general aggregate i.e. A mid-tier aggregate can be used to provide storage to VI and also general NAS if for some reason the requirements both have a need for mid tier storage.</w:t>
      </w:r>
    </w:p>
    <w:p w:rsidR="0074395A" w:rsidRDefault="00607662" w:rsidP="0074395A">
      <w:pPr>
        <w:pStyle w:val="BodyText"/>
        <w:rPr>
          <w:lang w:val="en-US"/>
        </w:rPr>
      </w:pPr>
      <w:r>
        <w:rPr>
          <w:lang w:val="en-US"/>
        </w:rPr>
        <w:t>The Tiers are:</w:t>
      </w:r>
    </w:p>
    <w:p w:rsidR="00607662" w:rsidRDefault="00607662" w:rsidP="0074395A">
      <w:pPr>
        <w:pStyle w:val="BodyText"/>
        <w:rPr>
          <w:lang w:val="en-US"/>
        </w:rPr>
      </w:pPr>
      <w:r>
        <w:rPr>
          <w:lang w:val="en-US"/>
        </w:rPr>
        <w:t xml:space="preserve">Mid Tier – </w:t>
      </w:r>
      <w:r w:rsidR="00196308">
        <w:rPr>
          <w:lang w:val="en-US"/>
        </w:rPr>
        <w:t xml:space="preserve">For example </w:t>
      </w:r>
      <w:r>
        <w:rPr>
          <w:lang w:val="en-US"/>
        </w:rPr>
        <w:t>FC/SAS Disk</w:t>
      </w:r>
    </w:p>
    <w:p w:rsidR="00607662" w:rsidRDefault="00607662" w:rsidP="0074395A">
      <w:pPr>
        <w:pStyle w:val="BodyText"/>
        <w:rPr>
          <w:lang w:val="en-US"/>
        </w:rPr>
      </w:pPr>
      <w:r>
        <w:rPr>
          <w:lang w:val="en-US"/>
        </w:rPr>
        <w:t xml:space="preserve">Standard Tier – </w:t>
      </w:r>
      <w:r w:rsidR="00196308">
        <w:rPr>
          <w:lang w:val="en-US"/>
        </w:rPr>
        <w:t xml:space="preserve">For example </w:t>
      </w:r>
      <w:r>
        <w:rPr>
          <w:lang w:val="en-US"/>
        </w:rPr>
        <w:t>SATA Disk</w:t>
      </w:r>
    </w:p>
    <w:p w:rsidR="0074395A" w:rsidRDefault="0074395A" w:rsidP="0074395A">
      <w:pPr>
        <w:pStyle w:val="BodyText"/>
        <w:rPr>
          <w:lang w:val="en-US"/>
        </w:rPr>
      </w:pPr>
      <w:r>
        <w:rPr>
          <w:lang w:val="en-US"/>
        </w:rPr>
        <w:t>General use aggregates use a simpl</w:t>
      </w:r>
      <w:r w:rsidR="00DC7BE9">
        <w:rPr>
          <w:lang w:val="en-US"/>
        </w:rPr>
        <w:t>e name</w:t>
      </w:r>
      <w:r w:rsidR="003E1278">
        <w:rPr>
          <w:lang w:val="en-US"/>
        </w:rPr>
        <w:t xml:space="preserve"> and tier plus they are</w:t>
      </w:r>
      <w:r w:rsidR="00DC7BE9">
        <w:rPr>
          <w:lang w:val="en-US"/>
        </w:rPr>
        <w:t xml:space="preserve"> incremented numerically.</w:t>
      </w:r>
    </w:p>
    <w:p w:rsidR="0074395A" w:rsidRDefault="0074395A" w:rsidP="0074395A">
      <w:pPr>
        <w:pStyle w:val="BodyText"/>
        <w:rPr>
          <w:lang w:val="en-US"/>
        </w:rPr>
      </w:pPr>
      <w:r>
        <w:rPr>
          <w:lang w:val="en-US"/>
        </w:rPr>
        <w:t>The format is as follows:</w:t>
      </w:r>
    </w:p>
    <w:tbl>
      <w:tblPr>
        <w:tblW w:w="0" w:type="auto"/>
        <w:tblInd w:w="648" w:type="dxa"/>
        <w:tblLook w:val="0000"/>
      </w:tblPr>
      <w:tblGrid>
        <w:gridCol w:w="305"/>
        <w:gridCol w:w="314"/>
        <w:gridCol w:w="314"/>
        <w:gridCol w:w="305"/>
        <w:gridCol w:w="305"/>
        <w:gridCol w:w="314"/>
        <w:gridCol w:w="314"/>
        <w:gridCol w:w="314"/>
        <w:gridCol w:w="305"/>
        <w:gridCol w:w="394"/>
        <w:gridCol w:w="417"/>
        <w:gridCol w:w="394"/>
        <w:gridCol w:w="394"/>
        <w:gridCol w:w="394"/>
        <w:gridCol w:w="394"/>
        <w:gridCol w:w="394"/>
      </w:tblGrid>
      <w:tr w:rsidR="00487E10" w:rsidRPr="00487E10" w:rsidTr="007D17F0">
        <w:tc>
          <w:tcPr>
            <w:tcW w:w="0" w:type="auto"/>
          </w:tcPr>
          <w:p w:rsidR="00487E10" w:rsidRPr="00487E10" w:rsidRDefault="00487E10" w:rsidP="0074395A">
            <w:pPr>
              <w:jc w:val="center"/>
              <w:rPr>
                <w:rFonts w:ascii="Arial" w:hAnsi="Arial" w:cs="Arial"/>
                <w:sz w:val="16"/>
                <w:szCs w:val="16"/>
              </w:rPr>
            </w:pPr>
            <w:r w:rsidRPr="00487E10">
              <w:rPr>
                <w:rFonts w:ascii="Arial" w:hAnsi="Arial" w:cs="Arial"/>
                <w:sz w:val="16"/>
                <w:szCs w:val="16"/>
              </w:rPr>
              <w:t>1</w:t>
            </w:r>
          </w:p>
        </w:tc>
        <w:tc>
          <w:tcPr>
            <w:tcW w:w="0" w:type="auto"/>
          </w:tcPr>
          <w:p w:rsidR="00487E10" w:rsidRPr="00487E10" w:rsidRDefault="00487E10" w:rsidP="0074395A">
            <w:pPr>
              <w:jc w:val="center"/>
              <w:rPr>
                <w:rFonts w:ascii="Arial" w:hAnsi="Arial" w:cs="Arial"/>
                <w:sz w:val="16"/>
                <w:szCs w:val="16"/>
              </w:rPr>
            </w:pPr>
            <w:r w:rsidRPr="00487E10">
              <w:rPr>
                <w:rFonts w:ascii="Arial" w:hAnsi="Arial" w:cs="Arial"/>
                <w:sz w:val="16"/>
                <w:szCs w:val="16"/>
              </w:rPr>
              <w:t>2</w:t>
            </w:r>
          </w:p>
        </w:tc>
        <w:tc>
          <w:tcPr>
            <w:tcW w:w="0" w:type="auto"/>
          </w:tcPr>
          <w:p w:rsidR="00487E10" w:rsidRPr="00487E10" w:rsidRDefault="00487E10" w:rsidP="0074395A">
            <w:pPr>
              <w:jc w:val="center"/>
              <w:rPr>
                <w:rFonts w:ascii="Arial" w:hAnsi="Arial" w:cs="Arial"/>
                <w:sz w:val="16"/>
                <w:szCs w:val="16"/>
              </w:rPr>
            </w:pPr>
            <w:r w:rsidRPr="00487E10">
              <w:rPr>
                <w:rFonts w:ascii="Arial" w:hAnsi="Arial" w:cs="Arial"/>
                <w:sz w:val="16"/>
                <w:szCs w:val="16"/>
              </w:rPr>
              <w:t>3</w:t>
            </w:r>
          </w:p>
        </w:tc>
        <w:tc>
          <w:tcPr>
            <w:tcW w:w="0" w:type="auto"/>
          </w:tcPr>
          <w:p w:rsidR="00487E10" w:rsidRPr="00487E10" w:rsidRDefault="00487E10" w:rsidP="0074395A">
            <w:pPr>
              <w:jc w:val="center"/>
              <w:rPr>
                <w:rFonts w:ascii="Arial" w:hAnsi="Arial" w:cs="Arial"/>
                <w:sz w:val="16"/>
                <w:szCs w:val="16"/>
              </w:rPr>
            </w:pPr>
            <w:r w:rsidRPr="00487E10">
              <w:rPr>
                <w:rFonts w:ascii="Arial" w:hAnsi="Arial" w:cs="Arial"/>
                <w:sz w:val="16"/>
                <w:szCs w:val="16"/>
              </w:rPr>
              <w:t>4</w:t>
            </w:r>
          </w:p>
        </w:tc>
        <w:tc>
          <w:tcPr>
            <w:tcW w:w="0" w:type="auto"/>
          </w:tcPr>
          <w:p w:rsidR="00487E10" w:rsidRPr="00487E10" w:rsidRDefault="00487E10" w:rsidP="00606082">
            <w:pPr>
              <w:jc w:val="center"/>
              <w:rPr>
                <w:rFonts w:ascii="Arial" w:hAnsi="Arial" w:cs="Arial"/>
                <w:sz w:val="16"/>
                <w:szCs w:val="16"/>
              </w:rPr>
            </w:pPr>
            <w:r w:rsidRPr="00487E10">
              <w:rPr>
                <w:rFonts w:ascii="Arial" w:hAnsi="Arial" w:cs="Arial"/>
                <w:sz w:val="16"/>
                <w:szCs w:val="16"/>
              </w:rPr>
              <w:t>5</w:t>
            </w:r>
          </w:p>
        </w:tc>
        <w:tc>
          <w:tcPr>
            <w:tcW w:w="0" w:type="auto"/>
          </w:tcPr>
          <w:p w:rsidR="00487E10" w:rsidRPr="00487E10" w:rsidRDefault="00487E10" w:rsidP="00606082">
            <w:pPr>
              <w:jc w:val="center"/>
              <w:rPr>
                <w:rFonts w:ascii="Arial" w:hAnsi="Arial" w:cs="Arial"/>
                <w:sz w:val="16"/>
                <w:szCs w:val="16"/>
              </w:rPr>
            </w:pPr>
            <w:r w:rsidRPr="00487E10">
              <w:rPr>
                <w:rFonts w:ascii="Arial" w:hAnsi="Arial" w:cs="Arial"/>
                <w:sz w:val="16"/>
                <w:szCs w:val="16"/>
              </w:rPr>
              <w:t>6</w:t>
            </w:r>
          </w:p>
        </w:tc>
        <w:tc>
          <w:tcPr>
            <w:tcW w:w="0" w:type="auto"/>
          </w:tcPr>
          <w:p w:rsidR="00487E10" w:rsidRPr="00487E10" w:rsidRDefault="00487E10" w:rsidP="00606082">
            <w:pPr>
              <w:jc w:val="center"/>
              <w:rPr>
                <w:rFonts w:ascii="Arial" w:hAnsi="Arial" w:cs="Arial"/>
                <w:sz w:val="16"/>
                <w:szCs w:val="16"/>
              </w:rPr>
            </w:pPr>
            <w:r w:rsidRPr="00487E10">
              <w:rPr>
                <w:rFonts w:ascii="Arial" w:hAnsi="Arial" w:cs="Arial"/>
                <w:sz w:val="16"/>
                <w:szCs w:val="16"/>
              </w:rPr>
              <w:t>7</w:t>
            </w:r>
          </w:p>
        </w:tc>
        <w:tc>
          <w:tcPr>
            <w:tcW w:w="0" w:type="auto"/>
          </w:tcPr>
          <w:p w:rsidR="00487E10" w:rsidRPr="00487E10" w:rsidRDefault="00487E10" w:rsidP="00606082">
            <w:pPr>
              <w:jc w:val="center"/>
              <w:rPr>
                <w:rFonts w:ascii="Arial" w:hAnsi="Arial" w:cs="Arial"/>
                <w:sz w:val="16"/>
                <w:szCs w:val="16"/>
              </w:rPr>
            </w:pPr>
            <w:r w:rsidRPr="00487E10">
              <w:rPr>
                <w:rFonts w:ascii="Arial" w:hAnsi="Arial" w:cs="Arial"/>
                <w:sz w:val="16"/>
                <w:szCs w:val="16"/>
              </w:rPr>
              <w:t>8</w:t>
            </w:r>
          </w:p>
        </w:tc>
        <w:tc>
          <w:tcPr>
            <w:tcW w:w="0" w:type="auto"/>
          </w:tcPr>
          <w:p w:rsidR="00487E10" w:rsidRPr="00487E10" w:rsidRDefault="00487E10" w:rsidP="00606082">
            <w:pPr>
              <w:jc w:val="center"/>
              <w:rPr>
                <w:rFonts w:ascii="Arial" w:hAnsi="Arial" w:cs="Arial"/>
                <w:sz w:val="16"/>
                <w:szCs w:val="16"/>
              </w:rPr>
            </w:pPr>
            <w:r w:rsidRPr="00487E10">
              <w:rPr>
                <w:rFonts w:ascii="Arial" w:hAnsi="Arial" w:cs="Arial"/>
                <w:sz w:val="16"/>
                <w:szCs w:val="16"/>
              </w:rPr>
              <w:t>9</w:t>
            </w:r>
          </w:p>
        </w:tc>
        <w:tc>
          <w:tcPr>
            <w:tcW w:w="0" w:type="auto"/>
          </w:tcPr>
          <w:p w:rsidR="00487E10" w:rsidRPr="00487E10" w:rsidRDefault="00487E10" w:rsidP="007D17F0">
            <w:pPr>
              <w:jc w:val="center"/>
              <w:rPr>
                <w:rFonts w:ascii="Arial" w:hAnsi="Arial" w:cs="Arial"/>
                <w:sz w:val="16"/>
                <w:szCs w:val="16"/>
              </w:rPr>
            </w:pPr>
            <w:r w:rsidRPr="00487E10">
              <w:rPr>
                <w:rFonts w:ascii="Arial" w:hAnsi="Arial" w:cs="Arial"/>
                <w:sz w:val="16"/>
                <w:szCs w:val="16"/>
              </w:rPr>
              <w:t>10</w:t>
            </w:r>
          </w:p>
        </w:tc>
        <w:tc>
          <w:tcPr>
            <w:tcW w:w="0" w:type="auto"/>
          </w:tcPr>
          <w:p w:rsidR="00487E10" w:rsidRPr="005A28C0" w:rsidRDefault="00487E10" w:rsidP="007D17F0">
            <w:pPr>
              <w:jc w:val="center"/>
              <w:rPr>
                <w:rFonts w:ascii="Arial" w:hAnsi="Arial" w:cs="Arial"/>
                <w:sz w:val="18"/>
              </w:rPr>
            </w:pPr>
            <w:r>
              <w:rPr>
                <w:rFonts w:ascii="Arial" w:hAnsi="Arial" w:cs="Arial"/>
                <w:sz w:val="18"/>
                <w:szCs w:val="22"/>
              </w:rPr>
              <w:t>11</w:t>
            </w:r>
          </w:p>
        </w:tc>
        <w:tc>
          <w:tcPr>
            <w:tcW w:w="0" w:type="auto"/>
          </w:tcPr>
          <w:p w:rsidR="00487E10" w:rsidRPr="00487E10" w:rsidRDefault="00487E10" w:rsidP="007D17F0">
            <w:pPr>
              <w:jc w:val="center"/>
              <w:rPr>
                <w:rFonts w:ascii="Arial" w:hAnsi="Arial" w:cs="Arial"/>
                <w:sz w:val="16"/>
                <w:szCs w:val="16"/>
              </w:rPr>
            </w:pPr>
            <w:r>
              <w:rPr>
                <w:rFonts w:ascii="Arial" w:hAnsi="Arial" w:cs="Arial"/>
                <w:sz w:val="16"/>
                <w:szCs w:val="16"/>
              </w:rPr>
              <w:t>12</w:t>
            </w:r>
          </w:p>
        </w:tc>
        <w:tc>
          <w:tcPr>
            <w:tcW w:w="0" w:type="auto"/>
          </w:tcPr>
          <w:p w:rsidR="00487E10" w:rsidRPr="00487E10" w:rsidRDefault="00487E10" w:rsidP="00606082">
            <w:pPr>
              <w:jc w:val="center"/>
              <w:rPr>
                <w:rFonts w:ascii="Arial" w:hAnsi="Arial" w:cs="Arial"/>
                <w:sz w:val="16"/>
                <w:szCs w:val="16"/>
              </w:rPr>
            </w:pPr>
            <w:r>
              <w:rPr>
                <w:rFonts w:ascii="Arial" w:hAnsi="Arial" w:cs="Arial"/>
                <w:sz w:val="16"/>
                <w:szCs w:val="16"/>
              </w:rPr>
              <w:t>13</w:t>
            </w:r>
          </w:p>
        </w:tc>
        <w:tc>
          <w:tcPr>
            <w:tcW w:w="0" w:type="auto"/>
          </w:tcPr>
          <w:p w:rsidR="00487E10" w:rsidRPr="00487E10" w:rsidRDefault="00487E10" w:rsidP="00606082">
            <w:pPr>
              <w:jc w:val="center"/>
              <w:rPr>
                <w:rFonts w:ascii="Arial" w:hAnsi="Arial" w:cs="Arial"/>
                <w:sz w:val="16"/>
                <w:szCs w:val="16"/>
              </w:rPr>
            </w:pPr>
            <w:r>
              <w:rPr>
                <w:rFonts w:ascii="Arial" w:hAnsi="Arial" w:cs="Arial"/>
                <w:sz w:val="16"/>
                <w:szCs w:val="16"/>
              </w:rPr>
              <w:t>14</w:t>
            </w:r>
          </w:p>
        </w:tc>
        <w:tc>
          <w:tcPr>
            <w:tcW w:w="0" w:type="auto"/>
          </w:tcPr>
          <w:p w:rsidR="00487E10" w:rsidRPr="00487E10" w:rsidRDefault="00487E10" w:rsidP="0074395A">
            <w:pPr>
              <w:jc w:val="center"/>
              <w:rPr>
                <w:rFonts w:ascii="Arial" w:hAnsi="Arial" w:cs="Arial"/>
                <w:sz w:val="16"/>
                <w:szCs w:val="16"/>
              </w:rPr>
            </w:pPr>
            <w:r>
              <w:rPr>
                <w:rFonts w:ascii="Arial" w:hAnsi="Arial" w:cs="Arial"/>
                <w:sz w:val="16"/>
                <w:szCs w:val="16"/>
              </w:rPr>
              <w:t>15</w:t>
            </w:r>
          </w:p>
        </w:tc>
        <w:tc>
          <w:tcPr>
            <w:tcW w:w="0" w:type="auto"/>
          </w:tcPr>
          <w:p w:rsidR="00487E10" w:rsidRPr="00487E10" w:rsidRDefault="00487E10" w:rsidP="0074395A">
            <w:pPr>
              <w:jc w:val="center"/>
              <w:rPr>
                <w:rFonts w:ascii="Arial" w:hAnsi="Arial" w:cs="Arial"/>
                <w:sz w:val="16"/>
                <w:szCs w:val="16"/>
              </w:rPr>
            </w:pPr>
            <w:r>
              <w:rPr>
                <w:rFonts w:ascii="Arial" w:hAnsi="Arial" w:cs="Arial"/>
                <w:sz w:val="16"/>
                <w:szCs w:val="16"/>
              </w:rPr>
              <w:t>16</w:t>
            </w:r>
          </w:p>
        </w:tc>
      </w:tr>
      <w:tr w:rsidR="00487E10" w:rsidRPr="00487E10" w:rsidTr="007D17F0">
        <w:tc>
          <w:tcPr>
            <w:tcW w:w="0" w:type="auto"/>
          </w:tcPr>
          <w:p w:rsidR="00487E10" w:rsidRPr="00487E10" w:rsidRDefault="00487E10" w:rsidP="0074395A">
            <w:pPr>
              <w:jc w:val="center"/>
              <w:rPr>
                <w:rFonts w:ascii="Arial" w:hAnsi="Arial" w:cs="Arial"/>
                <w:b/>
                <w:sz w:val="16"/>
                <w:szCs w:val="16"/>
                <w:u w:val="single"/>
              </w:rPr>
            </w:pPr>
            <w:r w:rsidRPr="00487E10">
              <w:rPr>
                <w:rFonts w:ascii="Arial" w:hAnsi="Arial" w:cs="Arial"/>
                <w:b/>
                <w:sz w:val="16"/>
                <w:szCs w:val="16"/>
                <w:u w:val="single"/>
              </w:rPr>
              <w:t>a</w:t>
            </w:r>
          </w:p>
        </w:tc>
        <w:tc>
          <w:tcPr>
            <w:tcW w:w="0" w:type="auto"/>
          </w:tcPr>
          <w:p w:rsidR="00487E10" w:rsidRPr="00487E10" w:rsidRDefault="00487E10" w:rsidP="0074395A">
            <w:pPr>
              <w:jc w:val="center"/>
              <w:rPr>
                <w:rFonts w:ascii="Arial" w:hAnsi="Arial" w:cs="Arial"/>
                <w:b/>
                <w:sz w:val="16"/>
                <w:szCs w:val="16"/>
                <w:u w:val="single"/>
              </w:rPr>
            </w:pPr>
            <w:r w:rsidRPr="00487E10">
              <w:rPr>
                <w:rFonts w:ascii="Arial" w:hAnsi="Arial" w:cs="Arial"/>
                <w:b/>
                <w:sz w:val="16"/>
                <w:szCs w:val="16"/>
                <w:u w:val="single"/>
              </w:rPr>
              <w:t>g</w:t>
            </w:r>
          </w:p>
        </w:tc>
        <w:tc>
          <w:tcPr>
            <w:tcW w:w="0" w:type="auto"/>
          </w:tcPr>
          <w:p w:rsidR="00487E10" w:rsidRPr="00487E10" w:rsidRDefault="00487E10" w:rsidP="0074395A">
            <w:pPr>
              <w:jc w:val="center"/>
              <w:rPr>
                <w:rFonts w:ascii="Arial" w:hAnsi="Arial" w:cs="Arial"/>
                <w:b/>
                <w:sz w:val="16"/>
                <w:szCs w:val="16"/>
                <w:u w:val="single"/>
              </w:rPr>
            </w:pPr>
            <w:r w:rsidRPr="00487E10">
              <w:rPr>
                <w:rFonts w:ascii="Arial" w:hAnsi="Arial" w:cs="Arial"/>
                <w:b/>
                <w:sz w:val="16"/>
                <w:szCs w:val="16"/>
                <w:u w:val="single"/>
              </w:rPr>
              <w:t>g</w:t>
            </w:r>
          </w:p>
        </w:tc>
        <w:tc>
          <w:tcPr>
            <w:tcW w:w="0" w:type="auto"/>
          </w:tcPr>
          <w:p w:rsidR="00487E10" w:rsidRPr="00487E10" w:rsidRDefault="00487E10" w:rsidP="0074395A">
            <w:pPr>
              <w:jc w:val="center"/>
              <w:rPr>
                <w:rFonts w:ascii="Arial" w:hAnsi="Arial" w:cs="Arial"/>
                <w:b/>
                <w:sz w:val="16"/>
                <w:szCs w:val="16"/>
                <w:u w:val="single"/>
              </w:rPr>
            </w:pPr>
            <w:r w:rsidRPr="00487E10">
              <w:rPr>
                <w:rFonts w:ascii="Arial" w:hAnsi="Arial" w:cs="Arial"/>
                <w:b/>
                <w:sz w:val="16"/>
                <w:szCs w:val="16"/>
                <w:u w:val="single"/>
              </w:rPr>
              <w:t>r</w:t>
            </w:r>
          </w:p>
        </w:tc>
        <w:tc>
          <w:tcPr>
            <w:tcW w:w="0" w:type="auto"/>
          </w:tcPr>
          <w:p w:rsidR="00487E10" w:rsidRPr="00487E10" w:rsidRDefault="00487E10" w:rsidP="00606082">
            <w:pPr>
              <w:jc w:val="center"/>
              <w:rPr>
                <w:rFonts w:ascii="Arial" w:hAnsi="Arial" w:cs="Arial"/>
                <w:b/>
                <w:sz w:val="16"/>
                <w:szCs w:val="16"/>
              </w:rPr>
            </w:pPr>
            <w:r w:rsidRPr="00487E10">
              <w:rPr>
                <w:rFonts w:ascii="Arial" w:hAnsi="Arial" w:cs="Arial"/>
                <w:b/>
                <w:sz w:val="16"/>
                <w:szCs w:val="16"/>
              </w:rPr>
              <w:t>_</w:t>
            </w:r>
          </w:p>
        </w:tc>
        <w:tc>
          <w:tcPr>
            <w:tcW w:w="0" w:type="auto"/>
          </w:tcPr>
          <w:p w:rsidR="00487E10" w:rsidRPr="00487E10" w:rsidRDefault="00487E10" w:rsidP="00606082">
            <w:pPr>
              <w:jc w:val="center"/>
              <w:rPr>
                <w:rFonts w:ascii="Arial" w:hAnsi="Arial" w:cs="Arial"/>
                <w:b/>
                <w:sz w:val="16"/>
                <w:szCs w:val="16"/>
              </w:rPr>
            </w:pPr>
            <w:r w:rsidRPr="00487E10">
              <w:rPr>
                <w:rFonts w:ascii="Arial" w:hAnsi="Arial" w:cs="Arial"/>
                <w:b/>
                <w:sz w:val="16"/>
                <w:szCs w:val="16"/>
              </w:rPr>
              <w:t>T</w:t>
            </w:r>
          </w:p>
        </w:tc>
        <w:tc>
          <w:tcPr>
            <w:tcW w:w="0" w:type="auto"/>
          </w:tcPr>
          <w:p w:rsidR="00487E10" w:rsidRPr="00487E10" w:rsidRDefault="00487E10" w:rsidP="00606082">
            <w:pPr>
              <w:jc w:val="center"/>
              <w:rPr>
                <w:rFonts w:ascii="Arial" w:hAnsi="Arial" w:cs="Arial"/>
                <w:b/>
                <w:sz w:val="16"/>
                <w:szCs w:val="16"/>
              </w:rPr>
            </w:pPr>
            <w:r w:rsidRPr="00487E10">
              <w:rPr>
                <w:rFonts w:ascii="Arial" w:hAnsi="Arial" w:cs="Arial"/>
                <w:b/>
                <w:sz w:val="16"/>
                <w:szCs w:val="16"/>
              </w:rPr>
              <w:t>T</w:t>
            </w:r>
          </w:p>
        </w:tc>
        <w:tc>
          <w:tcPr>
            <w:tcW w:w="0" w:type="auto"/>
          </w:tcPr>
          <w:p w:rsidR="00487E10" w:rsidRPr="00487E10" w:rsidRDefault="00487E10" w:rsidP="00606082">
            <w:pPr>
              <w:jc w:val="center"/>
              <w:rPr>
                <w:rFonts w:ascii="Arial" w:hAnsi="Arial" w:cs="Arial"/>
                <w:b/>
                <w:sz w:val="16"/>
                <w:szCs w:val="16"/>
              </w:rPr>
            </w:pPr>
            <w:r w:rsidRPr="00487E10">
              <w:rPr>
                <w:rFonts w:ascii="Arial" w:hAnsi="Arial" w:cs="Arial"/>
                <w:b/>
                <w:sz w:val="16"/>
                <w:szCs w:val="16"/>
              </w:rPr>
              <w:t>T</w:t>
            </w:r>
          </w:p>
        </w:tc>
        <w:tc>
          <w:tcPr>
            <w:tcW w:w="0" w:type="auto"/>
          </w:tcPr>
          <w:p w:rsidR="00487E10" w:rsidRPr="00487E10" w:rsidRDefault="00487E10" w:rsidP="00606082">
            <w:pPr>
              <w:jc w:val="center"/>
              <w:rPr>
                <w:rFonts w:ascii="Arial" w:hAnsi="Arial" w:cs="Arial"/>
                <w:b/>
                <w:sz w:val="16"/>
                <w:szCs w:val="16"/>
              </w:rPr>
            </w:pPr>
            <w:r w:rsidRPr="00487E10">
              <w:rPr>
                <w:rFonts w:ascii="Arial" w:hAnsi="Arial" w:cs="Arial"/>
                <w:b/>
                <w:sz w:val="16"/>
                <w:szCs w:val="16"/>
              </w:rPr>
              <w:t>_</w:t>
            </w:r>
          </w:p>
        </w:tc>
        <w:tc>
          <w:tcPr>
            <w:tcW w:w="0" w:type="auto"/>
          </w:tcPr>
          <w:p w:rsidR="00487E10" w:rsidRPr="00487E10" w:rsidRDefault="00487E10" w:rsidP="007D17F0">
            <w:pPr>
              <w:jc w:val="center"/>
              <w:rPr>
                <w:rFonts w:ascii="Arial" w:hAnsi="Arial" w:cs="Arial"/>
                <w:b/>
                <w:sz w:val="16"/>
                <w:szCs w:val="16"/>
              </w:rPr>
            </w:pPr>
            <w:r>
              <w:rPr>
                <w:rFonts w:ascii="Arial" w:hAnsi="Arial" w:cs="Arial"/>
                <w:b/>
                <w:sz w:val="16"/>
                <w:szCs w:val="16"/>
              </w:rPr>
              <w:t>A</w:t>
            </w:r>
          </w:p>
        </w:tc>
        <w:tc>
          <w:tcPr>
            <w:tcW w:w="0" w:type="auto"/>
          </w:tcPr>
          <w:p w:rsidR="00487E10" w:rsidRPr="005A28C0" w:rsidRDefault="00487E10" w:rsidP="007D17F0">
            <w:pPr>
              <w:jc w:val="center"/>
              <w:rPr>
                <w:rFonts w:ascii="Arial" w:hAnsi="Arial" w:cs="Arial"/>
                <w:b/>
                <w:sz w:val="18"/>
              </w:rPr>
            </w:pPr>
            <w:r>
              <w:rPr>
                <w:rFonts w:ascii="Arial" w:hAnsi="Arial" w:cs="Arial"/>
                <w:b/>
                <w:sz w:val="18"/>
              </w:rPr>
              <w:t>_</w:t>
            </w:r>
          </w:p>
        </w:tc>
        <w:tc>
          <w:tcPr>
            <w:tcW w:w="0" w:type="auto"/>
          </w:tcPr>
          <w:p w:rsidR="00487E10" w:rsidRPr="00487E10" w:rsidRDefault="00487E10" w:rsidP="007D17F0">
            <w:pPr>
              <w:jc w:val="center"/>
              <w:rPr>
                <w:rFonts w:ascii="Arial" w:hAnsi="Arial" w:cs="Arial"/>
                <w:b/>
                <w:sz w:val="16"/>
                <w:szCs w:val="16"/>
              </w:rPr>
            </w:pPr>
            <w:r>
              <w:rPr>
                <w:rFonts w:ascii="Arial" w:hAnsi="Arial" w:cs="Arial"/>
                <w:b/>
                <w:sz w:val="16"/>
                <w:szCs w:val="16"/>
              </w:rPr>
              <w:t>X</w:t>
            </w:r>
          </w:p>
        </w:tc>
        <w:tc>
          <w:tcPr>
            <w:tcW w:w="0" w:type="auto"/>
          </w:tcPr>
          <w:p w:rsidR="00487E10" w:rsidRPr="00487E10" w:rsidRDefault="00487E10" w:rsidP="00606082">
            <w:pPr>
              <w:jc w:val="center"/>
              <w:rPr>
                <w:rFonts w:ascii="Arial" w:hAnsi="Arial" w:cs="Arial"/>
                <w:b/>
                <w:sz w:val="16"/>
                <w:szCs w:val="16"/>
              </w:rPr>
            </w:pPr>
            <w:r>
              <w:rPr>
                <w:rFonts w:ascii="Arial" w:hAnsi="Arial" w:cs="Arial"/>
                <w:b/>
                <w:sz w:val="16"/>
                <w:szCs w:val="16"/>
              </w:rPr>
              <w:t>X</w:t>
            </w:r>
          </w:p>
        </w:tc>
        <w:tc>
          <w:tcPr>
            <w:tcW w:w="0" w:type="auto"/>
          </w:tcPr>
          <w:p w:rsidR="00487E10" w:rsidRPr="00487E10" w:rsidRDefault="00487E10" w:rsidP="00606082">
            <w:pPr>
              <w:jc w:val="center"/>
              <w:rPr>
                <w:rFonts w:ascii="Arial" w:hAnsi="Arial" w:cs="Arial"/>
                <w:b/>
                <w:sz w:val="16"/>
                <w:szCs w:val="16"/>
              </w:rPr>
            </w:pPr>
            <w:r w:rsidRPr="00487E10">
              <w:rPr>
                <w:rFonts w:ascii="Arial" w:hAnsi="Arial" w:cs="Arial"/>
                <w:b/>
                <w:sz w:val="16"/>
                <w:szCs w:val="16"/>
              </w:rPr>
              <w:t>_</w:t>
            </w:r>
          </w:p>
        </w:tc>
        <w:tc>
          <w:tcPr>
            <w:tcW w:w="0" w:type="auto"/>
          </w:tcPr>
          <w:p w:rsidR="00487E10" w:rsidRPr="00487E10" w:rsidRDefault="00487E10" w:rsidP="0074395A">
            <w:pPr>
              <w:jc w:val="center"/>
              <w:rPr>
                <w:rFonts w:ascii="Arial" w:hAnsi="Arial" w:cs="Arial"/>
                <w:b/>
                <w:sz w:val="16"/>
                <w:szCs w:val="16"/>
              </w:rPr>
            </w:pPr>
            <w:r>
              <w:rPr>
                <w:rFonts w:ascii="Arial" w:hAnsi="Arial" w:cs="Arial"/>
                <w:b/>
                <w:sz w:val="16"/>
                <w:szCs w:val="16"/>
              </w:rPr>
              <w:t>N</w:t>
            </w:r>
          </w:p>
        </w:tc>
        <w:tc>
          <w:tcPr>
            <w:tcW w:w="0" w:type="auto"/>
          </w:tcPr>
          <w:p w:rsidR="00487E10" w:rsidRPr="00487E10" w:rsidRDefault="00487E10" w:rsidP="0074395A">
            <w:pPr>
              <w:jc w:val="center"/>
              <w:rPr>
                <w:rFonts w:ascii="Arial" w:hAnsi="Arial" w:cs="Arial"/>
                <w:b/>
                <w:sz w:val="16"/>
                <w:szCs w:val="16"/>
              </w:rPr>
            </w:pPr>
            <w:r>
              <w:rPr>
                <w:rFonts w:ascii="Arial" w:hAnsi="Arial" w:cs="Arial"/>
                <w:b/>
                <w:sz w:val="16"/>
                <w:szCs w:val="16"/>
              </w:rPr>
              <w:t>N</w:t>
            </w:r>
          </w:p>
        </w:tc>
      </w:tr>
    </w:tbl>
    <w:p w:rsidR="0074395A" w:rsidRDefault="0074395A" w:rsidP="0074395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215873"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18"/>
              </w:rPr>
            </w:pPr>
            <w:r>
              <w:rPr>
                <w:rFonts w:ascii="Arial" w:hAnsi="Arial" w:cs="Arial"/>
                <w:b/>
                <w:bCs/>
                <w:sz w:val="18"/>
              </w:rPr>
              <w:t>V</w:t>
            </w:r>
            <w:r w:rsidRPr="005A28C0">
              <w:rPr>
                <w:rFonts w:ascii="Arial" w:hAnsi="Arial" w:cs="Arial"/>
                <w:b/>
                <w:bCs/>
                <w:sz w:val="18"/>
              </w:rPr>
              <w:t>alues</w:t>
            </w:r>
          </w:p>
        </w:tc>
      </w:tr>
      <w:tr w:rsidR="0074395A" w:rsidRPr="00215873" w:rsidTr="0074395A">
        <w:tc>
          <w:tcPr>
            <w:tcW w:w="1368" w:type="dxa"/>
          </w:tcPr>
          <w:p w:rsidR="0074395A" w:rsidRPr="005A28C0" w:rsidRDefault="00B41940" w:rsidP="0074395A">
            <w:pPr>
              <w:autoSpaceDE w:val="0"/>
              <w:autoSpaceDN w:val="0"/>
              <w:adjustRightInd w:val="0"/>
              <w:rPr>
                <w:rFonts w:ascii="Arial" w:hAnsi="Arial" w:cs="Arial"/>
                <w:b/>
                <w:sz w:val="18"/>
                <w:u w:val="single"/>
              </w:rPr>
            </w:pPr>
            <w:proofErr w:type="spellStart"/>
            <w:r>
              <w:rPr>
                <w:rFonts w:ascii="Arial" w:hAnsi="Arial" w:cs="Arial"/>
                <w:b/>
                <w:sz w:val="18"/>
                <w:u w:val="single"/>
              </w:rPr>
              <w:t>A</w:t>
            </w:r>
            <w:r w:rsidR="0074395A" w:rsidRPr="005A28C0">
              <w:rPr>
                <w:rFonts w:ascii="Arial" w:hAnsi="Arial" w:cs="Arial"/>
                <w:b/>
                <w:sz w:val="18"/>
                <w:u w:val="single"/>
              </w:rPr>
              <w:t>ggr</w:t>
            </w:r>
            <w:proofErr w:type="spellEnd"/>
          </w:p>
        </w:tc>
        <w:tc>
          <w:tcPr>
            <w:tcW w:w="3240" w:type="dxa"/>
          </w:tcPr>
          <w:p w:rsidR="0074395A" w:rsidRPr="005A28C0" w:rsidRDefault="0074395A" w:rsidP="0074395A">
            <w:pPr>
              <w:rPr>
                <w:rFonts w:ascii="Arial" w:hAnsi="Arial" w:cs="Arial"/>
                <w:sz w:val="18"/>
              </w:rPr>
            </w:pPr>
            <w:r w:rsidRPr="005A28C0">
              <w:rPr>
                <w:rFonts w:ascii="Arial" w:hAnsi="Arial" w:cs="Arial"/>
                <w:sz w:val="18"/>
              </w:rPr>
              <w:t>Use “</w:t>
            </w:r>
            <w:proofErr w:type="spellStart"/>
            <w:r w:rsidRPr="005A28C0">
              <w:rPr>
                <w:rFonts w:ascii="Arial" w:hAnsi="Arial" w:cs="Arial"/>
                <w:sz w:val="18"/>
              </w:rPr>
              <w:t>aggr</w:t>
            </w:r>
            <w:proofErr w:type="spellEnd"/>
            <w:r w:rsidRPr="005A28C0">
              <w:rPr>
                <w:rFonts w:ascii="Arial" w:hAnsi="Arial" w:cs="Arial"/>
                <w:sz w:val="18"/>
              </w:rPr>
              <w:t xml:space="preserve">” for </w:t>
            </w:r>
            <w:proofErr w:type="spellStart"/>
            <w:r w:rsidRPr="005A28C0">
              <w:rPr>
                <w:rFonts w:ascii="Arial" w:hAnsi="Arial" w:cs="Arial"/>
                <w:sz w:val="18"/>
              </w:rPr>
              <w:t>NetApp</w:t>
            </w:r>
            <w:proofErr w:type="spellEnd"/>
            <w:r w:rsidRPr="005A28C0">
              <w:rPr>
                <w:rFonts w:ascii="Arial" w:hAnsi="Arial" w:cs="Arial"/>
                <w:sz w:val="18"/>
              </w:rPr>
              <w:t xml:space="preserve"> aggregates</w:t>
            </w:r>
          </w:p>
          <w:p w:rsidR="0074395A" w:rsidRPr="005A28C0" w:rsidRDefault="0074395A" w:rsidP="0074395A">
            <w:pPr>
              <w:rPr>
                <w:rFonts w:ascii="Arial" w:hAnsi="Arial" w:cs="Arial"/>
                <w:sz w:val="18"/>
              </w:rPr>
            </w:pPr>
          </w:p>
        </w:tc>
        <w:tc>
          <w:tcPr>
            <w:tcW w:w="3914" w:type="dxa"/>
          </w:tcPr>
          <w:p w:rsidR="0074395A" w:rsidRPr="005A28C0" w:rsidRDefault="00607662" w:rsidP="0074395A">
            <w:pPr>
              <w:rPr>
                <w:rFonts w:ascii="Arial" w:hAnsi="Arial" w:cs="Arial"/>
                <w:sz w:val="18"/>
              </w:rPr>
            </w:pPr>
            <w:proofErr w:type="spellStart"/>
            <w:r w:rsidRPr="005A28C0">
              <w:rPr>
                <w:rFonts w:ascii="Arial" w:hAnsi="Arial" w:cs="Arial"/>
                <w:sz w:val="18"/>
              </w:rPr>
              <w:t>A</w:t>
            </w:r>
            <w:r w:rsidR="0074395A" w:rsidRPr="005A28C0">
              <w:rPr>
                <w:rFonts w:ascii="Arial" w:hAnsi="Arial" w:cs="Arial"/>
                <w:sz w:val="18"/>
              </w:rPr>
              <w:t>ggr</w:t>
            </w:r>
            <w:proofErr w:type="spellEnd"/>
          </w:p>
        </w:tc>
      </w:tr>
      <w:tr w:rsidR="00607662" w:rsidRPr="00215873" w:rsidTr="0074395A">
        <w:tc>
          <w:tcPr>
            <w:tcW w:w="1368" w:type="dxa"/>
          </w:tcPr>
          <w:p w:rsidR="00607662" w:rsidRDefault="00607662" w:rsidP="0074395A">
            <w:pPr>
              <w:autoSpaceDE w:val="0"/>
              <w:autoSpaceDN w:val="0"/>
              <w:adjustRightInd w:val="0"/>
              <w:rPr>
                <w:rFonts w:ascii="Arial" w:hAnsi="Arial" w:cs="Arial"/>
                <w:b/>
                <w:sz w:val="18"/>
                <w:u w:val="single"/>
              </w:rPr>
            </w:pPr>
          </w:p>
        </w:tc>
        <w:tc>
          <w:tcPr>
            <w:tcW w:w="3240" w:type="dxa"/>
          </w:tcPr>
          <w:p w:rsidR="00607662" w:rsidRPr="005A28C0" w:rsidRDefault="00607662" w:rsidP="0074395A">
            <w:pPr>
              <w:rPr>
                <w:rFonts w:ascii="Arial" w:hAnsi="Arial" w:cs="Arial"/>
                <w:sz w:val="18"/>
              </w:rPr>
            </w:pPr>
          </w:p>
        </w:tc>
        <w:tc>
          <w:tcPr>
            <w:tcW w:w="3914" w:type="dxa"/>
          </w:tcPr>
          <w:p w:rsidR="00607662" w:rsidRPr="005A28C0" w:rsidRDefault="00607662" w:rsidP="0074395A">
            <w:pPr>
              <w:rPr>
                <w:rFonts w:ascii="Arial" w:hAnsi="Arial" w:cs="Arial"/>
                <w:sz w:val="18"/>
              </w:rPr>
            </w:pPr>
          </w:p>
        </w:tc>
      </w:tr>
    </w:tbl>
    <w:tbl>
      <w:tblPr>
        <w:tblW w:w="0" w:type="auto"/>
        <w:tblInd w:w="648" w:type="dxa"/>
        <w:tblLayout w:type="fixed"/>
        <w:tblLook w:val="01E0"/>
        <w:tblPrChange w:id="126" w:author="Ian Daniel" w:date="2011-08-09T15:00:00Z">
          <w:tblPr>
            <w:tblW w:w="0" w:type="auto"/>
            <w:tblInd w:w="648" w:type="dxa"/>
            <w:tblLayout w:type="fixed"/>
            <w:tblLook w:val="01E0"/>
          </w:tblPr>
        </w:tblPrChange>
      </w:tblPr>
      <w:tblGrid>
        <w:gridCol w:w="1368"/>
        <w:gridCol w:w="3240"/>
        <w:gridCol w:w="3914"/>
        <w:tblGridChange w:id="127">
          <w:tblGrid>
            <w:gridCol w:w="1368"/>
            <w:gridCol w:w="3240"/>
            <w:gridCol w:w="3914"/>
          </w:tblGrid>
        </w:tblGridChange>
      </w:tblGrid>
      <w:tr w:rsidR="006B2833" w:rsidRPr="00215873" w:rsidTr="00606082">
        <w:tc>
          <w:tcPr>
            <w:tcW w:w="1368" w:type="dxa"/>
            <w:shd w:val="clear" w:color="auto" w:fill="DDD1FF"/>
            <w:tcPrChange w:id="128" w:author="Ian Daniel" w:date="2011-08-09T15:00:00Z">
              <w:tcPr>
                <w:tcW w:w="1368" w:type="dxa"/>
                <w:shd w:val="clear" w:color="auto" w:fill="DDD1FF"/>
              </w:tcPr>
            </w:tcPrChange>
          </w:tcPr>
          <w:p w:rsidR="006B2833" w:rsidRPr="005A28C0" w:rsidRDefault="006B2833" w:rsidP="0060608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Change w:id="129" w:author="Ian Daniel" w:date="2011-08-09T15:00:00Z">
              <w:tcPr>
                <w:tcW w:w="3240" w:type="dxa"/>
                <w:shd w:val="clear" w:color="auto" w:fill="DDD1FF"/>
              </w:tcPr>
            </w:tcPrChange>
          </w:tcPr>
          <w:p w:rsidR="006B2833" w:rsidRPr="005A28C0" w:rsidRDefault="006B2833" w:rsidP="0060608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Change w:id="130" w:author="Ian Daniel" w:date="2011-08-09T15:00:00Z">
              <w:tcPr>
                <w:tcW w:w="3914" w:type="dxa"/>
                <w:shd w:val="clear" w:color="auto" w:fill="DDD1FF"/>
              </w:tcPr>
            </w:tcPrChange>
          </w:tcPr>
          <w:p w:rsidR="006B2833" w:rsidRPr="005A28C0" w:rsidRDefault="006B2833" w:rsidP="00606082">
            <w:pPr>
              <w:autoSpaceDE w:val="0"/>
              <w:autoSpaceDN w:val="0"/>
              <w:adjustRightInd w:val="0"/>
              <w:rPr>
                <w:rFonts w:ascii="Arial" w:hAnsi="Arial" w:cs="Arial"/>
                <w:b/>
                <w:bCs/>
                <w:sz w:val="18"/>
              </w:rPr>
            </w:pPr>
            <w:r w:rsidRPr="005A28C0">
              <w:rPr>
                <w:rFonts w:ascii="Arial" w:hAnsi="Arial" w:cs="Arial"/>
                <w:b/>
                <w:bCs/>
                <w:sz w:val="18"/>
              </w:rPr>
              <w:t>Sample values</w:t>
            </w:r>
          </w:p>
        </w:tc>
      </w:tr>
      <w:tr w:rsidR="006B2833" w:rsidRPr="00215873" w:rsidTr="00606082">
        <w:tc>
          <w:tcPr>
            <w:tcW w:w="1368" w:type="dxa"/>
            <w:tcPrChange w:id="131" w:author="Ian Daniel" w:date="2011-08-09T15:00:00Z">
              <w:tcPr>
                <w:tcW w:w="1368" w:type="dxa"/>
              </w:tcPr>
            </w:tcPrChange>
          </w:tcPr>
          <w:p w:rsidR="006B2833" w:rsidRPr="005A28C0" w:rsidRDefault="006B2833" w:rsidP="00606082">
            <w:pPr>
              <w:autoSpaceDE w:val="0"/>
              <w:autoSpaceDN w:val="0"/>
              <w:adjustRightInd w:val="0"/>
              <w:rPr>
                <w:rFonts w:ascii="Arial" w:hAnsi="Arial" w:cs="Arial"/>
                <w:sz w:val="18"/>
              </w:rPr>
            </w:pPr>
            <w:r>
              <w:rPr>
                <w:rFonts w:ascii="Arial" w:hAnsi="Arial" w:cs="Arial"/>
                <w:b/>
                <w:sz w:val="18"/>
              </w:rPr>
              <w:t>TTT</w:t>
            </w:r>
          </w:p>
        </w:tc>
        <w:tc>
          <w:tcPr>
            <w:tcW w:w="3240" w:type="dxa"/>
            <w:tcPrChange w:id="132" w:author="Ian Daniel" w:date="2011-08-09T15:00:00Z">
              <w:tcPr>
                <w:tcW w:w="3240" w:type="dxa"/>
              </w:tcPr>
            </w:tcPrChange>
          </w:tcPr>
          <w:p w:rsidR="006B2833" w:rsidRPr="005A28C0" w:rsidRDefault="006B2833" w:rsidP="00606082">
            <w:pPr>
              <w:rPr>
                <w:rFonts w:ascii="Arial" w:hAnsi="Arial" w:cs="Arial"/>
                <w:sz w:val="18"/>
              </w:rPr>
            </w:pPr>
            <w:r w:rsidRPr="005A28C0">
              <w:rPr>
                <w:rFonts w:ascii="Arial" w:hAnsi="Arial" w:cs="Arial"/>
                <w:sz w:val="18"/>
              </w:rPr>
              <w:t xml:space="preserve">Aggregate </w:t>
            </w:r>
            <w:r>
              <w:rPr>
                <w:rFonts w:ascii="Arial" w:hAnsi="Arial" w:cs="Arial"/>
                <w:sz w:val="18"/>
              </w:rPr>
              <w:t>disk tier</w:t>
            </w:r>
          </w:p>
        </w:tc>
        <w:tc>
          <w:tcPr>
            <w:tcW w:w="3914" w:type="dxa"/>
            <w:tcPrChange w:id="133" w:author="Ian Daniel" w:date="2011-08-09T15:00:00Z">
              <w:tcPr>
                <w:tcW w:w="3914" w:type="dxa"/>
              </w:tcPr>
            </w:tcPrChange>
          </w:tcPr>
          <w:p w:rsidR="006B2833" w:rsidRDefault="006B2833" w:rsidP="00606082">
            <w:pPr>
              <w:rPr>
                <w:rFonts w:ascii="Arial" w:hAnsi="Arial" w:cs="Arial"/>
                <w:sz w:val="18"/>
              </w:rPr>
            </w:pPr>
            <w:r>
              <w:rPr>
                <w:rFonts w:ascii="Arial" w:hAnsi="Arial" w:cs="Arial"/>
                <w:sz w:val="18"/>
              </w:rPr>
              <w:t>mid=Mid Tier</w:t>
            </w:r>
          </w:p>
          <w:p w:rsidR="006B2833" w:rsidRPr="005A28C0" w:rsidRDefault="006B2833" w:rsidP="00606082">
            <w:pPr>
              <w:rPr>
                <w:rFonts w:ascii="Arial" w:hAnsi="Arial" w:cs="Arial"/>
                <w:sz w:val="18"/>
              </w:rPr>
            </w:pPr>
            <w:r>
              <w:rPr>
                <w:rFonts w:ascii="Arial" w:hAnsi="Arial" w:cs="Arial"/>
                <w:sz w:val="18"/>
              </w:rPr>
              <w:t>std=Standard Tier</w:t>
            </w:r>
          </w:p>
          <w:p w:rsidR="006B2833" w:rsidRDefault="006B2833" w:rsidP="00606082">
            <w:pPr>
              <w:rPr>
                <w:rFonts w:ascii="Arial" w:hAnsi="Arial" w:cs="Arial"/>
                <w:sz w:val="18"/>
              </w:rPr>
            </w:pPr>
          </w:p>
          <w:p w:rsidR="006B2833" w:rsidRPr="005A28C0" w:rsidRDefault="006B2833" w:rsidP="00606082">
            <w:pPr>
              <w:rPr>
                <w:rFonts w:ascii="Arial" w:hAnsi="Arial" w:cs="Arial"/>
                <w:sz w:val="18"/>
              </w:rPr>
            </w:pPr>
          </w:p>
        </w:tc>
      </w:tr>
      <w:tr w:rsidR="00093637" w:rsidRPr="00215873" w:rsidTr="00606082">
        <w:tc>
          <w:tcPr>
            <w:tcW w:w="1368" w:type="dxa"/>
            <w:shd w:val="clear" w:color="auto" w:fill="DDD1FF"/>
            <w:tcPrChange w:id="134" w:author="Ian Daniel" w:date="2011-08-09T15:00:00Z">
              <w:tcPr>
                <w:tcW w:w="1368" w:type="dxa"/>
                <w:shd w:val="clear" w:color="auto" w:fill="DDD1FF"/>
              </w:tcPr>
            </w:tcPrChange>
          </w:tcPr>
          <w:p w:rsidR="00093637" w:rsidRPr="005A28C0" w:rsidRDefault="00093637" w:rsidP="0060608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Change w:id="135" w:author="Ian Daniel" w:date="2011-08-09T15:00:00Z">
              <w:tcPr>
                <w:tcW w:w="3240" w:type="dxa"/>
                <w:shd w:val="clear" w:color="auto" w:fill="DDD1FF"/>
              </w:tcPr>
            </w:tcPrChange>
          </w:tcPr>
          <w:p w:rsidR="00093637" w:rsidRPr="005A28C0" w:rsidRDefault="00093637" w:rsidP="0060608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Change w:id="136" w:author="Ian Daniel" w:date="2011-08-09T15:00:00Z">
              <w:tcPr>
                <w:tcW w:w="3914" w:type="dxa"/>
                <w:shd w:val="clear" w:color="auto" w:fill="DDD1FF"/>
              </w:tcPr>
            </w:tcPrChange>
          </w:tcPr>
          <w:p w:rsidR="00093637" w:rsidRPr="005A28C0" w:rsidRDefault="00093637" w:rsidP="00606082">
            <w:pPr>
              <w:autoSpaceDE w:val="0"/>
              <w:autoSpaceDN w:val="0"/>
              <w:adjustRightInd w:val="0"/>
              <w:rPr>
                <w:rFonts w:ascii="Arial" w:hAnsi="Arial" w:cs="Arial"/>
                <w:b/>
                <w:bCs/>
                <w:sz w:val="18"/>
              </w:rPr>
            </w:pPr>
            <w:r w:rsidRPr="005A28C0">
              <w:rPr>
                <w:rFonts w:ascii="Arial" w:hAnsi="Arial" w:cs="Arial"/>
                <w:b/>
                <w:bCs/>
                <w:sz w:val="18"/>
              </w:rPr>
              <w:t>Sample values</w:t>
            </w:r>
          </w:p>
        </w:tc>
      </w:tr>
      <w:tr w:rsidR="00093637" w:rsidRPr="00215873" w:rsidTr="00606082">
        <w:tc>
          <w:tcPr>
            <w:tcW w:w="1368" w:type="dxa"/>
            <w:tcPrChange w:id="137" w:author="Ian Daniel" w:date="2011-08-09T15:00:00Z">
              <w:tcPr>
                <w:tcW w:w="1368" w:type="dxa"/>
              </w:tcPr>
            </w:tcPrChange>
          </w:tcPr>
          <w:p w:rsidR="00093637" w:rsidRPr="005A28C0" w:rsidRDefault="00093637" w:rsidP="00606082">
            <w:pPr>
              <w:autoSpaceDE w:val="0"/>
              <w:autoSpaceDN w:val="0"/>
              <w:adjustRightInd w:val="0"/>
              <w:rPr>
                <w:rFonts w:ascii="Arial" w:hAnsi="Arial" w:cs="Arial"/>
                <w:sz w:val="18"/>
              </w:rPr>
            </w:pPr>
            <w:commentRangeStart w:id="138"/>
            <w:r>
              <w:rPr>
                <w:rFonts w:ascii="Arial" w:hAnsi="Arial" w:cs="Arial"/>
                <w:b/>
                <w:sz w:val="18"/>
              </w:rPr>
              <w:t>A</w:t>
            </w:r>
          </w:p>
        </w:tc>
        <w:tc>
          <w:tcPr>
            <w:tcW w:w="3240" w:type="dxa"/>
            <w:tcPrChange w:id="139" w:author="Ian Daniel" w:date="2011-08-09T15:00:00Z">
              <w:tcPr>
                <w:tcW w:w="3240" w:type="dxa"/>
              </w:tcPr>
            </w:tcPrChange>
          </w:tcPr>
          <w:p w:rsidR="00093637" w:rsidRPr="005A28C0" w:rsidRDefault="00093637" w:rsidP="00606082">
            <w:pPr>
              <w:rPr>
                <w:rFonts w:ascii="Arial" w:hAnsi="Arial" w:cs="Arial"/>
                <w:sz w:val="18"/>
              </w:rPr>
            </w:pPr>
            <w:r>
              <w:rPr>
                <w:rFonts w:ascii="Arial" w:hAnsi="Arial" w:cs="Arial"/>
                <w:sz w:val="18"/>
              </w:rPr>
              <w:t>Aggregate enabled for automation</w:t>
            </w:r>
          </w:p>
        </w:tc>
        <w:tc>
          <w:tcPr>
            <w:tcW w:w="3914" w:type="dxa"/>
            <w:tcPrChange w:id="140" w:author="Ian Daniel" w:date="2011-08-09T15:00:00Z">
              <w:tcPr>
                <w:tcW w:w="3914" w:type="dxa"/>
              </w:tcPr>
            </w:tcPrChange>
          </w:tcPr>
          <w:p w:rsidR="00093637" w:rsidRDefault="004C500E" w:rsidP="00606082">
            <w:pPr>
              <w:rPr>
                <w:rFonts w:ascii="Arial" w:hAnsi="Arial" w:cs="Arial"/>
                <w:sz w:val="18"/>
              </w:rPr>
            </w:pPr>
            <w:r>
              <w:rPr>
                <w:rFonts w:ascii="Arial" w:hAnsi="Arial" w:cs="Arial"/>
                <w:sz w:val="18"/>
              </w:rPr>
              <w:t>a</w:t>
            </w:r>
            <w:r w:rsidR="00093637">
              <w:rPr>
                <w:rFonts w:ascii="Arial" w:hAnsi="Arial" w:cs="Arial"/>
                <w:sz w:val="18"/>
              </w:rPr>
              <w:t>=Automation Allowed</w:t>
            </w:r>
          </w:p>
          <w:p w:rsidR="00093637" w:rsidRPr="005A28C0" w:rsidRDefault="004C500E" w:rsidP="00606082">
            <w:pPr>
              <w:rPr>
                <w:rFonts w:ascii="Arial" w:hAnsi="Arial" w:cs="Arial"/>
                <w:sz w:val="18"/>
              </w:rPr>
            </w:pPr>
            <w:r>
              <w:rPr>
                <w:rFonts w:ascii="Arial" w:hAnsi="Arial" w:cs="Arial"/>
                <w:sz w:val="18"/>
              </w:rPr>
              <w:t>n</w:t>
            </w:r>
            <w:r w:rsidR="00093637">
              <w:rPr>
                <w:rFonts w:ascii="Arial" w:hAnsi="Arial" w:cs="Arial"/>
                <w:sz w:val="18"/>
              </w:rPr>
              <w:t>=No Automation</w:t>
            </w:r>
          </w:p>
          <w:p w:rsidR="00093637" w:rsidRDefault="00093637" w:rsidP="00606082">
            <w:pPr>
              <w:rPr>
                <w:rFonts w:ascii="Arial" w:hAnsi="Arial" w:cs="Arial"/>
                <w:sz w:val="18"/>
              </w:rPr>
            </w:pPr>
          </w:p>
          <w:commentRangeEnd w:id="138"/>
          <w:p w:rsidR="00093637" w:rsidRPr="005A28C0" w:rsidRDefault="00833DB7" w:rsidP="00606082">
            <w:pPr>
              <w:rPr>
                <w:rFonts w:ascii="Arial" w:hAnsi="Arial" w:cs="Arial"/>
                <w:sz w:val="18"/>
              </w:rPr>
            </w:pPr>
            <w:r>
              <w:rPr>
                <w:rStyle w:val="CommentReference"/>
              </w:rPr>
              <w:commentReference w:id="138"/>
            </w:r>
          </w:p>
        </w:tc>
      </w:tr>
      <w:tr w:rsidR="00487E10" w:rsidRPr="00215873" w:rsidTr="007D17F0">
        <w:tc>
          <w:tcPr>
            <w:tcW w:w="1368" w:type="dxa"/>
            <w:shd w:val="clear" w:color="auto" w:fill="DDD1FF"/>
            <w:tcPrChange w:id="141" w:author="Ian Daniel" w:date="2011-08-09T15:00:00Z">
              <w:tcPr>
                <w:tcW w:w="1368" w:type="dxa"/>
                <w:shd w:val="clear" w:color="auto" w:fill="DDD1FF"/>
              </w:tcPr>
            </w:tcPrChange>
          </w:tcPr>
          <w:p w:rsidR="00487E10" w:rsidRPr="005A28C0" w:rsidRDefault="00487E1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Change w:id="142" w:author="Ian Daniel" w:date="2011-08-09T15:00:00Z">
              <w:tcPr>
                <w:tcW w:w="3240" w:type="dxa"/>
                <w:shd w:val="clear" w:color="auto" w:fill="DDD1FF"/>
              </w:tcPr>
            </w:tcPrChange>
          </w:tcPr>
          <w:p w:rsidR="00487E10" w:rsidRPr="005A28C0" w:rsidRDefault="00487E1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Change w:id="143" w:author="Ian Daniel" w:date="2011-08-09T15:00:00Z">
              <w:tcPr>
                <w:tcW w:w="3914" w:type="dxa"/>
                <w:shd w:val="clear" w:color="auto" w:fill="DDD1FF"/>
              </w:tcPr>
            </w:tcPrChange>
          </w:tcPr>
          <w:p w:rsidR="00487E10" w:rsidRPr="005A28C0" w:rsidRDefault="00487E10" w:rsidP="007D17F0">
            <w:pPr>
              <w:autoSpaceDE w:val="0"/>
              <w:autoSpaceDN w:val="0"/>
              <w:adjustRightInd w:val="0"/>
              <w:rPr>
                <w:rFonts w:ascii="Arial" w:hAnsi="Arial" w:cs="Arial"/>
                <w:b/>
                <w:bCs/>
                <w:sz w:val="18"/>
              </w:rPr>
            </w:pPr>
            <w:r w:rsidRPr="005A28C0">
              <w:rPr>
                <w:rFonts w:ascii="Arial" w:hAnsi="Arial" w:cs="Arial"/>
                <w:b/>
                <w:bCs/>
                <w:sz w:val="18"/>
              </w:rPr>
              <w:t>Sample values</w:t>
            </w:r>
          </w:p>
        </w:tc>
      </w:tr>
      <w:tr w:rsidR="00487E10" w:rsidRPr="00215873" w:rsidTr="007D17F0">
        <w:tc>
          <w:tcPr>
            <w:tcW w:w="1368" w:type="dxa"/>
            <w:tcPrChange w:id="144" w:author="Ian Daniel" w:date="2011-08-09T15:00:00Z">
              <w:tcPr>
                <w:tcW w:w="1368" w:type="dxa"/>
              </w:tcPr>
            </w:tcPrChange>
          </w:tcPr>
          <w:p w:rsidR="00487E10" w:rsidRPr="005A28C0" w:rsidRDefault="00487E10" w:rsidP="007D17F0">
            <w:pPr>
              <w:autoSpaceDE w:val="0"/>
              <w:autoSpaceDN w:val="0"/>
              <w:adjustRightInd w:val="0"/>
              <w:rPr>
                <w:rFonts w:ascii="Arial" w:hAnsi="Arial" w:cs="Arial"/>
                <w:sz w:val="18"/>
              </w:rPr>
            </w:pPr>
            <w:r>
              <w:rPr>
                <w:rFonts w:ascii="Arial" w:hAnsi="Arial" w:cs="Arial"/>
                <w:b/>
                <w:sz w:val="18"/>
              </w:rPr>
              <w:t>XX</w:t>
            </w:r>
          </w:p>
        </w:tc>
        <w:tc>
          <w:tcPr>
            <w:tcW w:w="3240" w:type="dxa"/>
            <w:tcPrChange w:id="145" w:author="Ian Daniel" w:date="2011-08-09T15:00:00Z">
              <w:tcPr>
                <w:tcW w:w="3240" w:type="dxa"/>
              </w:tcPr>
            </w:tcPrChange>
          </w:tcPr>
          <w:p w:rsidR="00487E10" w:rsidRPr="005A28C0" w:rsidRDefault="00487E10" w:rsidP="00487E10">
            <w:pPr>
              <w:rPr>
                <w:rFonts w:ascii="Arial" w:hAnsi="Arial" w:cs="Arial"/>
                <w:sz w:val="18"/>
              </w:rPr>
            </w:pPr>
            <w:r>
              <w:rPr>
                <w:rFonts w:ascii="Arial" w:hAnsi="Arial" w:cs="Arial"/>
                <w:sz w:val="18"/>
              </w:rPr>
              <w:t>Aggregate type</w:t>
            </w:r>
          </w:p>
        </w:tc>
        <w:tc>
          <w:tcPr>
            <w:tcW w:w="3914" w:type="dxa"/>
            <w:tcPrChange w:id="146" w:author="Ian Daniel" w:date="2011-08-09T15:00:00Z">
              <w:tcPr>
                <w:tcW w:w="3914" w:type="dxa"/>
              </w:tcPr>
            </w:tcPrChange>
          </w:tcPr>
          <w:p w:rsidR="00487E10" w:rsidRDefault="00487E10" w:rsidP="007D17F0">
            <w:pPr>
              <w:rPr>
                <w:rFonts w:ascii="Arial" w:hAnsi="Arial" w:cs="Arial"/>
                <w:sz w:val="18"/>
              </w:rPr>
            </w:pPr>
            <w:r>
              <w:rPr>
                <w:rFonts w:ascii="Arial" w:hAnsi="Arial" w:cs="Arial"/>
                <w:sz w:val="18"/>
              </w:rPr>
              <w:t>32=32Bit aggregate (ONTAP7/8)</w:t>
            </w:r>
          </w:p>
          <w:p w:rsidR="00487E10" w:rsidRPr="005A28C0" w:rsidRDefault="00487E10" w:rsidP="007D17F0">
            <w:pPr>
              <w:rPr>
                <w:rFonts w:ascii="Arial" w:hAnsi="Arial" w:cs="Arial"/>
                <w:sz w:val="18"/>
              </w:rPr>
            </w:pPr>
            <w:r>
              <w:rPr>
                <w:rFonts w:ascii="Arial" w:hAnsi="Arial" w:cs="Arial"/>
                <w:sz w:val="18"/>
              </w:rPr>
              <w:t>64=64Bit aggregate (ONTAP8 only)</w:t>
            </w:r>
          </w:p>
          <w:p w:rsidR="00487E10" w:rsidRDefault="00487E10" w:rsidP="007D17F0">
            <w:pPr>
              <w:rPr>
                <w:rFonts w:ascii="Arial" w:hAnsi="Arial" w:cs="Arial"/>
                <w:sz w:val="18"/>
              </w:rPr>
            </w:pPr>
          </w:p>
          <w:p w:rsidR="00487E10" w:rsidRPr="005A28C0" w:rsidRDefault="00487E10" w:rsidP="007D17F0">
            <w:pPr>
              <w:rPr>
                <w:rFonts w:ascii="Arial" w:hAnsi="Arial" w:cs="Arial"/>
                <w:sz w:val="18"/>
              </w:rPr>
            </w:pPr>
          </w:p>
        </w:tc>
      </w:tr>
      <w:tr w:rsidR="0074395A" w:rsidRPr="00215873" w:rsidTr="0074395A">
        <w:tc>
          <w:tcPr>
            <w:tcW w:w="1368" w:type="dxa"/>
            <w:shd w:val="clear" w:color="auto" w:fill="DDD1FF"/>
            <w:tcPrChange w:id="147" w:author="Ian Daniel" w:date="2011-08-09T15:00:00Z">
              <w:tcPr>
                <w:tcW w:w="1368" w:type="dxa"/>
                <w:shd w:val="clear" w:color="auto" w:fill="DDD1FF"/>
              </w:tcPr>
            </w:tcPrChange>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Change w:id="148" w:author="Ian Daniel" w:date="2011-08-09T15:00:00Z">
              <w:tcPr>
                <w:tcW w:w="3240" w:type="dxa"/>
                <w:shd w:val="clear" w:color="auto" w:fill="DDD1FF"/>
              </w:tcPr>
            </w:tcPrChange>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Change w:id="149" w:author="Ian Daniel" w:date="2011-08-09T15:00:00Z">
              <w:tcPr>
                <w:tcW w:w="3914" w:type="dxa"/>
                <w:shd w:val="clear" w:color="auto" w:fill="DDD1FF"/>
              </w:tcPr>
            </w:tcPrChange>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Sample values</w:t>
            </w:r>
          </w:p>
        </w:tc>
      </w:tr>
      <w:tr w:rsidR="0074395A" w:rsidRPr="00215873" w:rsidTr="0074395A">
        <w:tc>
          <w:tcPr>
            <w:tcW w:w="1368" w:type="dxa"/>
            <w:tcPrChange w:id="150" w:author="Ian Daniel" w:date="2011-08-09T15:00:00Z">
              <w:tcPr>
                <w:tcW w:w="1368" w:type="dxa"/>
              </w:tcPr>
            </w:tcPrChange>
          </w:tcPr>
          <w:p w:rsidR="0074395A" w:rsidRPr="005A28C0" w:rsidRDefault="0074395A" w:rsidP="0074395A">
            <w:pPr>
              <w:autoSpaceDE w:val="0"/>
              <w:autoSpaceDN w:val="0"/>
              <w:adjustRightInd w:val="0"/>
              <w:rPr>
                <w:rFonts w:ascii="Arial" w:hAnsi="Arial" w:cs="Arial"/>
                <w:sz w:val="18"/>
              </w:rPr>
            </w:pPr>
            <w:r>
              <w:rPr>
                <w:rFonts w:ascii="Arial" w:hAnsi="Arial" w:cs="Arial"/>
                <w:b/>
                <w:sz w:val="18"/>
              </w:rPr>
              <w:t>NN</w:t>
            </w:r>
          </w:p>
        </w:tc>
        <w:tc>
          <w:tcPr>
            <w:tcW w:w="3240" w:type="dxa"/>
            <w:tcPrChange w:id="151" w:author="Ian Daniel" w:date="2011-08-09T15:00:00Z">
              <w:tcPr>
                <w:tcW w:w="3240" w:type="dxa"/>
              </w:tcPr>
            </w:tcPrChange>
          </w:tcPr>
          <w:p w:rsidR="0074395A" w:rsidRDefault="0074395A" w:rsidP="0074395A">
            <w:pPr>
              <w:rPr>
                <w:rFonts w:ascii="Arial" w:hAnsi="Arial" w:cs="Arial"/>
                <w:sz w:val="18"/>
              </w:rPr>
            </w:pPr>
            <w:r w:rsidRPr="005A28C0">
              <w:rPr>
                <w:rFonts w:ascii="Arial" w:hAnsi="Arial" w:cs="Arial"/>
                <w:sz w:val="18"/>
              </w:rPr>
              <w:t>Aggregate number to prevent duplicate aggregate numbers</w:t>
            </w:r>
            <w:r w:rsidR="00487E10">
              <w:rPr>
                <w:rFonts w:ascii="Arial" w:hAnsi="Arial" w:cs="Arial"/>
                <w:sz w:val="18"/>
              </w:rPr>
              <w:t xml:space="preserve"> on a controller</w:t>
            </w:r>
          </w:p>
          <w:p w:rsidR="00093637" w:rsidRPr="005A28C0" w:rsidRDefault="00093637" w:rsidP="0074395A">
            <w:pPr>
              <w:rPr>
                <w:rFonts w:ascii="Arial" w:hAnsi="Arial" w:cs="Arial"/>
                <w:sz w:val="18"/>
              </w:rPr>
            </w:pPr>
          </w:p>
        </w:tc>
        <w:tc>
          <w:tcPr>
            <w:tcW w:w="3914" w:type="dxa"/>
            <w:tcPrChange w:id="152" w:author="Ian Daniel" w:date="2011-08-09T15:00:00Z">
              <w:tcPr>
                <w:tcW w:w="3914" w:type="dxa"/>
              </w:tcPr>
            </w:tcPrChange>
          </w:tcPr>
          <w:p w:rsidR="0074395A" w:rsidRPr="005A28C0" w:rsidRDefault="0074395A" w:rsidP="0074395A">
            <w:pPr>
              <w:rPr>
                <w:rFonts w:ascii="Arial" w:hAnsi="Arial" w:cs="Arial"/>
                <w:sz w:val="18"/>
              </w:rPr>
            </w:pPr>
            <w:r>
              <w:rPr>
                <w:rFonts w:ascii="Arial" w:hAnsi="Arial" w:cs="Arial"/>
                <w:sz w:val="18"/>
              </w:rPr>
              <w:t>01-99</w:t>
            </w:r>
          </w:p>
          <w:p w:rsidR="0074395A" w:rsidRPr="005A28C0" w:rsidRDefault="0074395A" w:rsidP="0074395A">
            <w:pPr>
              <w:rPr>
                <w:rFonts w:ascii="Arial" w:hAnsi="Arial" w:cs="Arial"/>
                <w:sz w:val="18"/>
              </w:rPr>
            </w:pPr>
          </w:p>
        </w:tc>
      </w:tr>
    </w:tbl>
    <w:p w:rsidR="0074395A" w:rsidRDefault="0074395A" w:rsidP="0074395A">
      <w:pPr>
        <w:pStyle w:val="BodyText"/>
      </w:pPr>
      <w:bookmarkStart w:id="153" w:name="_Toc251335736"/>
      <w:bookmarkStart w:id="154" w:name="_Toc251335992"/>
      <w:bookmarkStart w:id="155" w:name="_Toc251336239"/>
      <w:bookmarkStart w:id="156" w:name="_Toc251336488"/>
      <w:bookmarkStart w:id="157" w:name="_Toc251336735"/>
      <w:bookmarkStart w:id="158" w:name="_Toc251336983"/>
      <w:bookmarkStart w:id="159" w:name="_Toc247612764"/>
      <w:bookmarkStart w:id="160" w:name="_Toc251335993"/>
      <w:bookmarkStart w:id="161" w:name="_Toc253648593"/>
      <w:bookmarkEnd w:id="153"/>
      <w:bookmarkEnd w:id="154"/>
      <w:bookmarkEnd w:id="155"/>
      <w:bookmarkEnd w:id="156"/>
      <w:bookmarkEnd w:id="157"/>
      <w:bookmarkEnd w:id="158"/>
      <w:r w:rsidRPr="00B41940">
        <w:rPr>
          <w:b/>
        </w:rPr>
        <w:t>Examples</w:t>
      </w:r>
      <w:r w:rsidR="00B41940">
        <w:rPr>
          <w:b/>
        </w:rPr>
        <w:t>:</w:t>
      </w:r>
      <w:r w:rsidR="00B54134">
        <w:rPr>
          <w:b/>
        </w:rPr>
        <w:t xml:space="preserve"> </w:t>
      </w:r>
      <w:r>
        <w:t>aggr</w:t>
      </w:r>
      <w:r w:rsidR="003E1278">
        <w:t>_mid</w:t>
      </w:r>
      <w:r w:rsidR="00093637">
        <w:t>_a</w:t>
      </w:r>
      <w:r w:rsidR="00E05073">
        <w:t>_64</w:t>
      </w:r>
      <w:r w:rsidR="003E1278">
        <w:t>_</w:t>
      </w:r>
      <w:r>
        <w:t>01</w:t>
      </w:r>
      <w:r w:rsidR="00B41940">
        <w:t xml:space="preserve">, </w:t>
      </w:r>
      <w:r>
        <w:t>aggr</w:t>
      </w:r>
      <w:r w:rsidR="003E1278">
        <w:t>_std</w:t>
      </w:r>
      <w:r w:rsidR="00093637">
        <w:t>_n</w:t>
      </w:r>
      <w:r w:rsidR="00E05073">
        <w:t>_32</w:t>
      </w:r>
      <w:r w:rsidR="003E1278">
        <w:t>_</w:t>
      </w:r>
      <w:r>
        <w:t>02</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162" w:name="_Toc299615897"/>
      <w:r>
        <w:t>Special System Use Aggregate</w:t>
      </w:r>
      <w:bookmarkEnd w:id="159"/>
      <w:bookmarkEnd w:id="160"/>
      <w:bookmarkEnd w:id="161"/>
      <w:bookmarkEnd w:id="162"/>
    </w:p>
    <w:p w:rsidR="0074395A" w:rsidRDefault="0074395A" w:rsidP="0074395A">
      <w:pPr>
        <w:pStyle w:val="BodyText"/>
        <w:rPr>
          <w:lang w:val="en-US"/>
        </w:rPr>
      </w:pPr>
      <w:r>
        <w:rPr>
          <w:lang w:val="en-US"/>
        </w:rPr>
        <w:t xml:space="preserve">There is one aggregate that does not follow the naming standard, aggr0 (that is a zero on the end). This aggregate is intended to hold the underlying </w:t>
      </w:r>
      <w:proofErr w:type="spellStart"/>
      <w:r>
        <w:rPr>
          <w:lang w:val="en-US"/>
        </w:rPr>
        <w:t>NetApp</w:t>
      </w:r>
      <w:proofErr w:type="spellEnd"/>
      <w:r>
        <w:rPr>
          <w:lang w:val="en-US"/>
        </w:rPr>
        <w:t xml:space="preserve"> physical storage controller’s root volume</w:t>
      </w:r>
      <w:r w:rsidR="00E05073">
        <w:rPr>
          <w:lang w:val="en-US"/>
        </w:rPr>
        <w:t xml:space="preserve"> and </w:t>
      </w:r>
      <w:proofErr w:type="spellStart"/>
      <w:r w:rsidR="00E05073">
        <w:rPr>
          <w:lang w:val="en-US"/>
        </w:rPr>
        <w:t>vfiler</w:t>
      </w:r>
      <w:proofErr w:type="spellEnd"/>
      <w:r w:rsidR="00E05073">
        <w:rPr>
          <w:lang w:val="en-US"/>
        </w:rPr>
        <w:t xml:space="preserve"> root volumes</w:t>
      </w:r>
      <w:r>
        <w:rPr>
          <w:lang w:val="en-US"/>
        </w:rPr>
        <w:t>.</w:t>
      </w:r>
      <w:r w:rsidRPr="007B1481">
        <w:rPr>
          <w:lang w:val="en-US"/>
        </w:rPr>
        <w:t xml:space="preserve"> </w:t>
      </w:r>
    </w:p>
    <w:p w:rsidR="0074395A" w:rsidRDefault="0074395A" w:rsidP="0074395A">
      <w:pPr>
        <w:pStyle w:val="BodyText"/>
        <w:rPr>
          <w:lang w:val="en-US"/>
        </w:rPr>
      </w:pPr>
      <w:r>
        <w:rPr>
          <w:lang w:val="en-US"/>
        </w:rPr>
        <w:t>No field separator is used as there is only one possible field with one possible value.</w:t>
      </w:r>
    </w:p>
    <w:tbl>
      <w:tblPr>
        <w:tblW w:w="1548" w:type="dxa"/>
        <w:tblInd w:w="648" w:type="dxa"/>
        <w:tblLayout w:type="fixed"/>
        <w:tblLook w:val="0000"/>
      </w:tblPr>
      <w:tblGrid>
        <w:gridCol w:w="1548"/>
      </w:tblGrid>
      <w:tr w:rsidR="0074395A" w:rsidRPr="00494568" w:rsidTr="0074395A">
        <w:trPr>
          <w:trHeight w:val="247"/>
        </w:trPr>
        <w:tc>
          <w:tcPr>
            <w:tcW w:w="1548" w:type="dxa"/>
            <w:vAlign w:val="center"/>
          </w:tcPr>
          <w:p w:rsidR="0074395A" w:rsidRPr="005A28C0" w:rsidRDefault="0074395A" w:rsidP="0074395A">
            <w:pPr>
              <w:autoSpaceDE w:val="0"/>
              <w:autoSpaceDN w:val="0"/>
              <w:adjustRightInd w:val="0"/>
              <w:rPr>
                <w:rFonts w:ascii="Arial" w:hAnsi="Arial" w:cs="Arial"/>
                <w:sz w:val="18"/>
                <w:u w:val="single"/>
              </w:rPr>
            </w:pPr>
            <w:r w:rsidRPr="005A28C0">
              <w:rPr>
                <w:rFonts w:ascii="Arial" w:hAnsi="Arial" w:cs="Arial"/>
                <w:sz w:val="18"/>
                <w:u w:val="single"/>
              </w:rPr>
              <w:t>aggr0</w:t>
            </w:r>
          </w:p>
        </w:tc>
      </w:tr>
    </w:tbl>
    <w:p w:rsidR="0074395A" w:rsidRDefault="0074395A" w:rsidP="0074395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494568"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18"/>
              </w:rPr>
            </w:pPr>
            <w:r>
              <w:rPr>
                <w:rFonts w:ascii="Arial" w:hAnsi="Arial" w:cs="Arial"/>
                <w:b/>
                <w:bCs/>
                <w:sz w:val="18"/>
              </w:rPr>
              <w:t>V</w:t>
            </w:r>
            <w:r w:rsidRPr="005A28C0">
              <w:rPr>
                <w:rFonts w:ascii="Arial" w:hAnsi="Arial" w:cs="Arial"/>
                <w:b/>
                <w:bCs/>
                <w:sz w:val="18"/>
              </w:rPr>
              <w:t>alues</w:t>
            </w:r>
          </w:p>
        </w:tc>
      </w:tr>
      <w:tr w:rsidR="0074395A" w:rsidRPr="00494568" w:rsidTr="0074395A">
        <w:tc>
          <w:tcPr>
            <w:tcW w:w="1368" w:type="dxa"/>
          </w:tcPr>
          <w:p w:rsidR="0074395A" w:rsidRPr="005A28C0" w:rsidRDefault="0074395A" w:rsidP="0074395A">
            <w:pPr>
              <w:autoSpaceDE w:val="0"/>
              <w:autoSpaceDN w:val="0"/>
              <w:adjustRightInd w:val="0"/>
              <w:rPr>
                <w:rFonts w:ascii="Arial" w:hAnsi="Arial" w:cs="Arial"/>
                <w:b/>
                <w:sz w:val="18"/>
                <w:u w:val="single"/>
              </w:rPr>
            </w:pPr>
            <w:r w:rsidRPr="005A28C0">
              <w:rPr>
                <w:rFonts w:ascii="Arial" w:hAnsi="Arial" w:cs="Arial"/>
                <w:b/>
                <w:sz w:val="18"/>
                <w:u w:val="single"/>
              </w:rPr>
              <w:t>aggr0</w:t>
            </w:r>
          </w:p>
        </w:tc>
        <w:tc>
          <w:tcPr>
            <w:tcW w:w="3240" w:type="dxa"/>
          </w:tcPr>
          <w:p w:rsidR="0074395A" w:rsidRPr="005A28C0" w:rsidRDefault="0074395A" w:rsidP="0074395A">
            <w:pPr>
              <w:rPr>
                <w:rFonts w:ascii="Arial" w:hAnsi="Arial" w:cs="Arial"/>
                <w:sz w:val="18"/>
              </w:rPr>
            </w:pPr>
            <w:r w:rsidRPr="005A28C0">
              <w:rPr>
                <w:rFonts w:ascii="Arial" w:hAnsi="Arial" w:cs="Arial"/>
                <w:sz w:val="18"/>
              </w:rPr>
              <w:t xml:space="preserve">Use “aggr0” for </w:t>
            </w:r>
            <w:proofErr w:type="gramStart"/>
            <w:r w:rsidRPr="005A28C0">
              <w:rPr>
                <w:rFonts w:ascii="Arial" w:hAnsi="Arial" w:cs="Arial"/>
                <w:sz w:val="18"/>
              </w:rPr>
              <w:t xml:space="preserve">physical  </w:t>
            </w:r>
            <w:proofErr w:type="spellStart"/>
            <w:r w:rsidRPr="005A28C0">
              <w:rPr>
                <w:rFonts w:ascii="Arial" w:hAnsi="Arial" w:cs="Arial"/>
                <w:sz w:val="18"/>
              </w:rPr>
              <w:t>NetApp</w:t>
            </w:r>
            <w:proofErr w:type="spellEnd"/>
            <w:proofErr w:type="gramEnd"/>
            <w:r w:rsidRPr="005A28C0">
              <w:rPr>
                <w:rFonts w:ascii="Arial" w:hAnsi="Arial" w:cs="Arial"/>
                <w:sz w:val="18"/>
              </w:rPr>
              <w:t xml:space="preserve"> storage controller root aggregate</w:t>
            </w:r>
            <w:r w:rsidR="00487E10">
              <w:rPr>
                <w:rFonts w:ascii="Arial" w:hAnsi="Arial" w:cs="Arial"/>
                <w:sz w:val="18"/>
              </w:rPr>
              <w:t xml:space="preserve"> and </w:t>
            </w:r>
            <w:proofErr w:type="spellStart"/>
            <w:r w:rsidR="00487E10">
              <w:rPr>
                <w:rFonts w:ascii="Arial" w:hAnsi="Arial" w:cs="Arial"/>
                <w:sz w:val="18"/>
              </w:rPr>
              <w:t>vfiler</w:t>
            </w:r>
            <w:proofErr w:type="spellEnd"/>
            <w:r w:rsidR="00487E10">
              <w:rPr>
                <w:rFonts w:ascii="Arial" w:hAnsi="Arial" w:cs="Arial"/>
                <w:sz w:val="18"/>
              </w:rPr>
              <w:t xml:space="preserve"> root volumes.</w:t>
            </w:r>
          </w:p>
          <w:p w:rsidR="0074395A" w:rsidRPr="005A28C0" w:rsidRDefault="0074395A" w:rsidP="0074395A">
            <w:pPr>
              <w:rPr>
                <w:rFonts w:ascii="Arial" w:hAnsi="Arial" w:cs="Arial"/>
                <w:sz w:val="18"/>
              </w:rPr>
            </w:pPr>
          </w:p>
        </w:tc>
        <w:tc>
          <w:tcPr>
            <w:tcW w:w="3914" w:type="dxa"/>
          </w:tcPr>
          <w:p w:rsidR="0074395A" w:rsidRPr="005A28C0" w:rsidRDefault="0074395A" w:rsidP="0074395A">
            <w:pPr>
              <w:rPr>
                <w:rFonts w:ascii="Arial" w:hAnsi="Arial" w:cs="Arial"/>
                <w:sz w:val="18"/>
              </w:rPr>
            </w:pPr>
            <w:r w:rsidRPr="005A28C0">
              <w:rPr>
                <w:rFonts w:ascii="Arial" w:hAnsi="Arial" w:cs="Arial"/>
                <w:sz w:val="18"/>
              </w:rPr>
              <w:t>aggr0</w:t>
            </w:r>
          </w:p>
        </w:tc>
      </w:tr>
    </w:tbl>
    <w:p w:rsidR="0074395A" w:rsidRDefault="0074395A" w:rsidP="0074395A">
      <w:pPr>
        <w:pStyle w:val="Heading2"/>
        <w:tabs>
          <w:tab w:val="clear" w:pos="-90"/>
          <w:tab w:val="clear" w:pos="756"/>
          <w:tab w:val="num" w:pos="576"/>
          <w:tab w:val="left" w:pos="810"/>
        </w:tabs>
        <w:spacing w:before="360" w:after="120"/>
        <w:ind w:left="576"/>
      </w:pPr>
      <w:bookmarkStart w:id="163" w:name="_Toc251335738"/>
      <w:bookmarkStart w:id="164" w:name="_Toc251335994"/>
      <w:bookmarkStart w:id="165" w:name="_Toc251336241"/>
      <w:bookmarkStart w:id="166" w:name="_Toc251336490"/>
      <w:bookmarkStart w:id="167" w:name="_Toc251336737"/>
      <w:bookmarkStart w:id="168" w:name="_Toc251336985"/>
      <w:bookmarkStart w:id="169" w:name="_Toc251335739"/>
      <w:bookmarkStart w:id="170" w:name="_Toc251335995"/>
      <w:bookmarkStart w:id="171" w:name="_Toc251336242"/>
      <w:bookmarkStart w:id="172" w:name="_Toc251336491"/>
      <w:bookmarkStart w:id="173" w:name="_Toc251336738"/>
      <w:bookmarkStart w:id="174" w:name="_Toc251336986"/>
      <w:bookmarkStart w:id="175" w:name="_Toc251335740"/>
      <w:bookmarkStart w:id="176" w:name="_Toc251335996"/>
      <w:bookmarkStart w:id="177" w:name="_Toc251336243"/>
      <w:bookmarkStart w:id="178" w:name="_Toc251336492"/>
      <w:bookmarkStart w:id="179" w:name="_Toc251336739"/>
      <w:bookmarkStart w:id="180" w:name="_Toc251336987"/>
      <w:bookmarkStart w:id="181" w:name="_Toc251335741"/>
      <w:bookmarkStart w:id="182" w:name="_Toc251335997"/>
      <w:bookmarkStart w:id="183" w:name="_Toc251336244"/>
      <w:bookmarkStart w:id="184" w:name="_Toc251336493"/>
      <w:bookmarkStart w:id="185" w:name="_Toc251336740"/>
      <w:bookmarkStart w:id="186" w:name="_Toc251336988"/>
      <w:bookmarkStart w:id="187" w:name="_Toc251335742"/>
      <w:bookmarkStart w:id="188" w:name="_Toc251335998"/>
      <w:bookmarkStart w:id="189" w:name="_Toc251336245"/>
      <w:bookmarkStart w:id="190" w:name="_Toc251336494"/>
      <w:bookmarkStart w:id="191" w:name="_Toc251336741"/>
      <w:bookmarkStart w:id="192" w:name="_Toc251336989"/>
      <w:bookmarkStart w:id="193" w:name="_Toc251335743"/>
      <w:bookmarkStart w:id="194" w:name="_Toc251335999"/>
      <w:bookmarkStart w:id="195" w:name="_Toc251336246"/>
      <w:bookmarkStart w:id="196" w:name="_Toc251336495"/>
      <w:bookmarkStart w:id="197" w:name="_Toc251336742"/>
      <w:bookmarkStart w:id="198" w:name="_Toc251336990"/>
      <w:bookmarkStart w:id="199" w:name="_Toc251335744"/>
      <w:bookmarkStart w:id="200" w:name="_Toc251336000"/>
      <w:bookmarkStart w:id="201" w:name="_Toc251336247"/>
      <w:bookmarkStart w:id="202" w:name="_Toc251336496"/>
      <w:bookmarkStart w:id="203" w:name="_Toc251336743"/>
      <w:bookmarkStart w:id="204" w:name="_Toc251336991"/>
      <w:bookmarkStart w:id="205" w:name="_Toc251335746"/>
      <w:bookmarkStart w:id="206" w:name="_Toc251336002"/>
      <w:bookmarkStart w:id="207" w:name="_Toc251336249"/>
      <w:bookmarkStart w:id="208" w:name="_Toc251336498"/>
      <w:bookmarkStart w:id="209" w:name="_Toc251336745"/>
      <w:bookmarkStart w:id="210" w:name="_Toc251336993"/>
      <w:bookmarkStart w:id="211" w:name="_Toc251335747"/>
      <w:bookmarkStart w:id="212" w:name="_Toc251336003"/>
      <w:bookmarkStart w:id="213" w:name="_Toc251336250"/>
      <w:bookmarkStart w:id="214" w:name="_Toc251336499"/>
      <w:bookmarkStart w:id="215" w:name="_Toc251336746"/>
      <w:bookmarkStart w:id="216" w:name="_Toc251336994"/>
      <w:bookmarkStart w:id="217" w:name="_Toc247612765"/>
      <w:bookmarkStart w:id="218" w:name="_Toc251336004"/>
      <w:bookmarkStart w:id="219" w:name="_Toc253648595"/>
      <w:bookmarkStart w:id="220" w:name="_Toc299615898"/>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roofErr w:type="spellStart"/>
      <w:r>
        <w:t>NetApp</w:t>
      </w:r>
      <w:proofErr w:type="spellEnd"/>
      <w:r>
        <w:t xml:space="preserve"> Volumes</w:t>
      </w:r>
      <w:bookmarkEnd w:id="217"/>
      <w:bookmarkEnd w:id="218"/>
      <w:bookmarkEnd w:id="219"/>
      <w:r>
        <w:t xml:space="preserve"> and </w:t>
      </w:r>
      <w:proofErr w:type="spellStart"/>
      <w:r>
        <w:t>Qtrees</w:t>
      </w:r>
      <w:bookmarkEnd w:id="220"/>
      <w:proofErr w:type="spellEnd"/>
    </w:p>
    <w:p w:rsidR="0074395A" w:rsidRPr="005A28C0" w:rsidRDefault="0074395A" w:rsidP="0074395A">
      <w:pPr>
        <w:pStyle w:val="BodyText"/>
      </w:pPr>
      <w:r>
        <w:rPr>
          <w:lang w:val="en-US"/>
        </w:rPr>
        <w:t xml:space="preserve">This section describes the naming standards for </w:t>
      </w:r>
      <w:proofErr w:type="spellStart"/>
      <w:r>
        <w:rPr>
          <w:lang w:val="en-US"/>
        </w:rPr>
        <w:t>NetApp</w:t>
      </w:r>
      <w:proofErr w:type="spellEnd"/>
      <w:r>
        <w:rPr>
          <w:lang w:val="en-US"/>
        </w:rPr>
        <w:t xml:space="preserve"> volumes and </w:t>
      </w:r>
      <w:proofErr w:type="spellStart"/>
      <w:r>
        <w:rPr>
          <w:lang w:val="en-US"/>
        </w:rPr>
        <w:t>qtrees</w:t>
      </w:r>
      <w:proofErr w:type="spellEnd"/>
      <w:r>
        <w:rPr>
          <w:lang w:val="en-US"/>
        </w:rPr>
        <w:t>.</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221" w:name="_Toc247612766"/>
      <w:bookmarkStart w:id="222" w:name="_Toc251336005"/>
      <w:bookmarkStart w:id="223" w:name="_Toc253648596"/>
      <w:bookmarkStart w:id="224" w:name="_Toc299615899"/>
      <w:r>
        <w:t xml:space="preserve">System </w:t>
      </w:r>
      <w:bookmarkEnd w:id="221"/>
      <w:bookmarkEnd w:id="222"/>
      <w:bookmarkEnd w:id="223"/>
      <w:r>
        <w:t xml:space="preserve">Volumes for Data </w:t>
      </w:r>
      <w:proofErr w:type="spellStart"/>
      <w:r>
        <w:t>vFilers</w:t>
      </w:r>
      <w:bookmarkEnd w:id="224"/>
      <w:proofErr w:type="spellEnd"/>
    </w:p>
    <w:p w:rsidR="0074395A" w:rsidRDefault="0074395A" w:rsidP="0074395A">
      <w:pPr>
        <w:pStyle w:val="BodyText"/>
        <w:rPr>
          <w:lang w:val="en-US"/>
        </w:rPr>
      </w:pPr>
      <w:r>
        <w:rPr>
          <w:lang w:val="en-US"/>
        </w:rPr>
        <w:t xml:space="preserve">The root volume for a data </w:t>
      </w:r>
      <w:proofErr w:type="spellStart"/>
      <w:r>
        <w:rPr>
          <w:lang w:val="en-US"/>
        </w:rPr>
        <w:t>vFiler</w:t>
      </w:r>
      <w:proofErr w:type="spellEnd"/>
      <w:r>
        <w:rPr>
          <w:lang w:val="en-US"/>
        </w:rPr>
        <w:t xml:space="preserve"> should have the following naming scheme.</w:t>
      </w:r>
    </w:p>
    <w:p w:rsidR="0074395A" w:rsidRDefault="0074395A" w:rsidP="0074395A">
      <w:pPr>
        <w:pStyle w:val="BodyText"/>
        <w:rPr>
          <w:lang w:val="en-US"/>
        </w:rPr>
      </w:pPr>
      <w:r>
        <w:rPr>
          <w:lang w:val="en-US"/>
        </w:rPr>
        <w:t>The underscore character is used as a field separator.</w:t>
      </w:r>
    </w:p>
    <w:tbl>
      <w:tblPr>
        <w:tblW w:w="0" w:type="auto"/>
        <w:tblInd w:w="648" w:type="dxa"/>
        <w:tblLook w:val="0000"/>
      </w:tblPr>
      <w:tblGrid>
        <w:gridCol w:w="334"/>
        <w:gridCol w:w="334"/>
        <w:gridCol w:w="334"/>
        <w:gridCol w:w="168"/>
        <w:gridCol w:w="162"/>
        <w:gridCol w:w="153"/>
        <w:gridCol w:w="153"/>
        <w:gridCol w:w="323"/>
        <w:gridCol w:w="162"/>
        <w:gridCol w:w="225"/>
        <w:gridCol w:w="225"/>
        <w:gridCol w:w="162"/>
        <w:gridCol w:w="323"/>
        <w:gridCol w:w="197"/>
        <w:gridCol w:w="283"/>
        <w:gridCol w:w="283"/>
        <w:gridCol w:w="197"/>
        <w:gridCol w:w="394"/>
        <w:gridCol w:w="197"/>
        <w:gridCol w:w="283"/>
        <w:gridCol w:w="283"/>
        <w:gridCol w:w="197"/>
        <w:gridCol w:w="394"/>
        <w:gridCol w:w="197"/>
        <w:gridCol w:w="283"/>
        <w:gridCol w:w="283"/>
        <w:gridCol w:w="197"/>
        <w:gridCol w:w="394"/>
        <w:gridCol w:w="394"/>
        <w:gridCol w:w="394"/>
        <w:gridCol w:w="394"/>
      </w:tblGrid>
      <w:tr w:rsidR="00C1457E" w:rsidRPr="00DF3E5D" w:rsidTr="007D17F0">
        <w:tc>
          <w:tcPr>
            <w:tcW w:w="0" w:type="auto"/>
          </w:tcPr>
          <w:p w:rsidR="00C1457E" w:rsidRPr="00DF3E5D" w:rsidRDefault="00C1457E" w:rsidP="007D17F0">
            <w:pPr>
              <w:jc w:val="center"/>
              <w:rPr>
                <w:rFonts w:ascii="Arial" w:hAnsi="Arial" w:cs="Arial"/>
                <w:sz w:val="16"/>
                <w:szCs w:val="16"/>
              </w:rPr>
            </w:pPr>
            <w:r w:rsidRPr="00DF3E5D">
              <w:rPr>
                <w:rFonts w:ascii="Arial" w:hAnsi="Arial" w:cs="Arial"/>
                <w:sz w:val="16"/>
                <w:szCs w:val="16"/>
              </w:rPr>
              <w:t>1</w:t>
            </w:r>
          </w:p>
        </w:tc>
        <w:tc>
          <w:tcPr>
            <w:tcW w:w="0" w:type="auto"/>
          </w:tcPr>
          <w:p w:rsidR="00C1457E" w:rsidRPr="00DF3E5D" w:rsidRDefault="00C1457E" w:rsidP="007D17F0">
            <w:pPr>
              <w:jc w:val="center"/>
              <w:rPr>
                <w:rFonts w:ascii="Arial" w:hAnsi="Arial" w:cs="Arial"/>
                <w:sz w:val="16"/>
                <w:szCs w:val="16"/>
              </w:rPr>
            </w:pPr>
            <w:r w:rsidRPr="00DF3E5D">
              <w:rPr>
                <w:rFonts w:ascii="Arial" w:hAnsi="Arial" w:cs="Arial"/>
                <w:sz w:val="16"/>
                <w:szCs w:val="16"/>
              </w:rPr>
              <w:t>2</w:t>
            </w:r>
          </w:p>
        </w:tc>
        <w:tc>
          <w:tcPr>
            <w:tcW w:w="0" w:type="auto"/>
          </w:tcPr>
          <w:p w:rsidR="00C1457E" w:rsidRPr="00DF3E5D" w:rsidRDefault="00C1457E" w:rsidP="007D17F0">
            <w:pPr>
              <w:jc w:val="center"/>
              <w:rPr>
                <w:rFonts w:ascii="Arial" w:hAnsi="Arial" w:cs="Arial"/>
                <w:sz w:val="16"/>
                <w:szCs w:val="16"/>
              </w:rPr>
            </w:pPr>
            <w:r w:rsidRPr="00DF3E5D">
              <w:rPr>
                <w:rFonts w:ascii="Arial" w:hAnsi="Arial" w:cs="Arial"/>
                <w:sz w:val="16"/>
                <w:szCs w:val="16"/>
              </w:rPr>
              <w:t>3</w:t>
            </w:r>
          </w:p>
        </w:tc>
        <w:tc>
          <w:tcPr>
            <w:tcW w:w="0" w:type="auto"/>
            <w:gridSpan w:val="2"/>
          </w:tcPr>
          <w:p w:rsidR="00C1457E" w:rsidRPr="00DF3E5D" w:rsidRDefault="00C1457E" w:rsidP="007D17F0">
            <w:pPr>
              <w:jc w:val="center"/>
              <w:rPr>
                <w:rFonts w:ascii="Arial" w:hAnsi="Arial" w:cs="Arial"/>
                <w:sz w:val="16"/>
                <w:szCs w:val="16"/>
              </w:rPr>
            </w:pPr>
            <w:r w:rsidRPr="00DF3E5D">
              <w:rPr>
                <w:rFonts w:ascii="Arial" w:hAnsi="Arial" w:cs="Arial"/>
                <w:sz w:val="16"/>
                <w:szCs w:val="16"/>
              </w:rPr>
              <w:t>4</w:t>
            </w:r>
          </w:p>
        </w:tc>
        <w:tc>
          <w:tcPr>
            <w:tcW w:w="0" w:type="auto"/>
            <w:gridSpan w:val="2"/>
          </w:tcPr>
          <w:p w:rsidR="00C1457E" w:rsidRPr="00DF3E5D" w:rsidRDefault="00C1457E" w:rsidP="007D17F0">
            <w:pPr>
              <w:jc w:val="center"/>
              <w:rPr>
                <w:rFonts w:ascii="Arial" w:hAnsi="Arial" w:cs="Arial"/>
                <w:sz w:val="16"/>
                <w:szCs w:val="16"/>
              </w:rPr>
            </w:pPr>
            <w:r w:rsidRPr="00DF3E5D">
              <w:rPr>
                <w:rFonts w:ascii="Arial" w:hAnsi="Arial" w:cs="Arial"/>
                <w:sz w:val="16"/>
                <w:szCs w:val="16"/>
              </w:rPr>
              <w:t>5</w:t>
            </w:r>
          </w:p>
        </w:tc>
        <w:tc>
          <w:tcPr>
            <w:tcW w:w="0" w:type="auto"/>
          </w:tcPr>
          <w:p w:rsidR="00C1457E" w:rsidRPr="00DF3E5D" w:rsidRDefault="00C1457E" w:rsidP="007D17F0">
            <w:pPr>
              <w:jc w:val="center"/>
              <w:rPr>
                <w:rFonts w:ascii="Arial" w:hAnsi="Arial" w:cs="Arial"/>
                <w:sz w:val="16"/>
                <w:szCs w:val="16"/>
              </w:rPr>
            </w:pPr>
            <w:r w:rsidRPr="00DF3E5D">
              <w:rPr>
                <w:rFonts w:ascii="Arial" w:hAnsi="Arial" w:cs="Arial"/>
                <w:sz w:val="16"/>
                <w:szCs w:val="16"/>
              </w:rPr>
              <w:t>6</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7</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8</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9</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10</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11</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12</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13</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14</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15</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16</w:t>
            </w:r>
          </w:p>
        </w:tc>
        <w:tc>
          <w:tcPr>
            <w:tcW w:w="0" w:type="auto"/>
            <w:gridSpan w:val="2"/>
          </w:tcPr>
          <w:p w:rsidR="00C1457E" w:rsidRPr="00DF3E5D" w:rsidRDefault="00C1457E" w:rsidP="007D17F0">
            <w:pPr>
              <w:jc w:val="center"/>
              <w:rPr>
                <w:rFonts w:ascii="Arial" w:hAnsi="Arial" w:cs="Arial"/>
                <w:sz w:val="16"/>
                <w:szCs w:val="16"/>
              </w:rPr>
            </w:pPr>
            <w:r>
              <w:rPr>
                <w:rFonts w:ascii="Arial" w:hAnsi="Arial" w:cs="Arial"/>
                <w:sz w:val="16"/>
                <w:szCs w:val="16"/>
              </w:rPr>
              <w:t>17</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19</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20</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21</w:t>
            </w:r>
          </w:p>
        </w:tc>
        <w:tc>
          <w:tcPr>
            <w:tcW w:w="0" w:type="auto"/>
          </w:tcPr>
          <w:p w:rsidR="00C1457E" w:rsidRPr="00DF3E5D" w:rsidRDefault="00C1457E" w:rsidP="007D17F0">
            <w:pPr>
              <w:jc w:val="center"/>
              <w:rPr>
                <w:rFonts w:ascii="Arial" w:hAnsi="Arial" w:cs="Arial"/>
                <w:sz w:val="16"/>
                <w:szCs w:val="16"/>
              </w:rPr>
            </w:pPr>
            <w:r>
              <w:rPr>
                <w:rFonts w:ascii="Arial" w:hAnsi="Arial" w:cs="Arial"/>
                <w:sz w:val="16"/>
                <w:szCs w:val="16"/>
              </w:rPr>
              <w:t>22</w:t>
            </w:r>
          </w:p>
        </w:tc>
      </w:tr>
      <w:tr w:rsidR="00C1457E" w:rsidRPr="00FF52B4" w:rsidTr="007D17F0">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_</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_</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r</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o</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o</w:t>
            </w:r>
          </w:p>
        </w:tc>
        <w:tc>
          <w:tcPr>
            <w:tcW w:w="0" w:type="auto"/>
            <w:gridSpan w:val="2"/>
          </w:tcPr>
          <w:p w:rsidR="00C1457E" w:rsidRPr="00FF52B4" w:rsidRDefault="00C1457E" w:rsidP="007D17F0">
            <w:pPr>
              <w:jc w:val="center"/>
              <w:rPr>
                <w:rFonts w:ascii="Arial" w:hAnsi="Arial" w:cs="Arial"/>
                <w:sz w:val="16"/>
                <w:szCs w:val="16"/>
              </w:rPr>
            </w:pPr>
            <w:r w:rsidRPr="00FF52B4">
              <w:rPr>
                <w:rFonts w:ascii="Arial" w:hAnsi="Arial" w:cs="Arial"/>
                <w:sz w:val="16"/>
                <w:szCs w:val="16"/>
              </w:rPr>
              <w:t>t</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_</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v</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o</w:t>
            </w:r>
          </w:p>
        </w:tc>
        <w:tc>
          <w:tcPr>
            <w:tcW w:w="0" w:type="auto"/>
          </w:tcPr>
          <w:p w:rsidR="00C1457E" w:rsidRPr="00FF52B4" w:rsidRDefault="00C1457E" w:rsidP="007D17F0">
            <w:pPr>
              <w:jc w:val="center"/>
              <w:rPr>
                <w:rFonts w:ascii="Arial" w:hAnsi="Arial" w:cs="Arial"/>
                <w:sz w:val="16"/>
                <w:szCs w:val="16"/>
              </w:rPr>
            </w:pPr>
            <w:r w:rsidRPr="00FF52B4">
              <w:rPr>
                <w:rFonts w:ascii="Arial" w:hAnsi="Arial" w:cs="Arial"/>
                <w:sz w:val="16"/>
                <w:szCs w:val="16"/>
              </w:rPr>
              <w:t>l</w:t>
            </w:r>
          </w:p>
        </w:tc>
      </w:tr>
      <w:tr w:rsidR="0074395A" w:rsidRPr="005A28C0" w:rsidTr="0074395A">
        <w:trPr>
          <w:gridAfter w:val="5"/>
        </w:trPr>
        <w:tc>
          <w:tcPr>
            <w:tcW w:w="1170" w:type="dxa"/>
            <w:gridSpan w:val="4"/>
          </w:tcPr>
          <w:p w:rsidR="0074395A" w:rsidRPr="00BF7EF9" w:rsidRDefault="0074395A" w:rsidP="00FF52B4">
            <w:pPr>
              <w:rPr>
                <w:rFonts w:ascii="Arial" w:hAnsi="Arial" w:cs="Arial"/>
                <w:b/>
                <w:sz w:val="18"/>
              </w:rPr>
            </w:pPr>
          </w:p>
        </w:tc>
        <w:tc>
          <w:tcPr>
            <w:tcW w:w="270" w:type="dxa"/>
            <w:gridSpan w:val="2"/>
          </w:tcPr>
          <w:p w:rsidR="0074395A" w:rsidRPr="00BF7EF9" w:rsidRDefault="0074395A" w:rsidP="0074395A">
            <w:pPr>
              <w:jc w:val="center"/>
              <w:rPr>
                <w:rFonts w:ascii="Arial" w:hAnsi="Arial" w:cs="Arial"/>
                <w:b/>
                <w:sz w:val="18"/>
              </w:rPr>
            </w:pPr>
          </w:p>
        </w:tc>
        <w:tc>
          <w:tcPr>
            <w:tcW w:w="540" w:type="dxa"/>
            <w:gridSpan w:val="3"/>
          </w:tcPr>
          <w:p w:rsidR="0074395A" w:rsidRPr="00BF7EF9" w:rsidRDefault="0074395A" w:rsidP="0074395A">
            <w:pPr>
              <w:jc w:val="center"/>
              <w:rPr>
                <w:rFonts w:ascii="Arial" w:hAnsi="Arial" w:cs="Arial"/>
                <w:b/>
                <w:sz w:val="18"/>
                <w:u w:val="single"/>
              </w:rPr>
            </w:pPr>
          </w:p>
        </w:tc>
        <w:tc>
          <w:tcPr>
            <w:tcW w:w="450" w:type="dxa"/>
            <w:gridSpan w:val="2"/>
          </w:tcPr>
          <w:p w:rsidR="0074395A" w:rsidRPr="00BF7EF9" w:rsidRDefault="0074395A" w:rsidP="0074395A">
            <w:pPr>
              <w:jc w:val="center"/>
              <w:rPr>
                <w:rFonts w:ascii="Arial" w:hAnsi="Arial" w:cs="Arial"/>
                <w:b/>
                <w:sz w:val="18"/>
                <w:u w:val="single"/>
              </w:rPr>
            </w:pPr>
          </w:p>
        </w:tc>
        <w:tc>
          <w:tcPr>
            <w:tcW w:w="566" w:type="dxa"/>
            <w:gridSpan w:val="3"/>
          </w:tcPr>
          <w:p w:rsidR="0074395A" w:rsidRPr="00BF7EF9" w:rsidRDefault="0074395A" w:rsidP="0074395A">
            <w:pPr>
              <w:jc w:val="center"/>
              <w:rPr>
                <w:rFonts w:ascii="Arial" w:hAnsi="Arial" w:cs="Arial"/>
                <w:b/>
                <w:sz w:val="18"/>
                <w:u w:val="single"/>
              </w:rPr>
            </w:pPr>
          </w:p>
        </w:tc>
        <w:tc>
          <w:tcPr>
            <w:tcW w:w="566" w:type="dxa"/>
            <w:gridSpan w:val="2"/>
          </w:tcPr>
          <w:p w:rsidR="0074395A" w:rsidRPr="00BF7EF9" w:rsidRDefault="0074395A" w:rsidP="0074395A">
            <w:pPr>
              <w:jc w:val="center"/>
              <w:rPr>
                <w:rFonts w:ascii="Arial" w:hAnsi="Arial" w:cs="Arial"/>
                <w:b/>
                <w:sz w:val="18"/>
                <w:u w:val="single"/>
              </w:rPr>
            </w:pPr>
          </w:p>
        </w:tc>
        <w:tc>
          <w:tcPr>
            <w:tcW w:w="566" w:type="dxa"/>
            <w:gridSpan w:val="3"/>
          </w:tcPr>
          <w:p w:rsidR="0074395A" w:rsidRPr="00BF7EF9" w:rsidRDefault="0074395A" w:rsidP="0074395A">
            <w:pPr>
              <w:jc w:val="center"/>
              <w:rPr>
                <w:rFonts w:ascii="Arial" w:hAnsi="Arial" w:cs="Arial"/>
                <w:b/>
                <w:sz w:val="18"/>
                <w:u w:val="single"/>
              </w:rPr>
            </w:pPr>
          </w:p>
        </w:tc>
        <w:tc>
          <w:tcPr>
            <w:tcW w:w="566" w:type="dxa"/>
            <w:gridSpan w:val="2"/>
          </w:tcPr>
          <w:p w:rsidR="0074395A" w:rsidRPr="00BF7EF9" w:rsidRDefault="0074395A" w:rsidP="0074395A">
            <w:pPr>
              <w:jc w:val="center"/>
              <w:rPr>
                <w:rFonts w:ascii="Arial" w:hAnsi="Arial" w:cs="Arial"/>
                <w:b/>
                <w:sz w:val="18"/>
                <w:u w:val="single"/>
              </w:rPr>
            </w:pPr>
          </w:p>
        </w:tc>
        <w:tc>
          <w:tcPr>
            <w:tcW w:w="566" w:type="dxa"/>
            <w:gridSpan w:val="3"/>
          </w:tcPr>
          <w:p w:rsidR="0074395A" w:rsidRPr="00BF7EF9" w:rsidRDefault="0074395A" w:rsidP="0074395A">
            <w:pPr>
              <w:jc w:val="center"/>
              <w:rPr>
                <w:rFonts w:ascii="Arial" w:hAnsi="Arial" w:cs="Arial"/>
                <w:b/>
                <w:sz w:val="18"/>
                <w:u w:val="single"/>
              </w:rPr>
            </w:pPr>
          </w:p>
        </w:tc>
        <w:tc>
          <w:tcPr>
            <w:tcW w:w="566" w:type="dxa"/>
            <w:gridSpan w:val="2"/>
          </w:tcPr>
          <w:p w:rsidR="0074395A" w:rsidRPr="00BF7EF9" w:rsidRDefault="0074395A" w:rsidP="0074395A">
            <w:pPr>
              <w:jc w:val="center"/>
              <w:rPr>
                <w:rFonts w:ascii="Arial" w:hAnsi="Arial" w:cs="Arial"/>
                <w:b/>
                <w:sz w:val="18"/>
                <w:u w:val="single"/>
              </w:rPr>
            </w:pPr>
          </w:p>
        </w:tc>
      </w:tr>
    </w:tbl>
    <w:p w:rsidR="0074395A" w:rsidRDefault="0074395A" w:rsidP="0074395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809"/>
        <w:gridCol w:w="2799"/>
        <w:gridCol w:w="3914"/>
      </w:tblGrid>
      <w:tr w:rsidR="0074395A" w:rsidRPr="00FF52B4" w:rsidTr="00FF52B4">
        <w:tc>
          <w:tcPr>
            <w:tcW w:w="1809" w:type="dxa"/>
            <w:shd w:val="clear" w:color="auto" w:fill="DDD1FF"/>
          </w:tcPr>
          <w:p w:rsidR="0074395A" w:rsidRPr="00FF52B4" w:rsidRDefault="0074395A" w:rsidP="0074395A">
            <w:pPr>
              <w:autoSpaceDE w:val="0"/>
              <w:autoSpaceDN w:val="0"/>
              <w:adjustRightInd w:val="0"/>
              <w:rPr>
                <w:rFonts w:ascii="Arial" w:hAnsi="Arial" w:cs="Arial"/>
                <w:b/>
                <w:bCs/>
                <w:sz w:val="16"/>
                <w:szCs w:val="16"/>
              </w:rPr>
            </w:pPr>
            <w:r w:rsidRPr="00FF52B4">
              <w:rPr>
                <w:rFonts w:ascii="Arial" w:hAnsi="Arial" w:cs="Arial"/>
                <w:b/>
                <w:bCs/>
                <w:sz w:val="16"/>
                <w:szCs w:val="16"/>
              </w:rPr>
              <w:t>Field</w:t>
            </w:r>
          </w:p>
        </w:tc>
        <w:tc>
          <w:tcPr>
            <w:tcW w:w="2799" w:type="dxa"/>
            <w:shd w:val="clear" w:color="auto" w:fill="DDD1FF"/>
          </w:tcPr>
          <w:p w:rsidR="0074395A" w:rsidRPr="00FF52B4" w:rsidRDefault="0074395A" w:rsidP="0074395A">
            <w:pPr>
              <w:autoSpaceDE w:val="0"/>
              <w:autoSpaceDN w:val="0"/>
              <w:adjustRightInd w:val="0"/>
              <w:rPr>
                <w:rFonts w:ascii="Arial" w:hAnsi="Arial" w:cs="Arial"/>
                <w:b/>
                <w:bCs/>
                <w:sz w:val="16"/>
                <w:szCs w:val="16"/>
              </w:rPr>
            </w:pPr>
            <w:r w:rsidRPr="00FF52B4">
              <w:rPr>
                <w:rFonts w:ascii="Arial" w:hAnsi="Arial" w:cs="Arial"/>
                <w:b/>
                <w:bCs/>
                <w:sz w:val="16"/>
                <w:szCs w:val="16"/>
              </w:rPr>
              <w:t>Description</w:t>
            </w:r>
          </w:p>
        </w:tc>
        <w:tc>
          <w:tcPr>
            <w:tcW w:w="3914" w:type="dxa"/>
            <w:shd w:val="clear" w:color="auto" w:fill="DDD1FF"/>
          </w:tcPr>
          <w:p w:rsidR="0074395A" w:rsidRPr="00FF52B4" w:rsidRDefault="0074395A" w:rsidP="0074395A">
            <w:pPr>
              <w:autoSpaceDE w:val="0"/>
              <w:autoSpaceDN w:val="0"/>
              <w:adjustRightInd w:val="0"/>
              <w:rPr>
                <w:rFonts w:ascii="Arial" w:hAnsi="Arial" w:cs="Arial"/>
                <w:b/>
                <w:bCs/>
                <w:sz w:val="16"/>
                <w:szCs w:val="16"/>
              </w:rPr>
            </w:pPr>
            <w:r w:rsidRPr="00FF52B4">
              <w:rPr>
                <w:rFonts w:ascii="Arial" w:hAnsi="Arial" w:cs="Arial"/>
                <w:b/>
                <w:bCs/>
                <w:sz w:val="16"/>
                <w:szCs w:val="16"/>
              </w:rPr>
              <w:t>Sample values</w:t>
            </w:r>
          </w:p>
        </w:tc>
      </w:tr>
      <w:tr w:rsidR="0074395A" w:rsidRPr="00FF52B4" w:rsidTr="00FF52B4">
        <w:tc>
          <w:tcPr>
            <w:tcW w:w="1809" w:type="dxa"/>
          </w:tcPr>
          <w:p w:rsidR="0074395A" w:rsidRPr="00FF52B4" w:rsidRDefault="00FF52B4" w:rsidP="00FF52B4">
            <w:pPr>
              <w:autoSpaceDE w:val="0"/>
              <w:autoSpaceDN w:val="0"/>
              <w:adjustRightInd w:val="0"/>
              <w:rPr>
                <w:rFonts w:ascii="Arial" w:hAnsi="Arial" w:cs="Arial"/>
                <w:b/>
                <w:sz w:val="16"/>
                <w:szCs w:val="16"/>
              </w:rPr>
            </w:pPr>
            <w:r w:rsidRPr="00FF52B4">
              <w:rPr>
                <w:rFonts w:ascii="Arial" w:hAnsi="Arial" w:cs="Arial"/>
                <w:b/>
                <w:sz w:val="16"/>
                <w:szCs w:val="16"/>
              </w:rPr>
              <w:t>VVVV_VVVVVVV</w:t>
            </w:r>
          </w:p>
        </w:tc>
        <w:tc>
          <w:tcPr>
            <w:tcW w:w="2799" w:type="dxa"/>
          </w:tcPr>
          <w:p w:rsidR="0074395A" w:rsidRPr="00FF52B4" w:rsidRDefault="00C1457E" w:rsidP="0074395A">
            <w:pPr>
              <w:rPr>
                <w:rFonts w:ascii="Arial" w:hAnsi="Arial" w:cs="Arial"/>
                <w:sz w:val="16"/>
                <w:szCs w:val="16"/>
              </w:rPr>
            </w:pPr>
            <w:proofErr w:type="spellStart"/>
            <w:r w:rsidRPr="00FF52B4">
              <w:rPr>
                <w:rFonts w:ascii="Arial" w:hAnsi="Arial" w:cs="Arial"/>
                <w:sz w:val="16"/>
                <w:szCs w:val="16"/>
              </w:rPr>
              <w:t>Vfiler</w:t>
            </w:r>
            <w:proofErr w:type="spellEnd"/>
            <w:r w:rsidRPr="00FF52B4">
              <w:rPr>
                <w:rFonts w:ascii="Arial" w:hAnsi="Arial" w:cs="Arial"/>
                <w:sz w:val="16"/>
                <w:szCs w:val="16"/>
              </w:rPr>
              <w:t xml:space="preserve"> name with </w:t>
            </w:r>
            <w:r w:rsidR="0074395A" w:rsidRPr="00FF52B4">
              <w:rPr>
                <w:rFonts w:ascii="Arial" w:hAnsi="Arial" w:cs="Arial"/>
                <w:sz w:val="16"/>
                <w:szCs w:val="16"/>
              </w:rPr>
              <w:t xml:space="preserve">the </w:t>
            </w:r>
            <w:r w:rsidR="00C10E63" w:rsidRPr="00FF52B4">
              <w:rPr>
                <w:rFonts w:ascii="Arial" w:hAnsi="Arial" w:cs="Arial"/>
                <w:sz w:val="16"/>
                <w:szCs w:val="16"/>
              </w:rPr>
              <w:t xml:space="preserve">site </w:t>
            </w:r>
            <w:proofErr w:type="gramStart"/>
            <w:r w:rsidR="00C10E63" w:rsidRPr="00FF52B4">
              <w:rPr>
                <w:rFonts w:ascii="Arial" w:hAnsi="Arial" w:cs="Arial"/>
                <w:sz w:val="16"/>
                <w:szCs w:val="16"/>
              </w:rPr>
              <w:t xml:space="preserve">name </w:t>
            </w:r>
            <w:r w:rsidR="009E4EC9" w:rsidRPr="00FF52B4">
              <w:rPr>
                <w:rFonts w:ascii="Arial" w:hAnsi="Arial" w:cs="Arial"/>
                <w:sz w:val="16"/>
                <w:szCs w:val="16"/>
              </w:rPr>
              <w:t>.</w:t>
            </w:r>
            <w:proofErr w:type="gramEnd"/>
          </w:p>
          <w:p w:rsidR="0074395A" w:rsidRPr="00FF52B4" w:rsidRDefault="0074395A" w:rsidP="0074395A">
            <w:pPr>
              <w:rPr>
                <w:rFonts w:ascii="Arial" w:hAnsi="Arial" w:cs="Arial"/>
                <w:sz w:val="16"/>
                <w:szCs w:val="16"/>
              </w:rPr>
            </w:pPr>
          </w:p>
        </w:tc>
        <w:tc>
          <w:tcPr>
            <w:tcW w:w="3914" w:type="dxa"/>
          </w:tcPr>
          <w:p w:rsidR="0074395A" w:rsidRPr="00FF52B4" w:rsidRDefault="00C1457E" w:rsidP="00FF52B4">
            <w:pPr>
              <w:pStyle w:val="BodyText"/>
              <w:rPr>
                <w:rFonts w:cs="Arial"/>
                <w:sz w:val="16"/>
                <w:szCs w:val="16"/>
              </w:rPr>
            </w:pPr>
            <w:r w:rsidRPr="00FF52B4">
              <w:rPr>
                <w:sz w:val="16"/>
                <w:szCs w:val="16"/>
                <w:lang w:val="en-US"/>
              </w:rPr>
              <w:t xml:space="preserve">us1n_satfs01b </w:t>
            </w:r>
          </w:p>
        </w:tc>
      </w:tr>
    </w:tbl>
    <w:p w:rsidR="0074395A" w:rsidRDefault="0074395A" w:rsidP="0074395A">
      <w:pPr>
        <w:autoSpaceDE w:val="0"/>
        <w:autoSpaceDN w:val="0"/>
        <w:adjustRightInd w:val="0"/>
        <w:rPr>
          <w:color w:val="000000"/>
        </w:rPr>
      </w:pPr>
    </w:p>
    <w:p w:rsidR="0074395A" w:rsidRDefault="0074395A" w:rsidP="0074395A">
      <w:pPr>
        <w:autoSpaceDE w:val="0"/>
        <w:autoSpaceDN w:val="0"/>
        <w:adjustRightInd w:val="0"/>
        <w:rPr>
          <w:color w:val="000000"/>
        </w:rPr>
      </w:pPr>
    </w:p>
    <w:tbl>
      <w:tblPr>
        <w:tblW w:w="8522" w:type="dxa"/>
        <w:tblInd w:w="648" w:type="dxa"/>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1B623F" w:rsidTr="0074395A">
        <w:tc>
          <w:tcPr>
            <w:tcW w:w="1368" w:type="dxa"/>
          </w:tcPr>
          <w:p w:rsidR="0074395A" w:rsidRPr="005A28C0" w:rsidRDefault="00C1457E" w:rsidP="0074395A">
            <w:pPr>
              <w:rPr>
                <w:rFonts w:ascii="Arial" w:hAnsi="Arial" w:cs="Arial"/>
                <w:b/>
                <w:sz w:val="18"/>
                <w:u w:val="single"/>
              </w:rPr>
            </w:pPr>
            <w:r>
              <w:rPr>
                <w:rFonts w:ascii="Arial" w:hAnsi="Arial" w:cs="Arial"/>
                <w:b/>
                <w:sz w:val="18"/>
                <w:szCs w:val="22"/>
                <w:u w:val="single"/>
              </w:rPr>
              <w:t>root</w:t>
            </w:r>
          </w:p>
        </w:tc>
        <w:tc>
          <w:tcPr>
            <w:tcW w:w="3240" w:type="dxa"/>
          </w:tcPr>
          <w:p w:rsidR="0074395A" w:rsidRPr="005A28C0" w:rsidRDefault="0074395A" w:rsidP="0074395A">
            <w:pPr>
              <w:rPr>
                <w:rFonts w:ascii="Arial" w:hAnsi="Arial" w:cs="Arial"/>
                <w:sz w:val="18"/>
              </w:rPr>
            </w:pPr>
            <w:r w:rsidRPr="005A28C0">
              <w:rPr>
                <w:rFonts w:ascii="Arial" w:hAnsi="Arial" w:cs="Arial"/>
                <w:sz w:val="18"/>
              </w:rPr>
              <w:t xml:space="preserve">Use “root” to indicate that this is the root volume for the storage controller or </w:t>
            </w:r>
            <w:proofErr w:type="spellStart"/>
            <w:r w:rsidRPr="005A28C0">
              <w:rPr>
                <w:rFonts w:ascii="Arial" w:hAnsi="Arial" w:cs="Arial"/>
                <w:sz w:val="18"/>
              </w:rPr>
              <w:t>vFiler</w:t>
            </w:r>
            <w:proofErr w:type="spellEnd"/>
            <w:r w:rsidRPr="005A28C0">
              <w:rPr>
                <w:rFonts w:ascii="Arial" w:hAnsi="Arial" w:cs="Arial"/>
                <w:sz w:val="18"/>
              </w:rPr>
              <w:t xml:space="preserve"> </w:t>
            </w:r>
          </w:p>
        </w:tc>
        <w:tc>
          <w:tcPr>
            <w:tcW w:w="3914" w:type="dxa"/>
          </w:tcPr>
          <w:p w:rsidR="0074395A" w:rsidRPr="005A28C0" w:rsidRDefault="00FF52B4" w:rsidP="0074395A">
            <w:pPr>
              <w:rPr>
                <w:rFonts w:ascii="Arial" w:hAnsi="Arial" w:cs="Arial"/>
                <w:sz w:val="18"/>
              </w:rPr>
            </w:pPr>
            <w:r>
              <w:rPr>
                <w:rFonts w:ascii="Arial" w:hAnsi="Arial" w:cs="Arial"/>
                <w:sz w:val="18"/>
              </w:rPr>
              <w:t>r</w:t>
            </w:r>
            <w:r w:rsidR="0074395A" w:rsidRPr="005A28C0">
              <w:rPr>
                <w:rFonts w:ascii="Arial" w:hAnsi="Arial" w:cs="Arial"/>
                <w:sz w:val="18"/>
              </w:rPr>
              <w:t>oot</w:t>
            </w:r>
          </w:p>
        </w:tc>
      </w:tr>
    </w:tbl>
    <w:p w:rsidR="0074395A" w:rsidRDefault="0074395A" w:rsidP="0074395A">
      <w:pPr>
        <w:pStyle w:val="Heading3"/>
        <w:numPr>
          <w:ilvl w:val="0"/>
          <w:numId w:val="0"/>
        </w:numPr>
      </w:pPr>
      <w:bookmarkStart w:id="225" w:name="_Toc251335750"/>
      <w:bookmarkStart w:id="226" w:name="_Toc251336006"/>
      <w:bookmarkStart w:id="227" w:name="_Toc251336253"/>
      <w:bookmarkStart w:id="228" w:name="_Toc251336502"/>
      <w:bookmarkStart w:id="229" w:name="_Toc251336749"/>
      <w:bookmarkStart w:id="230" w:name="_Toc251336997"/>
      <w:bookmarkEnd w:id="225"/>
      <w:bookmarkEnd w:id="226"/>
      <w:bookmarkEnd w:id="227"/>
      <w:bookmarkEnd w:id="228"/>
      <w:bookmarkEnd w:id="229"/>
      <w:bookmarkEnd w:id="230"/>
    </w:p>
    <w:tbl>
      <w:tblPr>
        <w:tblW w:w="8522" w:type="dxa"/>
        <w:tblInd w:w="648" w:type="dxa"/>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1B623F" w:rsidTr="0074395A">
        <w:tc>
          <w:tcPr>
            <w:tcW w:w="1368" w:type="dxa"/>
          </w:tcPr>
          <w:p w:rsidR="0074395A" w:rsidRPr="005A28C0" w:rsidRDefault="00FF52B4" w:rsidP="0074395A">
            <w:pPr>
              <w:rPr>
                <w:rFonts w:ascii="Arial" w:hAnsi="Arial" w:cs="Arial"/>
                <w:b/>
                <w:sz w:val="18"/>
                <w:u w:val="single"/>
              </w:rPr>
            </w:pPr>
            <w:proofErr w:type="spellStart"/>
            <w:r>
              <w:rPr>
                <w:rFonts w:ascii="Arial" w:hAnsi="Arial" w:cs="Arial"/>
                <w:b/>
                <w:sz w:val="18"/>
                <w:szCs w:val="22"/>
                <w:u w:val="single"/>
              </w:rPr>
              <w:t>vol</w:t>
            </w:r>
            <w:proofErr w:type="spellEnd"/>
          </w:p>
        </w:tc>
        <w:tc>
          <w:tcPr>
            <w:tcW w:w="3240" w:type="dxa"/>
          </w:tcPr>
          <w:p w:rsidR="0074395A" w:rsidRPr="005A28C0" w:rsidRDefault="0074395A" w:rsidP="0074395A">
            <w:pPr>
              <w:rPr>
                <w:rFonts w:ascii="Arial" w:hAnsi="Arial" w:cs="Arial"/>
                <w:sz w:val="18"/>
              </w:rPr>
            </w:pPr>
            <w:r>
              <w:rPr>
                <w:rFonts w:ascii="Arial" w:hAnsi="Arial" w:cs="Arial"/>
                <w:sz w:val="18"/>
              </w:rPr>
              <w:t>Use “</w:t>
            </w:r>
            <w:proofErr w:type="spellStart"/>
            <w:r>
              <w:rPr>
                <w:rFonts w:ascii="Arial" w:hAnsi="Arial" w:cs="Arial"/>
                <w:sz w:val="18"/>
              </w:rPr>
              <w:t>vol</w:t>
            </w:r>
            <w:proofErr w:type="spellEnd"/>
            <w:r>
              <w:rPr>
                <w:rFonts w:ascii="Arial" w:hAnsi="Arial" w:cs="Arial"/>
                <w:sz w:val="18"/>
              </w:rPr>
              <w:t>” to indicate that this is a volume.</w:t>
            </w:r>
            <w:r w:rsidRPr="005A28C0">
              <w:rPr>
                <w:rFonts w:ascii="Arial" w:hAnsi="Arial" w:cs="Arial"/>
                <w:sz w:val="18"/>
              </w:rPr>
              <w:t xml:space="preserve"> </w:t>
            </w:r>
          </w:p>
        </w:tc>
        <w:tc>
          <w:tcPr>
            <w:tcW w:w="3914" w:type="dxa"/>
          </w:tcPr>
          <w:p w:rsidR="0074395A" w:rsidRPr="005A28C0" w:rsidRDefault="00FF52B4" w:rsidP="0074395A">
            <w:pPr>
              <w:rPr>
                <w:rFonts w:ascii="Arial" w:hAnsi="Arial" w:cs="Arial"/>
                <w:sz w:val="18"/>
              </w:rPr>
            </w:pPr>
            <w:proofErr w:type="spellStart"/>
            <w:r>
              <w:rPr>
                <w:rFonts w:ascii="Arial" w:hAnsi="Arial" w:cs="Arial"/>
                <w:sz w:val="18"/>
              </w:rPr>
              <w:t>v</w:t>
            </w:r>
            <w:r w:rsidR="0074395A">
              <w:rPr>
                <w:rFonts w:ascii="Arial" w:hAnsi="Arial" w:cs="Arial"/>
                <w:sz w:val="18"/>
              </w:rPr>
              <w:t>ol</w:t>
            </w:r>
            <w:proofErr w:type="spellEnd"/>
          </w:p>
        </w:tc>
      </w:tr>
    </w:tbl>
    <w:p w:rsidR="00093637" w:rsidRDefault="00093637" w:rsidP="0074395A">
      <w:pPr>
        <w:pStyle w:val="BodyText"/>
        <w:rPr>
          <w:b/>
          <w:lang w:val="en-US"/>
        </w:rPr>
      </w:pPr>
    </w:p>
    <w:p w:rsidR="0074395A" w:rsidRPr="00FF52B4" w:rsidRDefault="0074395A" w:rsidP="0074395A">
      <w:pPr>
        <w:pStyle w:val="BodyText"/>
        <w:rPr>
          <w:lang w:val="en-US"/>
        </w:rPr>
      </w:pPr>
      <w:r w:rsidRPr="00F7106C">
        <w:rPr>
          <w:b/>
          <w:lang w:val="en-US"/>
        </w:rPr>
        <w:t>Examples</w:t>
      </w:r>
      <w:r w:rsidR="00B41940">
        <w:rPr>
          <w:b/>
          <w:lang w:val="en-US"/>
        </w:rPr>
        <w:t>:</w:t>
      </w:r>
      <w:r w:rsidR="00B54134">
        <w:rPr>
          <w:b/>
          <w:lang w:val="en-US"/>
        </w:rPr>
        <w:t xml:space="preserve"> </w:t>
      </w:r>
      <w:r w:rsidR="00FF52B4" w:rsidRPr="00FF52B4">
        <w:rPr>
          <w:lang w:val="en-US"/>
        </w:rPr>
        <w:t>us1n_satfs01b_root_vol</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231" w:name="_Toc257813331"/>
      <w:bookmarkStart w:id="232" w:name="_Toc257813343"/>
      <w:bookmarkStart w:id="233" w:name="_Toc257813344"/>
      <w:bookmarkStart w:id="234" w:name="_Toc257813353"/>
      <w:bookmarkStart w:id="235" w:name="_Toc257813362"/>
      <w:bookmarkStart w:id="236" w:name="_Toc299615900"/>
      <w:bookmarkEnd w:id="231"/>
      <w:bookmarkEnd w:id="232"/>
      <w:bookmarkEnd w:id="233"/>
      <w:bookmarkEnd w:id="234"/>
      <w:bookmarkEnd w:id="235"/>
      <w:r>
        <w:t>Data volumes</w:t>
      </w:r>
      <w:r w:rsidR="00DC49CF">
        <w:t xml:space="preserve"> for general NAS</w:t>
      </w:r>
      <w:r w:rsidR="00093637">
        <w:t>/Block Storage</w:t>
      </w:r>
      <w:bookmarkEnd w:id="236"/>
    </w:p>
    <w:p w:rsidR="0074395A" w:rsidRDefault="0074395A" w:rsidP="0074395A">
      <w:pPr>
        <w:pStyle w:val="BodyText"/>
        <w:rPr>
          <w:lang w:val="en-US"/>
        </w:rPr>
      </w:pPr>
      <w:r>
        <w:rPr>
          <w:lang w:val="en-US"/>
        </w:rPr>
        <w:t xml:space="preserve">Data volumes for general </w:t>
      </w:r>
      <w:proofErr w:type="spellStart"/>
      <w:r w:rsidR="004E4D6A">
        <w:rPr>
          <w:lang w:val="en-US"/>
        </w:rPr>
        <w:t>iSCSI</w:t>
      </w:r>
      <w:proofErr w:type="spellEnd"/>
      <w:r w:rsidR="004E4D6A">
        <w:rPr>
          <w:lang w:val="en-US"/>
        </w:rPr>
        <w:t xml:space="preserve">, </w:t>
      </w:r>
      <w:r>
        <w:rPr>
          <w:lang w:val="en-US"/>
        </w:rPr>
        <w:t xml:space="preserve">CIFS and NFS </w:t>
      </w:r>
      <w:r w:rsidR="00DC49CF">
        <w:rPr>
          <w:lang w:val="en-US"/>
        </w:rPr>
        <w:t xml:space="preserve">file </w:t>
      </w:r>
      <w:r>
        <w:rPr>
          <w:lang w:val="en-US"/>
        </w:rPr>
        <w:t>shares.</w:t>
      </w:r>
    </w:p>
    <w:p w:rsidR="0090786B" w:rsidRDefault="0074395A" w:rsidP="0074395A">
      <w:pPr>
        <w:pStyle w:val="BodyText"/>
        <w:rPr>
          <w:lang w:val="en-US"/>
        </w:rPr>
      </w:pPr>
      <w:r>
        <w:rPr>
          <w:lang w:val="en-US"/>
        </w:rPr>
        <w:t>The underscore character is used as a field separator.</w:t>
      </w:r>
    </w:p>
    <w:tbl>
      <w:tblPr>
        <w:tblW w:w="9104" w:type="dxa"/>
        <w:tblInd w:w="452" w:type="dxa"/>
        <w:tblLook w:val="0000"/>
      </w:tblPr>
      <w:tblGrid>
        <w:gridCol w:w="328"/>
        <w:gridCol w:w="279"/>
        <w:gridCol w:w="395"/>
        <w:gridCol w:w="395"/>
        <w:gridCol w:w="395"/>
        <w:gridCol w:w="395"/>
        <w:gridCol w:w="395"/>
        <w:gridCol w:w="395"/>
        <w:gridCol w:w="395"/>
        <w:gridCol w:w="395"/>
        <w:gridCol w:w="395"/>
        <w:gridCol w:w="395"/>
        <w:gridCol w:w="395"/>
        <w:gridCol w:w="395"/>
        <w:gridCol w:w="395"/>
        <w:gridCol w:w="395"/>
        <w:gridCol w:w="395"/>
        <w:gridCol w:w="610"/>
        <w:gridCol w:w="395"/>
        <w:gridCol w:w="395"/>
        <w:gridCol w:w="426"/>
        <w:gridCol w:w="746"/>
      </w:tblGrid>
      <w:tr w:rsidR="00D33D71" w:rsidRPr="004E4D6A" w:rsidTr="00D33D71">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12</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13</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14</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15</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16</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17</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19</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20</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21</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22</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23</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24</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25</w:t>
            </w:r>
          </w:p>
        </w:tc>
        <w:tc>
          <w:tcPr>
            <w:tcW w:w="0" w:type="auto"/>
          </w:tcPr>
          <w:p w:rsidR="00D33D71" w:rsidRPr="004E4D6A" w:rsidRDefault="00D33D71" w:rsidP="004E4D6A">
            <w:pPr>
              <w:jc w:val="center"/>
              <w:rPr>
                <w:rFonts w:ascii="Arial" w:hAnsi="Arial" w:cs="Arial"/>
                <w:sz w:val="14"/>
                <w:szCs w:val="14"/>
              </w:rPr>
            </w:pPr>
            <w:r w:rsidRPr="004E4D6A">
              <w:rPr>
                <w:rFonts w:ascii="Arial" w:hAnsi="Arial" w:cs="Arial"/>
                <w:sz w:val="14"/>
                <w:szCs w:val="14"/>
              </w:rPr>
              <w:t>26</w:t>
            </w:r>
          </w:p>
        </w:tc>
        <w:tc>
          <w:tcPr>
            <w:tcW w:w="0" w:type="auto"/>
          </w:tcPr>
          <w:p w:rsidR="00D33D71" w:rsidRPr="004E4D6A" w:rsidRDefault="00D33D71" w:rsidP="00BA0E91">
            <w:pPr>
              <w:jc w:val="center"/>
              <w:rPr>
                <w:rFonts w:ascii="Arial" w:hAnsi="Arial" w:cs="Arial"/>
                <w:sz w:val="14"/>
                <w:szCs w:val="14"/>
              </w:rPr>
            </w:pPr>
            <w:r>
              <w:rPr>
                <w:rFonts w:ascii="Arial" w:hAnsi="Arial" w:cs="Arial"/>
                <w:sz w:val="14"/>
                <w:szCs w:val="14"/>
              </w:rPr>
              <w:t>27</w:t>
            </w:r>
          </w:p>
        </w:tc>
        <w:tc>
          <w:tcPr>
            <w:tcW w:w="610" w:type="dxa"/>
          </w:tcPr>
          <w:p w:rsidR="00D33D71" w:rsidRPr="004E4D6A" w:rsidRDefault="00D33D71" w:rsidP="00BA69D2">
            <w:pPr>
              <w:jc w:val="center"/>
              <w:rPr>
                <w:rFonts w:ascii="Arial" w:hAnsi="Arial" w:cs="Arial"/>
                <w:sz w:val="14"/>
                <w:szCs w:val="14"/>
              </w:rPr>
            </w:pPr>
            <w:r>
              <w:rPr>
                <w:rFonts w:ascii="Arial" w:hAnsi="Arial" w:cs="Arial"/>
                <w:sz w:val="14"/>
                <w:szCs w:val="14"/>
              </w:rPr>
              <w:t>28</w:t>
            </w:r>
          </w:p>
        </w:tc>
        <w:tc>
          <w:tcPr>
            <w:tcW w:w="0" w:type="auto"/>
          </w:tcPr>
          <w:p w:rsidR="00D33D71" w:rsidRPr="004E4D6A" w:rsidRDefault="00D33D71" w:rsidP="00BA69D2">
            <w:pPr>
              <w:jc w:val="center"/>
              <w:rPr>
                <w:rFonts w:ascii="Arial" w:hAnsi="Arial" w:cs="Arial"/>
                <w:sz w:val="14"/>
                <w:szCs w:val="14"/>
              </w:rPr>
            </w:pPr>
            <w:r>
              <w:rPr>
                <w:rFonts w:ascii="Arial" w:hAnsi="Arial" w:cs="Arial"/>
                <w:sz w:val="14"/>
                <w:szCs w:val="14"/>
              </w:rPr>
              <w:t>29</w:t>
            </w:r>
          </w:p>
        </w:tc>
        <w:tc>
          <w:tcPr>
            <w:tcW w:w="0" w:type="auto"/>
          </w:tcPr>
          <w:p w:rsidR="00D33D71" w:rsidRPr="004E4D6A" w:rsidRDefault="00D33D71" w:rsidP="00BA69D2">
            <w:pPr>
              <w:jc w:val="center"/>
              <w:rPr>
                <w:rFonts w:ascii="Arial" w:hAnsi="Arial" w:cs="Arial"/>
                <w:sz w:val="14"/>
                <w:szCs w:val="14"/>
              </w:rPr>
            </w:pPr>
            <w:r>
              <w:rPr>
                <w:rFonts w:ascii="Arial" w:hAnsi="Arial" w:cs="Arial"/>
                <w:sz w:val="14"/>
                <w:szCs w:val="14"/>
              </w:rPr>
              <w:t>30</w:t>
            </w:r>
          </w:p>
        </w:tc>
        <w:tc>
          <w:tcPr>
            <w:tcW w:w="426" w:type="dxa"/>
          </w:tcPr>
          <w:p w:rsidR="00D33D71" w:rsidRPr="004E4D6A" w:rsidRDefault="00D33D71" w:rsidP="00BA69D2">
            <w:pPr>
              <w:rPr>
                <w:rFonts w:ascii="Arial" w:hAnsi="Arial" w:cs="Arial"/>
                <w:sz w:val="14"/>
                <w:szCs w:val="14"/>
              </w:rPr>
            </w:pPr>
            <w:r>
              <w:rPr>
                <w:rFonts w:ascii="Arial" w:hAnsi="Arial" w:cs="Arial"/>
                <w:sz w:val="14"/>
                <w:szCs w:val="14"/>
              </w:rPr>
              <w:t>31</w:t>
            </w:r>
          </w:p>
        </w:tc>
        <w:tc>
          <w:tcPr>
            <w:tcW w:w="746" w:type="dxa"/>
          </w:tcPr>
          <w:p w:rsidR="00D33D71" w:rsidRPr="004E4D6A" w:rsidRDefault="00D33D71" w:rsidP="00BA69D2">
            <w:pPr>
              <w:rPr>
                <w:rFonts w:ascii="Arial" w:hAnsi="Arial" w:cs="Arial"/>
                <w:sz w:val="14"/>
                <w:szCs w:val="14"/>
              </w:rPr>
            </w:pPr>
            <w:r>
              <w:rPr>
                <w:rFonts w:ascii="Arial" w:hAnsi="Arial" w:cs="Arial"/>
                <w:sz w:val="14"/>
                <w:szCs w:val="14"/>
              </w:rPr>
              <w:t>32</w:t>
            </w:r>
          </w:p>
        </w:tc>
      </w:tr>
      <w:tr w:rsidR="00D33D71" w:rsidRPr="004E4D6A" w:rsidTr="00D33D71">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V</w:t>
            </w:r>
          </w:p>
        </w:tc>
        <w:tc>
          <w:tcPr>
            <w:tcW w:w="0" w:type="auto"/>
          </w:tcPr>
          <w:p w:rsidR="00D33D71" w:rsidRPr="004E4D6A" w:rsidRDefault="00D33D71" w:rsidP="00BA69D2">
            <w:pPr>
              <w:jc w:val="center"/>
              <w:rPr>
                <w:rFonts w:ascii="Arial" w:hAnsi="Arial" w:cs="Arial"/>
                <w:sz w:val="14"/>
                <w:szCs w:val="14"/>
              </w:rPr>
            </w:pP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V</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_</w:t>
            </w:r>
          </w:p>
        </w:tc>
        <w:tc>
          <w:tcPr>
            <w:tcW w:w="0" w:type="auto"/>
          </w:tcPr>
          <w:p w:rsidR="00D33D71" w:rsidRPr="004E4D6A" w:rsidRDefault="00D33D71" w:rsidP="00BA69D2">
            <w:pPr>
              <w:jc w:val="center"/>
              <w:rPr>
                <w:rFonts w:ascii="Arial" w:hAnsi="Arial" w:cs="Arial"/>
                <w:sz w:val="14"/>
                <w:szCs w:val="14"/>
                <w:u w:val="single"/>
              </w:rPr>
            </w:pPr>
            <w:r w:rsidRPr="004E4D6A">
              <w:rPr>
                <w:rFonts w:ascii="Arial" w:hAnsi="Arial" w:cs="Arial"/>
                <w:sz w:val="14"/>
                <w:szCs w:val="14"/>
                <w:u w:val="single"/>
              </w:rPr>
              <w:t>r</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R</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R</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T</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_</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N</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N</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_</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F</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F</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F</w:t>
            </w:r>
          </w:p>
        </w:tc>
        <w:tc>
          <w:tcPr>
            <w:tcW w:w="0" w:type="auto"/>
          </w:tcPr>
          <w:p w:rsidR="00D33D71" w:rsidRPr="004E4D6A" w:rsidRDefault="00D33D71" w:rsidP="004E4D6A">
            <w:pPr>
              <w:jc w:val="center"/>
              <w:rPr>
                <w:rFonts w:ascii="Arial" w:hAnsi="Arial" w:cs="Arial"/>
                <w:sz w:val="14"/>
                <w:szCs w:val="14"/>
              </w:rPr>
            </w:pPr>
            <w:r w:rsidRPr="004E4D6A">
              <w:rPr>
                <w:rFonts w:ascii="Arial" w:hAnsi="Arial" w:cs="Arial"/>
                <w:sz w:val="14"/>
                <w:szCs w:val="14"/>
              </w:rPr>
              <w:t>F</w:t>
            </w:r>
          </w:p>
        </w:tc>
        <w:tc>
          <w:tcPr>
            <w:tcW w:w="0" w:type="auto"/>
          </w:tcPr>
          <w:p w:rsidR="00D33D71" w:rsidRPr="004E4D6A" w:rsidRDefault="00D33D71" w:rsidP="00BA0E91">
            <w:pPr>
              <w:jc w:val="center"/>
              <w:rPr>
                <w:rFonts w:ascii="Arial" w:hAnsi="Arial" w:cs="Arial"/>
                <w:sz w:val="14"/>
                <w:szCs w:val="14"/>
              </w:rPr>
            </w:pPr>
            <w:r w:rsidRPr="004E4D6A">
              <w:rPr>
                <w:rFonts w:ascii="Arial" w:hAnsi="Arial" w:cs="Arial"/>
                <w:sz w:val="14"/>
                <w:szCs w:val="14"/>
              </w:rPr>
              <w:t>F</w:t>
            </w:r>
          </w:p>
        </w:tc>
        <w:tc>
          <w:tcPr>
            <w:tcW w:w="610" w:type="dxa"/>
          </w:tcPr>
          <w:p w:rsidR="00D33D71" w:rsidRPr="004E4D6A" w:rsidRDefault="00D33D71" w:rsidP="00BA69D2">
            <w:pPr>
              <w:jc w:val="center"/>
              <w:rPr>
                <w:rFonts w:ascii="Arial" w:hAnsi="Arial" w:cs="Arial"/>
                <w:sz w:val="14"/>
                <w:szCs w:val="14"/>
              </w:rPr>
            </w:pPr>
            <w:r w:rsidRPr="004E4D6A">
              <w:rPr>
                <w:rFonts w:ascii="Arial" w:hAnsi="Arial" w:cs="Arial"/>
                <w:sz w:val="14"/>
                <w:szCs w:val="14"/>
              </w:rPr>
              <w:t>F</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_</w:t>
            </w:r>
          </w:p>
        </w:tc>
        <w:tc>
          <w:tcPr>
            <w:tcW w:w="0" w:type="auto"/>
          </w:tcPr>
          <w:p w:rsidR="00D33D71" w:rsidRPr="004E4D6A" w:rsidRDefault="00D33D71" w:rsidP="00BA69D2">
            <w:pPr>
              <w:jc w:val="center"/>
              <w:rPr>
                <w:rFonts w:ascii="Arial" w:hAnsi="Arial" w:cs="Arial"/>
                <w:sz w:val="14"/>
                <w:szCs w:val="14"/>
              </w:rPr>
            </w:pPr>
            <w:r w:rsidRPr="004E4D6A">
              <w:rPr>
                <w:rFonts w:ascii="Arial" w:hAnsi="Arial" w:cs="Arial"/>
                <w:sz w:val="14"/>
                <w:szCs w:val="14"/>
              </w:rPr>
              <w:t>v</w:t>
            </w:r>
          </w:p>
        </w:tc>
        <w:tc>
          <w:tcPr>
            <w:tcW w:w="426" w:type="dxa"/>
          </w:tcPr>
          <w:p w:rsidR="00D33D71" w:rsidRPr="004E4D6A" w:rsidRDefault="00D33D71" w:rsidP="00BA69D2">
            <w:pPr>
              <w:rPr>
                <w:rFonts w:ascii="Arial" w:hAnsi="Arial" w:cs="Arial"/>
                <w:sz w:val="14"/>
                <w:szCs w:val="14"/>
              </w:rPr>
            </w:pPr>
            <w:r w:rsidRPr="004E4D6A">
              <w:rPr>
                <w:rFonts w:ascii="Arial" w:hAnsi="Arial" w:cs="Arial"/>
                <w:sz w:val="14"/>
                <w:szCs w:val="14"/>
              </w:rPr>
              <w:t>o</w:t>
            </w:r>
          </w:p>
        </w:tc>
        <w:tc>
          <w:tcPr>
            <w:tcW w:w="746" w:type="dxa"/>
          </w:tcPr>
          <w:p w:rsidR="00D33D71" w:rsidRPr="004E4D6A" w:rsidRDefault="00D33D71" w:rsidP="00BA69D2">
            <w:pPr>
              <w:tabs>
                <w:tab w:val="center" w:pos="89"/>
              </w:tabs>
              <w:rPr>
                <w:rFonts w:ascii="Arial" w:hAnsi="Arial" w:cs="Arial"/>
                <w:sz w:val="14"/>
                <w:szCs w:val="14"/>
              </w:rPr>
            </w:pPr>
            <w:r w:rsidRPr="004E4D6A">
              <w:rPr>
                <w:rFonts w:ascii="Arial" w:hAnsi="Arial" w:cs="Arial"/>
                <w:sz w:val="14"/>
                <w:szCs w:val="14"/>
              </w:rPr>
              <w:t>l</w:t>
            </w:r>
          </w:p>
        </w:tc>
      </w:tr>
    </w:tbl>
    <w:p w:rsidR="0090786B" w:rsidRDefault="0090786B" w:rsidP="0074395A">
      <w:pPr>
        <w:pStyle w:val="BodyText"/>
        <w:rPr>
          <w:lang w:val="en-US"/>
        </w:rPr>
      </w:pPr>
    </w:p>
    <w:tbl>
      <w:tblPr>
        <w:tblpPr w:leftFromText="180" w:rightFromText="180" w:vertAnchor="text" w:horzAnchor="margin" w:tblpX="648" w:tblpY="114"/>
        <w:tblW w:w="0" w:type="auto"/>
        <w:tblLayout w:type="fixed"/>
        <w:tblLook w:val="01E0"/>
      </w:tblPr>
      <w:tblGrid>
        <w:gridCol w:w="1809"/>
        <w:gridCol w:w="2799"/>
        <w:gridCol w:w="3914"/>
      </w:tblGrid>
      <w:tr w:rsidR="0090786B" w:rsidRPr="001B623F" w:rsidTr="00295735">
        <w:tc>
          <w:tcPr>
            <w:tcW w:w="1809"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Field</w:t>
            </w:r>
          </w:p>
        </w:tc>
        <w:tc>
          <w:tcPr>
            <w:tcW w:w="2799"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90786B" w:rsidRPr="005A28C0" w:rsidRDefault="0090786B" w:rsidP="0090786B">
            <w:pPr>
              <w:autoSpaceDE w:val="0"/>
              <w:autoSpaceDN w:val="0"/>
              <w:adjustRightInd w:val="0"/>
              <w:rPr>
                <w:rFonts w:ascii="Arial" w:hAnsi="Arial" w:cs="Arial"/>
                <w:b/>
                <w:bCs/>
                <w:sz w:val="18"/>
              </w:rPr>
            </w:pPr>
            <w:r>
              <w:rPr>
                <w:rFonts w:ascii="Arial" w:hAnsi="Arial" w:cs="Arial"/>
                <w:b/>
                <w:bCs/>
                <w:sz w:val="18"/>
              </w:rPr>
              <w:t xml:space="preserve">Sample </w:t>
            </w:r>
            <w:r w:rsidRPr="005A28C0">
              <w:rPr>
                <w:rFonts w:ascii="Arial" w:hAnsi="Arial" w:cs="Arial"/>
                <w:b/>
                <w:bCs/>
                <w:sz w:val="18"/>
              </w:rPr>
              <w:t>values</w:t>
            </w:r>
          </w:p>
        </w:tc>
      </w:tr>
      <w:tr w:rsidR="00295735" w:rsidRPr="001B623F" w:rsidTr="00295735">
        <w:tc>
          <w:tcPr>
            <w:tcW w:w="1809" w:type="dxa"/>
          </w:tcPr>
          <w:p w:rsidR="00295735" w:rsidRPr="007A6265" w:rsidRDefault="00295735" w:rsidP="00295735">
            <w:pPr>
              <w:autoSpaceDE w:val="0"/>
              <w:autoSpaceDN w:val="0"/>
              <w:adjustRightInd w:val="0"/>
              <w:rPr>
                <w:rFonts w:ascii="Arial" w:hAnsi="Arial" w:cs="Arial"/>
                <w:b/>
                <w:sz w:val="18"/>
              </w:rPr>
            </w:pPr>
            <w:r>
              <w:rPr>
                <w:rFonts w:ascii="Arial" w:hAnsi="Arial" w:cs="Arial"/>
                <w:b/>
                <w:sz w:val="18"/>
              </w:rPr>
              <w:t>VVVVVVVVVVVV</w:t>
            </w:r>
          </w:p>
        </w:tc>
        <w:tc>
          <w:tcPr>
            <w:tcW w:w="2799" w:type="dxa"/>
          </w:tcPr>
          <w:p w:rsidR="00295735" w:rsidRPr="005A28C0" w:rsidRDefault="00295735" w:rsidP="00295735">
            <w:pPr>
              <w:rPr>
                <w:rFonts w:ascii="Arial" w:hAnsi="Arial" w:cs="Arial"/>
                <w:sz w:val="18"/>
              </w:rPr>
            </w:pPr>
            <w:proofErr w:type="spellStart"/>
            <w:r>
              <w:rPr>
                <w:rFonts w:ascii="Arial" w:hAnsi="Arial" w:cs="Arial"/>
                <w:sz w:val="18"/>
              </w:rPr>
              <w:t>Vfilername</w:t>
            </w:r>
            <w:proofErr w:type="spellEnd"/>
            <w:r>
              <w:rPr>
                <w:rFonts w:ascii="Arial" w:hAnsi="Arial" w:cs="Arial"/>
                <w:sz w:val="18"/>
              </w:rPr>
              <w:t xml:space="preserve"> with Site name and environment name (12 Characters)</w:t>
            </w:r>
          </w:p>
        </w:tc>
        <w:tc>
          <w:tcPr>
            <w:tcW w:w="3914" w:type="dxa"/>
          </w:tcPr>
          <w:p w:rsidR="00295735" w:rsidRPr="005A28C0" w:rsidRDefault="00295735" w:rsidP="00295735">
            <w:pPr>
              <w:rPr>
                <w:rFonts w:ascii="Arial" w:hAnsi="Arial" w:cs="Arial"/>
                <w:sz w:val="18"/>
              </w:rPr>
            </w:pPr>
            <w:r>
              <w:rPr>
                <w:rFonts w:ascii="Arial" w:hAnsi="Arial" w:cs="Arial"/>
                <w:sz w:val="18"/>
              </w:rPr>
              <w:t>us1p_vic001a, us2n_ccsfs01a</w:t>
            </w:r>
          </w:p>
        </w:tc>
      </w:tr>
    </w:tbl>
    <w:p w:rsidR="0074395A" w:rsidRDefault="0074395A" w:rsidP="0074395A">
      <w:pPr>
        <w:autoSpaceDE w:val="0"/>
        <w:autoSpaceDN w:val="0"/>
        <w:adjustRightInd w:val="0"/>
        <w:rPr>
          <w:color w:val="000000"/>
        </w:rPr>
      </w:pPr>
    </w:p>
    <w:p w:rsidR="0090786B" w:rsidRDefault="0090786B" w:rsidP="0090786B">
      <w:pPr>
        <w:autoSpaceDE w:val="0"/>
        <w:autoSpaceDN w:val="0"/>
        <w:adjustRightInd w:val="0"/>
        <w:rPr>
          <w:color w:val="000000"/>
        </w:rPr>
      </w:pPr>
      <w:bookmarkStart w:id="237" w:name="_Toc251335752"/>
      <w:bookmarkStart w:id="238" w:name="_Toc251336008"/>
      <w:bookmarkStart w:id="239" w:name="_Toc251336255"/>
      <w:bookmarkStart w:id="240" w:name="_Toc251336504"/>
      <w:bookmarkStart w:id="241" w:name="_Toc251336751"/>
      <w:bookmarkStart w:id="242" w:name="_Toc251336999"/>
      <w:bookmarkStart w:id="243" w:name="_Toc251336009"/>
      <w:bookmarkStart w:id="244" w:name="_Toc253648598"/>
      <w:bookmarkEnd w:id="237"/>
      <w:bookmarkEnd w:id="238"/>
      <w:bookmarkEnd w:id="239"/>
      <w:bookmarkEnd w:id="240"/>
      <w:bookmarkEnd w:id="241"/>
      <w:bookmarkEnd w:id="242"/>
    </w:p>
    <w:tbl>
      <w:tblPr>
        <w:tblpPr w:leftFromText="180" w:rightFromText="180" w:vertAnchor="text" w:horzAnchor="margin" w:tblpX="648" w:tblpY="114"/>
        <w:tblW w:w="0" w:type="auto"/>
        <w:tblLayout w:type="fixed"/>
        <w:tblLook w:val="01E0"/>
      </w:tblPr>
      <w:tblGrid>
        <w:gridCol w:w="1368"/>
        <w:gridCol w:w="3240"/>
        <w:gridCol w:w="3914"/>
      </w:tblGrid>
      <w:tr w:rsidR="0090786B" w:rsidRPr="001B623F" w:rsidTr="0090786B">
        <w:tc>
          <w:tcPr>
            <w:tcW w:w="1368"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90786B" w:rsidRPr="005A28C0" w:rsidRDefault="005E3767" w:rsidP="0090786B">
            <w:pPr>
              <w:autoSpaceDE w:val="0"/>
              <w:autoSpaceDN w:val="0"/>
              <w:adjustRightInd w:val="0"/>
              <w:rPr>
                <w:rFonts w:ascii="Arial" w:hAnsi="Arial" w:cs="Arial"/>
                <w:b/>
                <w:bCs/>
                <w:sz w:val="18"/>
              </w:rPr>
            </w:pPr>
            <w:r w:rsidRPr="005A28C0">
              <w:rPr>
                <w:rFonts w:ascii="Arial" w:hAnsi="Arial" w:cs="Arial"/>
                <w:b/>
                <w:bCs/>
                <w:sz w:val="18"/>
              </w:rPr>
              <w:t>V</w:t>
            </w:r>
            <w:r w:rsidR="0090786B" w:rsidRPr="005A28C0">
              <w:rPr>
                <w:rFonts w:ascii="Arial" w:hAnsi="Arial" w:cs="Arial"/>
                <w:b/>
                <w:bCs/>
                <w:sz w:val="18"/>
              </w:rPr>
              <w:t>alues</w:t>
            </w:r>
          </w:p>
        </w:tc>
      </w:tr>
      <w:tr w:rsidR="0090786B" w:rsidRPr="001B623F" w:rsidTr="0090786B">
        <w:tc>
          <w:tcPr>
            <w:tcW w:w="1368" w:type="dxa"/>
          </w:tcPr>
          <w:p w:rsidR="0090786B" w:rsidRPr="00BC6F59" w:rsidRDefault="00FF52B4" w:rsidP="0090786B">
            <w:pPr>
              <w:autoSpaceDE w:val="0"/>
              <w:autoSpaceDN w:val="0"/>
              <w:adjustRightInd w:val="0"/>
              <w:rPr>
                <w:rFonts w:ascii="Arial" w:hAnsi="Arial" w:cs="Arial"/>
                <w:b/>
                <w:sz w:val="18"/>
                <w:u w:val="single"/>
              </w:rPr>
            </w:pPr>
            <w:r>
              <w:rPr>
                <w:rFonts w:ascii="Arial" w:hAnsi="Arial" w:cs="Arial"/>
                <w:b/>
                <w:sz w:val="18"/>
                <w:u w:val="single"/>
              </w:rPr>
              <w:t>r</w:t>
            </w:r>
          </w:p>
        </w:tc>
        <w:tc>
          <w:tcPr>
            <w:tcW w:w="3240" w:type="dxa"/>
          </w:tcPr>
          <w:p w:rsidR="0090786B" w:rsidRPr="005A28C0" w:rsidRDefault="0090786B" w:rsidP="0090786B">
            <w:pPr>
              <w:rPr>
                <w:rFonts w:ascii="Arial" w:hAnsi="Arial" w:cs="Arial"/>
                <w:sz w:val="18"/>
              </w:rPr>
            </w:pPr>
            <w:r>
              <w:rPr>
                <w:rFonts w:ascii="Arial" w:hAnsi="Arial" w:cs="Arial"/>
                <w:sz w:val="18"/>
              </w:rPr>
              <w:t>Retention</w:t>
            </w:r>
          </w:p>
        </w:tc>
        <w:tc>
          <w:tcPr>
            <w:tcW w:w="3914" w:type="dxa"/>
          </w:tcPr>
          <w:p w:rsidR="0090786B" w:rsidRPr="005A28C0" w:rsidRDefault="0090786B" w:rsidP="0090786B">
            <w:pPr>
              <w:rPr>
                <w:rFonts w:ascii="Arial" w:hAnsi="Arial" w:cs="Arial"/>
                <w:sz w:val="18"/>
              </w:rPr>
            </w:pPr>
            <w:r>
              <w:rPr>
                <w:rFonts w:ascii="Arial" w:hAnsi="Arial" w:cs="Arial"/>
                <w:sz w:val="18"/>
              </w:rPr>
              <w:t>“r” standard value for indication of retention</w:t>
            </w:r>
          </w:p>
        </w:tc>
      </w:tr>
    </w:tbl>
    <w:p w:rsidR="0090786B" w:rsidRDefault="0090786B" w:rsidP="0074395A">
      <w:pPr>
        <w:pStyle w:val="BodyText"/>
      </w:pPr>
    </w:p>
    <w:tbl>
      <w:tblPr>
        <w:tblpPr w:leftFromText="180" w:rightFromText="180" w:vertAnchor="text" w:horzAnchor="margin" w:tblpX="648" w:tblpY="114"/>
        <w:tblW w:w="0" w:type="auto"/>
        <w:tblLayout w:type="fixed"/>
        <w:tblLook w:val="01E0"/>
      </w:tblPr>
      <w:tblGrid>
        <w:gridCol w:w="1368"/>
        <w:gridCol w:w="3240"/>
        <w:gridCol w:w="3914"/>
      </w:tblGrid>
      <w:tr w:rsidR="0090786B" w:rsidRPr="001B623F" w:rsidTr="0090786B">
        <w:tc>
          <w:tcPr>
            <w:tcW w:w="1368"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90786B" w:rsidRPr="005A28C0" w:rsidRDefault="005E3767" w:rsidP="0090786B">
            <w:pPr>
              <w:autoSpaceDE w:val="0"/>
              <w:autoSpaceDN w:val="0"/>
              <w:adjustRightInd w:val="0"/>
              <w:rPr>
                <w:rFonts w:ascii="Arial" w:hAnsi="Arial" w:cs="Arial"/>
                <w:b/>
                <w:bCs/>
                <w:sz w:val="18"/>
              </w:rPr>
            </w:pPr>
            <w:r w:rsidRPr="005A28C0">
              <w:rPr>
                <w:rFonts w:ascii="Arial" w:hAnsi="Arial" w:cs="Arial"/>
                <w:b/>
                <w:bCs/>
                <w:sz w:val="18"/>
              </w:rPr>
              <w:t>V</w:t>
            </w:r>
            <w:r w:rsidR="0090786B" w:rsidRPr="005A28C0">
              <w:rPr>
                <w:rFonts w:ascii="Arial" w:hAnsi="Arial" w:cs="Arial"/>
                <w:b/>
                <w:bCs/>
                <w:sz w:val="18"/>
              </w:rPr>
              <w:t>alues</w:t>
            </w:r>
          </w:p>
        </w:tc>
      </w:tr>
      <w:tr w:rsidR="0090786B" w:rsidRPr="001B623F" w:rsidTr="0090786B">
        <w:tc>
          <w:tcPr>
            <w:tcW w:w="1368" w:type="dxa"/>
          </w:tcPr>
          <w:p w:rsidR="0090786B" w:rsidRPr="007A6265" w:rsidRDefault="0090786B" w:rsidP="0090786B">
            <w:pPr>
              <w:autoSpaceDE w:val="0"/>
              <w:autoSpaceDN w:val="0"/>
              <w:adjustRightInd w:val="0"/>
              <w:rPr>
                <w:rFonts w:ascii="Arial" w:hAnsi="Arial" w:cs="Arial"/>
                <w:b/>
                <w:sz w:val="18"/>
              </w:rPr>
            </w:pPr>
            <w:r>
              <w:rPr>
                <w:rFonts w:ascii="Arial" w:hAnsi="Arial" w:cs="Arial"/>
                <w:b/>
                <w:sz w:val="18"/>
              </w:rPr>
              <w:t>RR</w:t>
            </w:r>
          </w:p>
        </w:tc>
        <w:tc>
          <w:tcPr>
            <w:tcW w:w="3240" w:type="dxa"/>
          </w:tcPr>
          <w:p w:rsidR="0090786B" w:rsidRPr="005A28C0" w:rsidRDefault="0090786B" w:rsidP="0090786B">
            <w:pPr>
              <w:rPr>
                <w:rFonts w:ascii="Arial" w:hAnsi="Arial" w:cs="Arial"/>
                <w:sz w:val="18"/>
              </w:rPr>
            </w:pPr>
            <w:r>
              <w:rPr>
                <w:rFonts w:ascii="Arial" w:hAnsi="Arial" w:cs="Arial"/>
                <w:sz w:val="18"/>
              </w:rPr>
              <w:t>Retention values</w:t>
            </w:r>
          </w:p>
        </w:tc>
        <w:tc>
          <w:tcPr>
            <w:tcW w:w="3914" w:type="dxa"/>
          </w:tcPr>
          <w:p w:rsidR="0090786B" w:rsidRDefault="00277183" w:rsidP="0090786B">
            <w:pPr>
              <w:rPr>
                <w:rFonts w:ascii="Arial" w:hAnsi="Arial" w:cs="Arial"/>
                <w:sz w:val="18"/>
              </w:rPr>
            </w:pPr>
            <w:r>
              <w:rPr>
                <w:rFonts w:ascii="Arial" w:hAnsi="Arial" w:cs="Arial"/>
                <w:sz w:val="18"/>
              </w:rPr>
              <w:t>01</w:t>
            </w:r>
          </w:p>
          <w:p w:rsidR="00277183" w:rsidRPr="005A28C0" w:rsidRDefault="00277183" w:rsidP="0090786B">
            <w:pPr>
              <w:rPr>
                <w:rFonts w:ascii="Arial" w:hAnsi="Arial" w:cs="Arial"/>
                <w:sz w:val="18"/>
              </w:rPr>
            </w:pPr>
            <w:r>
              <w:rPr>
                <w:rFonts w:ascii="Arial" w:hAnsi="Arial" w:cs="Arial"/>
                <w:sz w:val="18"/>
              </w:rPr>
              <w:t>99</w:t>
            </w:r>
          </w:p>
        </w:tc>
      </w:tr>
    </w:tbl>
    <w:p w:rsidR="0090786B" w:rsidRDefault="0090786B" w:rsidP="0090786B">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90786B" w:rsidRPr="001B623F" w:rsidTr="0090786B">
        <w:tc>
          <w:tcPr>
            <w:tcW w:w="1368"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90786B" w:rsidRPr="005A28C0" w:rsidRDefault="0090786B" w:rsidP="0090786B">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90786B" w:rsidRPr="005A28C0" w:rsidRDefault="005E3767" w:rsidP="0090786B">
            <w:pPr>
              <w:autoSpaceDE w:val="0"/>
              <w:autoSpaceDN w:val="0"/>
              <w:adjustRightInd w:val="0"/>
              <w:rPr>
                <w:rFonts w:ascii="Arial" w:hAnsi="Arial" w:cs="Arial"/>
                <w:b/>
                <w:bCs/>
                <w:sz w:val="18"/>
              </w:rPr>
            </w:pPr>
            <w:r w:rsidRPr="005A28C0">
              <w:rPr>
                <w:rFonts w:ascii="Arial" w:hAnsi="Arial" w:cs="Arial"/>
                <w:b/>
                <w:bCs/>
                <w:sz w:val="18"/>
              </w:rPr>
              <w:t>V</w:t>
            </w:r>
            <w:r w:rsidR="0090786B" w:rsidRPr="005A28C0">
              <w:rPr>
                <w:rFonts w:ascii="Arial" w:hAnsi="Arial" w:cs="Arial"/>
                <w:b/>
                <w:bCs/>
                <w:sz w:val="18"/>
              </w:rPr>
              <w:t>alues</w:t>
            </w:r>
          </w:p>
        </w:tc>
      </w:tr>
      <w:tr w:rsidR="0090786B" w:rsidRPr="001B623F" w:rsidTr="0090786B">
        <w:tc>
          <w:tcPr>
            <w:tcW w:w="1368" w:type="dxa"/>
          </w:tcPr>
          <w:p w:rsidR="0090786B" w:rsidRPr="00BC6F59" w:rsidRDefault="003910C3" w:rsidP="0090786B">
            <w:pPr>
              <w:autoSpaceDE w:val="0"/>
              <w:autoSpaceDN w:val="0"/>
              <w:adjustRightInd w:val="0"/>
              <w:rPr>
                <w:rFonts w:ascii="Arial" w:hAnsi="Arial" w:cs="Arial"/>
                <w:b/>
                <w:sz w:val="18"/>
                <w:u w:val="single"/>
              </w:rPr>
            </w:pPr>
            <w:r>
              <w:rPr>
                <w:rFonts w:ascii="Arial" w:hAnsi="Arial" w:cs="Arial"/>
                <w:b/>
                <w:sz w:val="18"/>
                <w:u w:val="single"/>
              </w:rPr>
              <w:t>T</w:t>
            </w:r>
          </w:p>
        </w:tc>
        <w:tc>
          <w:tcPr>
            <w:tcW w:w="3240" w:type="dxa"/>
          </w:tcPr>
          <w:p w:rsidR="0090786B" w:rsidRPr="005A28C0" w:rsidRDefault="002067B1" w:rsidP="0090786B">
            <w:pPr>
              <w:rPr>
                <w:rFonts w:ascii="Arial" w:hAnsi="Arial" w:cs="Arial"/>
                <w:sz w:val="18"/>
              </w:rPr>
            </w:pPr>
            <w:r>
              <w:rPr>
                <w:rFonts w:ascii="Arial" w:hAnsi="Arial" w:cs="Arial"/>
                <w:sz w:val="18"/>
              </w:rPr>
              <w:t>Type</w:t>
            </w:r>
          </w:p>
        </w:tc>
        <w:tc>
          <w:tcPr>
            <w:tcW w:w="3914" w:type="dxa"/>
          </w:tcPr>
          <w:p w:rsidR="00C05037" w:rsidRDefault="00C05037" w:rsidP="00C05037">
            <w:pPr>
              <w:rPr>
                <w:rFonts w:ascii="Arial" w:hAnsi="Arial" w:cs="Arial"/>
                <w:sz w:val="18"/>
              </w:rPr>
            </w:pPr>
            <w:r>
              <w:rPr>
                <w:rFonts w:ascii="Arial" w:hAnsi="Arial" w:cs="Arial"/>
                <w:sz w:val="18"/>
              </w:rPr>
              <w:t>d-days</w:t>
            </w:r>
          </w:p>
          <w:p w:rsidR="00C05037" w:rsidRDefault="00C05037" w:rsidP="00C05037">
            <w:pPr>
              <w:rPr>
                <w:rFonts w:ascii="Arial" w:hAnsi="Arial" w:cs="Arial"/>
                <w:sz w:val="18"/>
              </w:rPr>
            </w:pPr>
            <w:proofErr w:type="spellStart"/>
            <w:r>
              <w:rPr>
                <w:rFonts w:ascii="Arial" w:hAnsi="Arial" w:cs="Arial"/>
                <w:sz w:val="18"/>
              </w:rPr>
              <w:t>w</w:t>
            </w:r>
            <w:proofErr w:type="spellEnd"/>
            <w:r>
              <w:rPr>
                <w:rFonts w:ascii="Arial" w:hAnsi="Arial" w:cs="Arial"/>
                <w:sz w:val="18"/>
              </w:rPr>
              <w:t>-weeks</w:t>
            </w:r>
          </w:p>
          <w:p w:rsidR="00C05037" w:rsidRDefault="00C05037" w:rsidP="00C05037">
            <w:pPr>
              <w:rPr>
                <w:rFonts w:ascii="Arial" w:hAnsi="Arial" w:cs="Arial"/>
                <w:sz w:val="18"/>
              </w:rPr>
            </w:pPr>
            <w:proofErr w:type="spellStart"/>
            <w:r>
              <w:rPr>
                <w:rFonts w:ascii="Arial" w:hAnsi="Arial" w:cs="Arial"/>
                <w:sz w:val="18"/>
              </w:rPr>
              <w:t>m</w:t>
            </w:r>
            <w:proofErr w:type="spellEnd"/>
            <w:r>
              <w:rPr>
                <w:rFonts w:ascii="Arial" w:hAnsi="Arial" w:cs="Arial"/>
                <w:sz w:val="18"/>
              </w:rPr>
              <w:t>-months</w:t>
            </w:r>
          </w:p>
          <w:p w:rsidR="002067B1" w:rsidRPr="005A28C0" w:rsidRDefault="00C05037" w:rsidP="00C05037">
            <w:pPr>
              <w:rPr>
                <w:rFonts w:ascii="Arial" w:hAnsi="Arial" w:cs="Arial"/>
                <w:sz w:val="18"/>
              </w:rPr>
            </w:pPr>
            <w:r>
              <w:rPr>
                <w:rFonts w:ascii="Arial" w:hAnsi="Arial" w:cs="Arial"/>
                <w:sz w:val="18"/>
              </w:rPr>
              <w:t>y-years</w:t>
            </w:r>
          </w:p>
        </w:tc>
      </w:tr>
    </w:tbl>
    <w:p w:rsidR="0090786B" w:rsidRDefault="0090786B" w:rsidP="0074395A">
      <w:pPr>
        <w:pStyle w:val="BodyText"/>
      </w:pPr>
    </w:p>
    <w:tbl>
      <w:tblPr>
        <w:tblW w:w="0" w:type="auto"/>
        <w:tblInd w:w="648" w:type="dxa"/>
        <w:tblLayout w:type="fixed"/>
        <w:tblLook w:val="01E0"/>
      </w:tblPr>
      <w:tblGrid>
        <w:gridCol w:w="1368"/>
        <w:gridCol w:w="3240"/>
        <w:gridCol w:w="3914"/>
      </w:tblGrid>
      <w:tr w:rsidR="009E4EC9" w:rsidRPr="001B623F" w:rsidTr="001940EA">
        <w:tc>
          <w:tcPr>
            <w:tcW w:w="1368" w:type="dxa"/>
            <w:shd w:val="clear" w:color="auto" w:fill="DDD1FF"/>
          </w:tcPr>
          <w:p w:rsidR="009E4EC9" w:rsidRPr="005A28C0" w:rsidRDefault="009E4EC9" w:rsidP="001940E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9E4EC9" w:rsidRPr="005A28C0" w:rsidRDefault="009E4EC9" w:rsidP="001940E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9E4EC9" w:rsidRPr="005A28C0" w:rsidRDefault="009E4EC9" w:rsidP="001940EA">
            <w:pPr>
              <w:rPr>
                <w:rFonts w:ascii="Arial" w:hAnsi="Arial" w:cs="Arial"/>
                <w:b/>
                <w:bCs/>
                <w:sz w:val="18"/>
              </w:rPr>
            </w:pPr>
            <w:r w:rsidRPr="005A28C0">
              <w:rPr>
                <w:rFonts w:ascii="Arial" w:hAnsi="Arial" w:cs="Arial"/>
                <w:b/>
                <w:bCs/>
                <w:sz w:val="18"/>
                <w:szCs w:val="22"/>
              </w:rPr>
              <w:t>Sample Values</w:t>
            </w:r>
          </w:p>
        </w:tc>
      </w:tr>
      <w:tr w:rsidR="009E4EC9" w:rsidRPr="001B623F" w:rsidTr="001940EA">
        <w:tc>
          <w:tcPr>
            <w:tcW w:w="1368" w:type="dxa"/>
          </w:tcPr>
          <w:p w:rsidR="009E4EC9" w:rsidRPr="005A28C0" w:rsidRDefault="009E4EC9" w:rsidP="001940EA">
            <w:pPr>
              <w:rPr>
                <w:rFonts w:ascii="Arial" w:hAnsi="Arial" w:cs="Arial"/>
                <w:b/>
                <w:sz w:val="18"/>
              </w:rPr>
            </w:pPr>
            <w:r w:rsidRPr="005A28C0">
              <w:rPr>
                <w:rFonts w:ascii="Arial" w:hAnsi="Arial" w:cs="Arial"/>
                <w:b/>
                <w:sz w:val="18"/>
                <w:szCs w:val="22"/>
              </w:rPr>
              <w:t>NN</w:t>
            </w:r>
          </w:p>
        </w:tc>
        <w:tc>
          <w:tcPr>
            <w:tcW w:w="3240" w:type="dxa"/>
          </w:tcPr>
          <w:p w:rsidR="009E4EC9" w:rsidRPr="005A28C0" w:rsidRDefault="009E4EC9" w:rsidP="001940EA">
            <w:pPr>
              <w:rPr>
                <w:rFonts w:ascii="Arial" w:hAnsi="Arial" w:cs="Arial"/>
                <w:sz w:val="18"/>
              </w:rPr>
            </w:pPr>
            <w:r w:rsidRPr="005A28C0">
              <w:rPr>
                <w:rFonts w:ascii="Arial" w:hAnsi="Arial" w:cs="Arial"/>
                <w:sz w:val="18"/>
              </w:rPr>
              <w:t xml:space="preserve">Volume number for the </w:t>
            </w:r>
            <w:proofErr w:type="spellStart"/>
            <w:r w:rsidRPr="005A28C0">
              <w:rPr>
                <w:rFonts w:ascii="Arial" w:hAnsi="Arial" w:cs="Arial"/>
                <w:sz w:val="18"/>
              </w:rPr>
              <w:t>vFiler</w:t>
            </w:r>
            <w:proofErr w:type="spellEnd"/>
          </w:p>
        </w:tc>
        <w:tc>
          <w:tcPr>
            <w:tcW w:w="3914" w:type="dxa"/>
          </w:tcPr>
          <w:p w:rsidR="009E4EC9" w:rsidRPr="005A28C0" w:rsidRDefault="009E4EC9" w:rsidP="001940EA">
            <w:pPr>
              <w:rPr>
                <w:rFonts w:ascii="Arial" w:hAnsi="Arial" w:cs="Arial"/>
                <w:sz w:val="18"/>
              </w:rPr>
            </w:pPr>
            <w:r>
              <w:rPr>
                <w:rFonts w:ascii="Arial" w:hAnsi="Arial" w:cs="Arial"/>
                <w:sz w:val="18"/>
              </w:rPr>
              <w:t>0</w:t>
            </w:r>
            <w:r w:rsidRPr="005A28C0">
              <w:rPr>
                <w:rFonts w:ascii="Arial" w:hAnsi="Arial" w:cs="Arial"/>
                <w:sz w:val="18"/>
              </w:rPr>
              <w:t>1-9</w:t>
            </w:r>
            <w:r>
              <w:rPr>
                <w:rFonts w:ascii="Arial" w:hAnsi="Arial" w:cs="Arial"/>
                <w:sz w:val="18"/>
              </w:rPr>
              <w:t>9</w:t>
            </w:r>
          </w:p>
        </w:tc>
      </w:tr>
    </w:tbl>
    <w:p w:rsidR="009E4EC9" w:rsidRDefault="009E4EC9" w:rsidP="0074395A">
      <w:pPr>
        <w:pStyle w:val="BodyText"/>
      </w:pPr>
    </w:p>
    <w:tbl>
      <w:tblPr>
        <w:tblW w:w="0" w:type="auto"/>
        <w:tblInd w:w="648" w:type="dxa"/>
        <w:tblLayout w:type="fixed"/>
        <w:tblLook w:val="01E0"/>
      </w:tblPr>
      <w:tblGrid>
        <w:gridCol w:w="1368"/>
        <w:gridCol w:w="3240"/>
        <w:gridCol w:w="3914"/>
      </w:tblGrid>
      <w:tr w:rsidR="009E4EC9" w:rsidRPr="001B623F" w:rsidTr="001940EA">
        <w:tc>
          <w:tcPr>
            <w:tcW w:w="1368" w:type="dxa"/>
            <w:shd w:val="clear" w:color="auto" w:fill="DDD1FF"/>
          </w:tcPr>
          <w:p w:rsidR="009E4EC9" w:rsidRPr="005A28C0" w:rsidRDefault="009E4EC9" w:rsidP="001940E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9E4EC9" w:rsidRPr="005A28C0" w:rsidRDefault="009E4EC9" w:rsidP="001940E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9E4EC9" w:rsidRPr="005A28C0" w:rsidRDefault="009E4EC9" w:rsidP="001940EA">
            <w:pPr>
              <w:autoSpaceDE w:val="0"/>
              <w:autoSpaceDN w:val="0"/>
              <w:adjustRightInd w:val="0"/>
              <w:rPr>
                <w:rFonts w:ascii="Arial" w:hAnsi="Arial" w:cs="Arial"/>
                <w:b/>
                <w:bCs/>
                <w:sz w:val="18"/>
              </w:rPr>
            </w:pPr>
            <w:r w:rsidRPr="005A28C0">
              <w:rPr>
                <w:rFonts w:ascii="Arial" w:hAnsi="Arial" w:cs="Arial"/>
                <w:b/>
                <w:bCs/>
                <w:sz w:val="18"/>
              </w:rPr>
              <w:t>Sample values</w:t>
            </w:r>
          </w:p>
        </w:tc>
      </w:tr>
      <w:tr w:rsidR="00D33D71" w:rsidRPr="001B623F" w:rsidTr="001940EA">
        <w:tc>
          <w:tcPr>
            <w:tcW w:w="1368" w:type="dxa"/>
          </w:tcPr>
          <w:p w:rsidR="00D33D71" w:rsidRPr="009E27CE" w:rsidRDefault="00D33D71" w:rsidP="00D33D71">
            <w:pPr>
              <w:autoSpaceDE w:val="0"/>
              <w:autoSpaceDN w:val="0"/>
              <w:adjustRightInd w:val="0"/>
              <w:rPr>
                <w:rFonts w:ascii="Arial" w:hAnsi="Arial" w:cs="Arial"/>
                <w:b/>
                <w:sz w:val="18"/>
              </w:rPr>
            </w:pPr>
            <w:r>
              <w:rPr>
                <w:rFonts w:ascii="Arial" w:hAnsi="Arial" w:cs="Arial"/>
                <w:b/>
                <w:sz w:val="18"/>
              </w:rPr>
              <w:t>FFFFFF</w:t>
            </w:r>
          </w:p>
        </w:tc>
        <w:tc>
          <w:tcPr>
            <w:tcW w:w="3240" w:type="dxa"/>
          </w:tcPr>
          <w:p w:rsidR="00D33D71" w:rsidRPr="005A28C0" w:rsidRDefault="00D33D71" w:rsidP="00D33D71">
            <w:pPr>
              <w:rPr>
                <w:rFonts w:ascii="Arial" w:hAnsi="Arial" w:cs="Arial"/>
                <w:sz w:val="18"/>
              </w:rPr>
            </w:pPr>
            <w:r>
              <w:rPr>
                <w:rFonts w:ascii="Arial" w:hAnsi="Arial" w:cs="Arial"/>
                <w:sz w:val="18"/>
              </w:rPr>
              <w:t>Application (up to 6 characters)</w:t>
            </w:r>
          </w:p>
        </w:tc>
        <w:tc>
          <w:tcPr>
            <w:tcW w:w="3914" w:type="dxa"/>
          </w:tcPr>
          <w:p w:rsidR="00D33D71" w:rsidRDefault="00D33D71" w:rsidP="00D33D71">
            <w:pPr>
              <w:rPr>
                <w:rFonts w:ascii="Arial" w:hAnsi="Arial" w:cs="Arial"/>
                <w:sz w:val="18"/>
              </w:rPr>
            </w:pPr>
            <w:r>
              <w:rPr>
                <w:rFonts w:ascii="Arial" w:hAnsi="Arial" w:cs="Arial"/>
                <w:sz w:val="18"/>
              </w:rPr>
              <w:t xml:space="preserve">shpt = </w:t>
            </w:r>
            <w:proofErr w:type="spellStart"/>
            <w:r>
              <w:rPr>
                <w:rFonts w:ascii="Arial" w:hAnsi="Arial" w:cs="Arial"/>
                <w:sz w:val="18"/>
              </w:rPr>
              <w:t>Sharepoint</w:t>
            </w:r>
            <w:proofErr w:type="spellEnd"/>
          </w:p>
          <w:p w:rsidR="00D33D71" w:rsidRDefault="00D33D71" w:rsidP="00D33D71">
            <w:pPr>
              <w:rPr>
                <w:rFonts w:ascii="Arial" w:hAnsi="Arial" w:cs="Arial"/>
                <w:sz w:val="18"/>
              </w:rPr>
            </w:pPr>
            <w:proofErr w:type="spellStart"/>
            <w:r>
              <w:rPr>
                <w:rFonts w:ascii="Arial" w:hAnsi="Arial" w:cs="Arial"/>
                <w:sz w:val="18"/>
              </w:rPr>
              <w:t>exch</w:t>
            </w:r>
            <w:proofErr w:type="spellEnd"/>
            <w:r>
              <w:rPr>
                <w:rFonts w:ascii="Arial" w:hAnsi="Arial" w:cs="Arial"/>
                <w:sz w:val="18"/>
              </w:rPr>
              <w:t xml:space="preserve"> = Exchange</w:t>
            </w:r>
          </w:p>
          <w:p w:rsidR="00D33D71" w:rsidRDefault="00D33D71" w:rsidP="00D33D71">
            <w:pPr>
              <w:rPr>
                <w:rFonts w:ascii="Arial" w:hAnsi="Arial" w:cs="Arial"/>
                <w:sz w:val="18"/>
              </w:rPr>
            </w:pPr>
            <w:proofErr w:type="spellStart"/>
            <w:r>
              <w:rPr>
                <w:rFonts w:ascii="Arial" w:hAnsi="Arial" w:cs="Arial"/>
                <w:sz w:val="18"/>
              </w:rPr>
              <w:t>ora</w:t>
            </w:r>
            <w:proofErr w:type="spellEnd"/>
            <w:r>
              <w:rPr>
                <w:rFonts w:ascii="Arial" w:hAnsi="Arial" w:cs="Arial"/>
                <w:sz w:val="18"/>
              </w:rPr>
              <w:t xml:space="preserve"> = Oracle</w:t>
            </w:r>
          </w:p>
          <w:p w:rsidR="00D33D71" w:rsidRDefault="00D33D71" w:rsidP="00D33D71">
            <w:pPr>
              <w:rPr>
                <w:rFonts w:ascii="Arial" w:hAnsi="Arial" w:cs="Arial"/>
                <w:sz w:val="18"/>
              </w:rPr>
            </w:pPr>
            <w:proofErr w:type="spellStart"/>
            <w:r>
              <w:rPr>
                <w:rFonts w:ascii="Arial" w:hAnsi="Arial" w:cs="Arial"/>
                <w:sz w:val="18"/>
              </w:rPr>
              <w:t>mssql</w:t>
            </w:r>
            <w:proofErr w:type="spellEnd"/>
            <w:r>
              <w:rPr>
                <w:rFonts w:ascii="Arial" w:hAnsi="Arial" w:cs="Arial"/>
                <w:sz w:val="18"/>
              </w:rPr>
              <w:t xml:space="preserve"> = MS SQL Server</w:t>
            </w:r>
          </w:p>
          <w:p w:rsidR="00D33D71" w:rsidRPr="005A28C0" w:rsidRDefault="00D33D71" w:rsidP="00D33D71">
            <w:pPr>
              <w:rPr>
                <w:rFonts w:ascii="Arial" w:hAnsi="Arial" w:cs="Arial"/>
                <w:sz w:val="18"/>
              </w:rPr>
            </w:pPr>
          </w:p>
        </w:tc>
      </w:tr>
    </w:tbl>
    <w:p w:rsidR="009E4EC9" w:rsidRDefault="009E4EC9" w:rsidP="0074395A">
      <w:pPr>
        <w:pStyle w:val="BodyText"/>
      </w:pPr>
    </w:p>
    <w:tbl>
      <w:tblPr>
        <w:tblW w:w="0" w:type="auto"/>
        <w:tblInd w:w="648" w:type="dxa"/>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1B623F" w:rsidTr="0074395A">
        <w:tc>
          <w:tcPr>
            <w:tcW w:w="1368" w:type="dxa"/>
          </w:tcPr>
          <w:p w:rsidR="0074395A" w:rsidRPr="005A28C0" w:rsidRDefault="00302A2A" w:rsidP="0074395A">
            <w:pPr>
              <w:rPr>
                <w:rFonts w:ascii="Arial" w:hAnsi="Arial" w:cs="Arial"/>
                <w:b/>
                <w:sz w:val="18"/>
              </w:rPr>
            </w:pPr>
            <w:proofErr w:type="spellStart"/>
            <w:r>
              <w:rPr>
                <w:rFonts w:ascii="Arial" w:hAnsi="Arial" w:cs="Arial"/>
                <w:b/>
                <w:sz w:val="18"/>
                <w:szCs w:val="22"/>
              </w:rPr>
              <w:t>vol</w:t>
            </w:r>
            <w:proofErr w:type="spellEnd"/>
          </w:p>
        </w:tc>
        <w:tc>
          <w:tcPr>
            <w:tcW w:w="3240" w:type="dxa"/>
          </w:tcPr>
          <w:p w:rsidR="0074395A" w:rsidRPr="005A28C0" w:rsidRDefault="00295735" w:rsidP="00295735">
            <w:pPr>
              <w:rPr>
                <w:rFonts w:ascii="Arial" w:hAnsi="Arial" w:cs="Arial"/>
                <w:sz w:val="18"/>
              </w:rPr>
            </w:pPr>
            <w:r>
              <w:rPr>
                <w:rFonts w:ascii="Arial" w:hAnsi="Arial" w:cs="Arial"/>
                <w:sz w:val="18"/>
              </w:rPr>
              <w:t xml:space="preserve">Volume </w:t>
            </w:r>
            <w:r w:rsidR="0074395A">
              <w:rPr>
                <w:rFonts w:ascii="Arial" w:hAnsi="Arial" w:cs="Arial"/>
                <w:sz w:val="18"/>
              </w:rPr>
              <w:t>descriptor</w:t>
            </w:r>
          </w:p>
        </w:tc>
        <w:tc>
          <w:tcPr>
            <w:tcW w:w="3914" w:type="dxa"/>
          </w:tcPr>
          <w:p w:rsidR="0074395A" w:rsidRDefault="0074395A" w:rsidP="0074395A">
            <w:pPr>
              <w:rPr>
                <w:rFonts w:ascii="Arial" w:hAnsi="Arial" w:cs="Arial"/>
                <w:sz w:val="18"/>
              </w:rPr>
            </w:pPr>
            <w:proofErr w:type="spellStart"/>
            <w:r>
              <w:rPr>
                <w:rFonts w:ascii="Arial" w:hAnsi="Arial" w:cs="Arial"/>
                <w:sz w:val="18"/>
              </w:rPr>
              <w:t>vol</w:t>
            </w:r>
            <w:proofErr w:type="spellEnd"/>
          </w:p>
          <w:p w:rsidR="007D17F0" w:rsidRPr="005A28C0" w:rsidRDefault="007D17F0" w:rsidP="00295735">
            <w:pPr>
              <w:rPr>
                <w:rFonts w:ascii="Arial" w:hAnsi="Arial" w:cs="Arial"/>
                <w:sz w:val="18"/>
              </w:rPr>
            </w:pPr>
          </w:p>
        </w:tc>
      </w:tr>
    </w:tbl>
    <w:p w:rsidR="0074395A" w:rsidRDefault="0074395A" w:rsidP="0074395A">
      <w:pPr>
        <w:pStyle w:val="BodyText"/>
      </w:pPr>
      <w:r w:rsidRPr="00B41940">
        <w:rPr>
          <w:b/>
        </w:rPr>
        <w:t>Examples</w:t>
      </w:r>
      <w:r w:rsidR="00B41940">
        <w:rPr>
          <w:b/>
        </w:rPr>
        <w:t>:</w:t>
      </w:r>
      <w:r w:rsidR="00B54134">
        <w:rPr>
          <w:b/>
        </w:rPr>
        <w:t xml:space="preserve"> </w:t>
      </w:r>
      <w:r w:rsidR="005D1551" w:rsidRPr="005D1551">
        <w:t>us1p</w:t>
      </w:r>
      <w:r w:rsidR="005D1551">
        <w:rPr>
          <w:b/>
        </w:rPr>
        <w:t>-</w:t>
      </w:r>
      <w:r>
        <w:t>iba</w:t>
      </w:r>
      <w:r w:rsidR="005D1551">
        <w:t>fs01a</w:t>
      </w:r>
      <w:r>
        <w:t>_</w:t>
      </w:r>
      <w:r w:rsidR="005D1551">
        <w:t>r</w:t>
      </w:r>
      <w:r w:rsidR="00735678">
        <w:t>30</w:t>
      </w:r>
      <w:r w:rsidR="00C05037">
        <w:t>d</w:t>
      </w:r>
      <w:r>
        <w:t>_</w:t>
      </w:r>
      <w:r w:rsidR="00C05037">
        <w:t>user</w:t>
      </w:r>
      <w:r w:rsidR="005D1551">
        <w:t>_</w:t>
      </w:r>
      <w:r>
        <w:t>vol</w:t>
      </w:r>
    </w:p>
    <w:p w:rsidR="00295735" w:rsidRDefault="00295735" w:rsidP="00295735">
      <w:pPr>
        <w:pStyle w:val="Heading3"/>
        <w:tabs>
          <w:tab w:val="clear" w:pos="-90"/>
          <w:tab w:val="clear" w:pos="1620"/>
          <w:tab w:val="left" w:pos="245"/>
          <w:tab w:val="num" w:pos="720"/>
          <w:tab w:val="left" w:pos="810"/>
          <w:tab w:val="num" w:pos="900"/>
        </w:tabs>
        <w:spacing w:before="360" w:after="120"/>
        <w:ind w:left="720"/>
      </w:pPr>
      <w:bookmarkStart w:id="245" w:name="_Toc299615901"/>
      <w:commentRangeStart w:id="246"/>
      <w:r>
        <w:t xml:space="preserve">Data </w:t>
      </w:r>
      <w:proofErr w:type="spellStart"/>
      <w:r>
        <w:t>qtrees</w:t>
      </w:r>
      <w:proofErr w:type="spellEnd"/>
      <w:r>
        <w:t xml:space="preserve"> for general NAS/Block Storage</w:t>
      </w:r>
      <w:bookmarkEnd w:id="245"/>
      <w:commentRangeEnd w:id="246"/>
      <w:r w:rsidR="007C770D">
        <w:rPr>
          <w:rStyle w:val="CommentReference"/>
          <w:rFonts w:ascii="Times New Roman" w:hAnsi="Times New Roman"/>
          <w:b w:val="0"/>
          <w:lang w:val="en-GB"/>
        </w:rPr>
        <w:commentReference w:id="246"/>
      </w:r>
    </w:p>
    <w:p w:rsidR="00FE77F0" w:rsidRDefault="00295735" w:rsidP="00FE77F0">
      <w:pPr>
        <w:pStyle w:val="BodyText"/>
        <w:rPr>
          <w:lang w:val="en-US"/>
        </w:rPr>
      </w:pPr>
      <w:r>
        <w:rPr>
          <w:lang w:val="en-US"/>
        </w:rPr>
        <w:t xml:space="preserve">Data </w:t>
      </w:r>
      <w:proofErr w:type="spellStart"/>
      <w:r w:rsidR="00302A2A">
        <w:rPr>
          <w:lang w:val="en-US"/>
        </w:rPr>
        <w:t>qtrees</w:t>
      </w:r>
      <w:proofErr w:type="spellEnd"/>
      <w:r>
        <w:rPr>
          <w:lang w:val="en-US"/>
        </w:rPr>
        <w:t xml:space="preserve"> for general CIFS and NFS file shares.</w:t>
      </w:r>
      <w:r w:rsidR="00FE77F0">
        <w:rPr>
          <w:lang w:val="en-US"/>
        </w:rPr>
        <w:t xml:space="preserve"> These will normally follow the volume name with the _</w:t>
      </w:r>
      <w:proofErr w:type="spellStart"/>
      <w:r w:rsidR="00FE77F0">
        <w:rPr>
          <w:lang w:val="en-US"/>
        </w:rPr>
        <w:t>vol</w:t>
      </w:r>
      <w:proofErr w:type="spellEnd"/>
      <w:r w:rsidR="00FE77F0">
        <w:rPr>
          <w:lang w:val="en-US"/>
        </w:rPr>
        <w:t xml:space="preserve"> extension replaced by _</w:t>
      </w:r>
      <w:proofErr w:type="spellStart"/>
      <w:r w:rsidR="00FE77F0">
        <w:rPr>
          <w:lang w:val="en-US"/>
        </w:rPr>
        <w:t>qtree</w:t>
      </w:r>
      <w:proofErr w:type="spellEnd"/>
      <w:r w:rsidR="00FE77F0">
        <w:rPr>
          <w:lang w:val="en-US"/>
        </w:rPr>
        <w:t xml:space="preserve">. In the event you need to create a </w:t>
      </w:r>
      <w:proofErr w:type="spellStart"/>
      <w:r w:rsidR="00FE77F0">
        <w:rPr>
          <w:lang w:val="en-US"/>
        </w:rPr>
        <w:t>qtree</w:t>
      </w:r>
      <w:proofErr w:type="spellEnd"/>
      <w:r w:rsidR="00FE77F0">
        <w:rPr>
          <w:lang w:val="en-US"/>
        </w:rPr>
        <w:t xml:space="preserve"> without following a volume name the standard is shown below.</w:t>
      </w:r>
    </w:p>
    <w:p w:rsidR="00295735" w:rsidRDefault="00295735" w:rsidP="00295735">
      <w:pPr>
        <w:pStyle w:val="BodyText"/>
        <w:rPr>
          <w:lang w:val="en-US"/>
        </w:rPr>
      </w:pPr>
      <w:r>
        <w:rPr>
          <w:lang w:val="en-US"/>
        </w:rPr>
        <w:t>The underscore character is used as a field separator.</w:t>
      </w:r>
    </w:p>
    <w:tbl>
      <w:tblPr>
        <w:tblW w:w="9260" w:type="dxa"/>
        <w:tblLook w:val="0000"/>
      </w:tblPr>
      <w:tblGrid>
        <w:gridCol w:w="329"/>
        <w:gridCol w:w="279"/>
        <w:gridCol w:w="394"/>
        <w:gridCol w:w="394"/>
        <w:gridCol w:w="394"/>
        <w:gridCol w:w="394"/>
        <w:gridCol w:w="394"/>
        <w:gridCol w:w="394"/>
        <w:gridCol w:w="393"/>
        <w:gridCol w:w="393"/>
        <w:gridCol w:w="393"/>
        <w:gridCol w:w="393"/>
        <w:gridCol w:w="393"/>
        <w:gridCol w:w="393"/>
        <w:gridCol w:w="393"/>
        <w:gridCol w:w="393"/>
        <w:gridCol w:w="393"/>
        <w:gridCol w:w="393"/>
        <w:gridCol w:w="393"/>
        <w:gridCol w:w="393"/>
        <w:gridCol w:w="393"/>
        <w:gridCol w:w="393"/>
        <w:gridCol w:w="393"/>
        <w:gridCol w:w="393"/>
      </w:tblGrid>
      <w:tr w:rsidR="00D33D71" w:rsidRPr="00D33D71" w:rsidTr="00D33D71">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12</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13</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14</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15</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16</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17</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19</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20</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21</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22</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23</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24</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25</w:t>
            </w:r>
          </w:p>
        </w:tc>
        <w:tc>
          <w:tcPr>
            <w:tcW w:w="0" w:type="auto"/>
          </w:tcPr>
          <w:p w:rsidR="00D33D71" w:rsidRPr="00D33D71" w:rsidRDefault="00D33D71" w:rsidP="00BA0E91">
            <w:pPr>
              <w:jc w:val="center"/>
              <w:rPr>
                <w:rFonts w:ascii="Arial" w:hAnsi="Arial" w:cs="Arial"/>
                <w:sz w:val="14"/>
                <w:szCs w:val="14"/>
              </w:rPr>
            </w:pPr>
            <w:r w:rsidRPr="00D33D71">
              <w:rPr>
                <w:rFonts w:ascii="Arial" w:hAnsi="Arial" w:cs="Arial"/>
                <w:sz w:val="14"/>
                <w:szCs w:val="14"/>
              </w:rPr>
              <w:t>26</w:t>
            </w:r>
          </w:p>
        </w:tc>
        <w:tc>
          <w:tcPr>
            <w:tcW w:w="0" w:type="auto"/>
          </w:tcPr>
          <w:p w:rsidR="00D33D71" w:rsidRPr="00D33D71" w:rsidRDefault="00D33D71" w:rsidP="00BA0E91">
            <w:pPr>
              <w:jc w:val="center"/>
              <w:rPr>
                <w:rFonts w:ascii="Arial" w:hAnsi="Arial" w:cs="Arial"/>
                <w:sz w:val="14"/>
                <w:szCs w:val="14"/>
              </w:rPr>
            </w:pPr>
            <w:r w:rsidRPr="00D33D71">
              <w:rPr>
                <w:rFonts w:ascii="Arial" w:hAnsi="Arial" w:cs="Arial"/>
                <w:sz w:val="14"/>
                <w:szCs w:val="14"/>
              </w:rPr>
              <w:t>27</w:t>
            </w:r>
          </w:p>
        </w:tc>
        <w:tc>
          <w:tcPr>
            <w:tcW w:w="0" w:type="auto"/>
          </w:tcPr>
          <w:p w:rsidR="00D33D71" w:rsidRPr="00D33D71" w:rsidRDefault="00D33D71" w:rsidP="00BA69D2">
            <w:pPr>
              <w:jc w:val="center"/>
              <w:rPr>
                <w:rFonts w:ascii="Arial" w:hAnsi="Arial" w:cs="Arial"/>
                <w:sz w:val="14"/>
                <w:szCs w:val="14"/>
              </w:rPr>
            </w:pPr>
            <w:r>
              <w:rPr>
                <w:rFonts w:ascii="Arial" w:hAnsi="Arial" w:cs="Arial"/>
                <w:sz w:val="14"/>
                <w:szCs w:val="14"/>
              </w:rPr>
              <w:t>28</w:t>
            </w:r>
          </w:p>
        </w:tc>
        <w:tc>
          <w:tcPr>
            <w:tcW w:w="0" w:type="auto"/>
          </w:tcPr>
          <w:p w:rsidR="00D33D71" w:rsidRPr="00D33D71" w:rsidRDefault="00D33D71" w:rsidP="00BA69D2">
            <w:pPr>
              <w:jc w:val="center"/>
              <w:rPr>
                <w:rFonts w:ascii="Arial" w:hAnsi="Arial" w:cs="Arial"/>
                <w:sz w:val="14"/>
                <w:szCs w:val="14"/>
              </w:rPr>
            </w:pPr>
            <w:r>
              <w:rPr>
                <w:rFonts w:ascii="Arial" w:hAnsi="Arial" w:cs="Arial"/>
                <w:sz w:val="14"/>
                <w:szCs w:val="14"/>
              </w:rPr>
              <w:t>29</w:t>
            </w:r>
          </w:p>
        </w:tc>
        <w:tc>
          <w:tcPr>
            <w:tcW w:w="0" w:type="auto"/>
          </w:tcPr>
          <w:p w:rsidR="00D33D71" w:rsidRPr="00D33D71" w:rsidRDefault="00D33D71" w:rsidP="00BA69D2">
            <w:pPr>
              <w:jc w:val="center"/>
              <w:rPr>
                <w:rFonts w:ascii="Arial" w:hAnsi="Arial" w:cs="Arial"/>
                <w:sz w:val="14"/>
                <w:szCs w:val="14"/>
              </w:rPr>
            </w:pPr>
            <w:r>
              <w:rPr>
                <w:rFonts w:ascii="Arial" w:hAnsi="Arial" w:cs="Arial"/>
                <w:sz w:val="14"/>
                <w:szCs w:val="14"/>
              </w:rPr>
              <w:t>30</w:t>
            </w:r>
          </w:p>
        </w:tc>
        <w:tc>
          <w:tcPr>
            <w:tcW w:w="0" w:type="auto"/>
          </w:tcPr>
          <w:p w:rsidR="00D33D71" w:rsidRPr="00D33D71" w:rsidRDefault="00D33D71" w:rsidP="00BA69D2">
            <w:pPr>
              <w:rPr>
                <w:rFonts w:ascii="Arial" w:hAnsi="Arial" w:cs="Arial"/>
                <w:sz w:val="14"/>
                <w:szCs w:val="14"/>
              </w:rPr>
            </w:pPr>
            <w:r>
              <w:rPr>
                <w:rFonts w:ascii="Arial" w:hAnsi="Arial" w:cs="Arial"/>
                <w:sz w:val="14"/>
                <w:szCs w:val="14"/>
              </w:rPr>
              <w:t>31</w:t>
            </w:r>
          </w:p>
        </w:tc>
        <w:tc>
          <w:tcPr>
            <w:tcW w:w="0" w:type="auto"/>
          </w:tcPr>
          <w:p w:rsidR="00D33D71" w:rsidRPr="00D33D71" w:rsidRDefault="00D33D71" w:rsidP="00BA69D2">
            <w:pPr>
              <w:rPr>
                <w:rFonts w:ascii="Arial" w:hAnsi="Arial" w:cs="Arial"/>
                <w:sz w:val="14"/>
                <w:szCs w:val="14"/>
              </w:rPr>
            </w:pPr>
            <w:r>
              <w:rPr>
                <w:rFonts w:ascii="Arial" w:hAnsi="Arial" w:cs="Arial"/>
                <w:sz w:val="14"/>
                <w:szCs w:val="14"/>
              </w:rPr>
              <w:t>32</w:t>
            </w:r>
          </w:p>
        </w:tc>
        <w:tc>
          <w:tcPr>
            <w:tcW w:w="0" w:type="auto"/>
          </w:tcPr>
          <w:p w:rsidR="00D33D71" w:rsidRPr="00D33D71" w:rsidRDefault="00D33D71" w:rsidP="00BA69D2">
            <w:pPr>
              <w:rPr>
                <w:rFonts w:ascii="Arial" w:hAnsi="Arial" w:cs="Arial"/>
                <w:sz w:val="14"/>
                <w:szCs w:val="14"/>
              </w:rPr>
            </w:pPr>
            <w:r>
              <w:rPr>
                <w:rFonts w:ascii="Arial" w:hAnsi="Arial" w:cs="Arial"/>
                <w:sz w:val="14"/>
                <w:szCs w:val="14"/>
              </w:rPr>
              <w:t>33</w:t>
            </w:r>
          </w:p>
        </w:tc>
        <w:tc>
          <w:tcPr>
            <w:tcW w:w="0" w:type="auto"/>
          </w:tcPr>
          <w:p w:rsidR="00D33D71" w:rsidRPr="00D33D71" w:rsidRDefault="00D33D71" w:rsidP="00BA69D2">
            <w:pPr>
              <w:rPr>
                <w:rFonts w:ascii="Arial" w:hAnsi="Arial" w:cs="Arial"/>
                <w:sz w:val="14"/>
                <w:szCs w:val="14"/>
              </w:rPr>
            </w:pPr>
            <w:r>
              <w:rPr>
                <w:rFonts w:ascii="Arial" w:hAnsi="Arial" w:cs="Arial"/>
                <w:sz w:val="14"/>
                <w:szCs w:val="14"/>
              </w:rPr>
              <w:t>34</w:t>
            </w:r>
          </w:p>
        </w:tc>
      </w:tr>
      <w:tr w:rsidR="00D33D71" w:rsidRPr="00D33D71" w:rsidTr="00D33D71">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V</w:t>
            </w:r>
          </w:p>
        </w:tc>
        <w:tc>
          <w:tcPr>
            <w:tcW w:w="0" w:type="auto"/>
          </w:tcPr>
          <w:p w:rsidR="00D33D71" w:rsidRPr="00D33D71" w:rsidRDefault="00D33D71" w:rsidP="00BA69D2">
            <w:pPr>
              <w:jc w:val="center"/>
              <w:rPr>
                <w:rFonts w:ascii="Arial" w:hAnsi="Arial" w:cs="Arial"/>
                <w:sz w:val="14"/>
                <w:szCs w:val="14"/>
              </w:rPr>
            </w:pP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V</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_</w:t>
            </w:r>
          </w:p>
        </w:tc>
        <w:tc>
          <w:tcPr>
            <w:tcW w:w="0" w:type="auto"/>
          </w:tcPr>
          <w:p w:rsidR="00D33D71" w:rsidRPr="00D33D71" w:rsidRDefault="00D33D71" w:rsidP="00BA69D2">
            <w:pPr>
              <w:jc w:val="center"/>
              <w:rPr>
                <w:rFonts w:ascii="Arial" w:hAnsi="Arial" w:cs="Arial"/>
                <w:sz w:val="14"/>
                <w:szCs w:val="14"/>
                <w:u w:val="single"/>
              </w:rPr>
            </w:pPr>
            <w:r w:rsidRPr="00D33D71">
              <w:rPr>
                <w:rFonts w:ascii="Arial" w:hAnsi="Arial" w:cs="Arial"/>
                <w:sz w:val="14"/>
                <w:szCs w:val="14"/>
                <w:u w:val="single"/>
              </w:rPr>
              <w:t>r</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R</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R</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T</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_</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N</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N</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_</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F</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F</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F</w:t>
            </w:r>
          </w:p>
        </w:tc>
        <w:tc>
          <w:tcPr>
            <w:tcW w:w="0" w:type="auto"/>
          </w:tcPr>
          <w:p w:rsidR="00D33D71" w:rsidRPr="00D33D71" w:rsidRDefault="00D33D71" w:rsidP="00BA0E91">
            <w:pPr>
              <w:jc w:val="center"/>
              <w:rPr>
                <w:rFonts w:ascii="Arial" w:hAnsi="Arial" w:cs="Arial"/>
                <w:sz w:val="14"/>
                <w:szCs w:val="14"/>
              </w:rPr>
            </w:pPr>
            <w:r w:rsidRPr="00D33D71">
              <w:rPr>
                <w:rFonts w:ascii="Arial" w:hAnsi="Arial" w:cs="Arial"/>
                <w:sz w:val="14"/>
                <w:szCs w:val="14"/>
              </w:rPr>
              <w:t>F</w:t>
            </w:r>
          </w:p>
        </w:tc>
        <w:tc>
          <w:tcPr>
            <w:tcW w:w="0" w:type="auto"/>
          </w:tcPr>
          <w:p w:rsidR="00D33D71" w:rsidRPr="00D33D71" w:rsidRDefault="00D33D71" w:rsidP="00BA0E91">
            <w:pPr>
              <w:jc w:val="center"/>
              <w:rPr>
                <w:rFonts w:ascii="Arial" w:hAnsi="Arial" w:cs="Arial"/>
                <w:sz w:val="14"/>
                <w:szCs w:val="14"/>
              </w:rPr>
            </w:pPr>
            <w:r w:rsidRPr="00D33D71">
              <w:rPr>
                <w:rFonts w:ascii="Arial" w:hAnsi="Arial" w:cs="Arial"/>
                <w:sz w:val="14"/>
                <w:szCs w:val="14"/>
              </w:rPr>
              <w:t>F</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F</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_</w:t>
            </w:r>
          </w:p>
        </w:tc>
        <w:tc>
          <w:tcPr>
            <w:tcW w:w="0" w:type="auto"/>
          </w:tcPr>
          <w:p w:rsidR="00D33D71" w:rsidRPr="00D33D71" w:rsidRDefault="00D33D71" w:rsidP="00BA69D2">
            <w:pPr>
              <w:jc w:val="center"/>
              <w:rPr>
                <w:rFonts w:ascii="Arial" w:hAnsi="Arial" w:cs="Arial"/>
                <w:sz w:val="14"/>
                <w:szCs w:val="14"/>
              </w:rPr>
            </w:pPr>
            <w:r w:rsidRPr="00D33D71">
              <w:rPr>
                <w:rFonts w:ascii="Arial" w:hAnsi="Arial" w:cs="Arial"/>
                <w:sz w:val="14"/>
                <w:szCs w:val="14"/>
              </w:rPr>
              <w:t>q</w:t>
            </w:r>
          </w:p>
        </w:tc>
        <w:tc>
          <w:tcPr>
            <w:tcW w:w="0" w:type="auto"/>
          </w:tcPr>
          <w:p w:rsidR="00D33D71" w:rsidRPr="00D33D71" w:rsidRDefault="00D33D71" w:rsidP="00BA69D2">
            <w:pPr>
              <w:rPr>
                <w:rFonts w:ascii="Arial" w:hAnsi="Arial" w:cs="Arial"/>
                <w:sz w:val="14"/>
                <w:szCs w:val="14"/>
              </w:rPr>
            </w:pPr>
            <w:r w:rsidRPr="00D33D71">
              <w:rPr>
                <w:rFonts w:ascii="Arial" w:hAnsi="Arial" w:cs="Arial"/>
                <w:sz w:val="14"/>
                <w:szCs w:val="14"/>
              </w:rPr>
              <w:t>t</w:t>
            </w:r>
          </w:p>
        </w:tc>
        <w:tc>
          <w:tcPr>
            <w:tcW w:w="0" w:type="auto"/>
          </w:tcPr>
          <w:p w:rsidR="00D33D71" w:rsidRPr="00D33D71" w:rsidRDefault="00D33D71" w:rsidP="00BA69D2">
            <w:pPr>
              <w:tabs>
                <w:tab w:val="center" w:pos="89"/>
              </w:tabs>
              <w:rPr>
                <w:rFonts w:ascii="Arial" w:hAnsi="Arial" w:cs="Arial"/>
                <w:sz w:val="14"/>
                <w:szCs w:val="14"/>
              </w:rPr>
            </w:pPr>
            <w:r w:rsidRPr="00D33D71">
              <w:rPr>
                <w:rFonts w:ascii="Arial" w:hAnsi="Arial" w:cs="Arial"/>
                <w:sz w:val="14"/>
                <w:szCs w:val="14"/>
              </w:rPr>
              <w:t>r</w:t>
            </w:r>
          </w:p>
        </w:tc>
        <w:tc>
          <w:tcPr>
            <w:tcW w:w="0" w:type="auto"/>
          </w:tcPr>
          <w:p w:rsidR="00D33D71" w:rsidRPr="00D33D71" w:rsidRDefault="00D33D71" w:rsidP="00BA69D2">
            <w:pPr>
              <w:tabs>
                <w:tab w:val="center" w:pos="89"/>
              </w:tabs>
              <w:rPr>
                <w:rFonts w:ascii="Arial" w:hAnsi="Arial" w:cs="Arial"/>
                <w:sz w:val="14"/>
                <w:szCs w:val="14"/>
              </w:rPr>
            </w:pPr>
            <w:r w:rsidRPr="00D33D71">
              <w:rPr>
                <w:rFonts w:ascii="Arial" w:hAnsi="Arial" w:cs="Arial"/>
                <w:sz w:val="14"/>
                <w:szCs w:val="14"/>
              </w:rPr>
              <w:t>e</w:t>
            </w:r>
          </w:p>
        </w:tc>
        <w:tc>
          <w:tcPr>
            <w:tcW w:w="0" w:type="auto"/>
          </w:tcPr>
          <w:p w:rsidR="00D33D71" w:rsidRPr="00D33D71" w:rsidRDefault="00D33D71" w:rsidP="00BA69D2">
            <w:pPr>
              <w:tabs>
                <w:tab w:val="center" w:pos="89"/>
              </w:tabs>
              <w:rPr>
                <w:rFonts w:ascii="Arial" w:hAnsi="Arial" w:cs="Arial"/>
                <w:sz w:val="14"/>
                <w:szCs w:val="14"/>
              </w:rPr>
            </w:pPr>
            <w:r w:rsidRPr="00D33D71">
              <w:rPr>
                <w:rFonts w:ascii="Arial" w:hAnsi="Arial" w:cs="Arial"/>
                <w:sz w:val="14"/>
                <w:szCs w:val="14"/>
              </w:rPr>
              <w:t>e</w:t>
            </w:r>
          </w:p>
        </w:tc>
      </w:tr>
    </w:tbl>
    <w:p w:rsidR="00295735" w:rsidRDefault="00295735" w:rsidP="00295735">
      <w:pPr>
        <w:pStyle w:val="BodyText"/>
        <w:rPr>
          <w:lang w:val="en-US"/>
        </w:rPr>
      </w:pPr>
    </w:p>
    <w:tbl>
      <w:tblPr>
        <w:tblpPr w:leftFromText="180" w:rightFromText="180" w:vertAnchor="text" w:horzAnchor="margin" w:tblpX="648" w:tblpY="114"/>
        <w:tblW w:w="0" w:type="auto"/>
        <w:tblLayout w:type="fixed"/>
        <w:tblLook w:val="01E0"/>
      </w:tblPr>
      <w:tblGrid>
        <w:gridCol w:w="1809"/>
        <w:gridCol w:w="2799"/>
        <w:gridCol w:w="3914"/>
      </w:tblGrid>
      <w:tr w:rsidR="00295735" w:rsidRPr="001B623F" w:rsidTr="00BA69D2">
        <w:tc>
          <w:tcPr>
            <w:tcW w:w="1809"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799"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295735" w:rsidRPr="005A28C0" w:rsidRDefault="00295735" w:rsidP="00BA69D2">
            <w:pPr>
              <w:autoSpaceDE w:val="0"/>
              <w:autoSpaceDN w:val="0"/>
              <w:adjustRightInd w:val="0"/>
              <w:rPr>
                <w:rFonts w:ascii="Arial" w:hAnsi="Arial" w:cs="Arial"/>
                <w:b/>
                <w:bCs/>
                <w:sz w:val="18"/>
              </w:rPr>
            </w:pPr>
            <w:r>
              <w:rPr>
                <w:rFonts w:ascii="Arial" w:hAnsi="Arial" w:cs="Arial"/>
                <w:b/>
                <w:bCs/>
                <w:sz w:val="18"/>
              </w:rPr>
              <w:t xml:space="preserve">Sample </w:t>
            </w:r>
            <w:r w:rsidRPr="005A28C0">
              <w:rPr>
                <w:rFonts w:ascii="Arial" w:hAnsi="Arial" w:cs="Arial"/>
                <w:b/>
                <w:bCs/>
                <w:sz w:val="18"/>
              </w:rPr>
              <w:t>values</w:t>
            </w:r>
          </w:p>
        </w:tc>
      </w:tr>
      <w:tr w:rsidR="00295735" w:rsidRPr="001B623F" w:rsidTr="00BA69D2">
        <w:tc>
          <w:tcPr>
            <w:tcW w:w="1809" w:type="dxa"/>
          </w:tcPr>
          <w:p w:rsidR="00295735" w:rsidRPr="007A6265" w:rsidRDefault="00295735" w:rsidP="00BA69D2">
            <w:pPr>
              <w:autoSpaceDE w:val="0"/>
              <w:autoSpaceDN w:val="0"/>
              <w:adjustRightInd w:val="0"/>
              <w:rPr>
                <w:rFonts w:ascii="Arial" w:hAnsi="Arial" w:cs="Arial"/>
                <w:b/>
                <w:sz w:val="18"/>
              </w:rPr>
            </w:pPr>
            <w:r>
              <w:rPr>
                <w:rFonts w:ascii="Arial" w:hAnsi="Arial" w:cs="Arial"/>
                <w:b/>
                <w:sz w:val="18"/>
              </w:rPr>
              <w:t>VVVVVVVVVVVV</w:t>
            </w:r>
          </w:p>
        </w:tc>
        <w:tc>
          <w:tcPr>
            <w:tcW w:w="2799" w:type="dxa"/>
          </w:tcPr>
          <w:p w:rsidR="00295735" w:rsidRPr="005A28C0" w:rsidRDefault="00295735" w:rsidP="00BA69D2">
            <w:pPr>
              <w:rPr>
                <w:rFonts w:ascii="Arial" w:hAnsi="Arial" w:cs="Arial"/>
                <w:sz w:val="18"/>
              </w:rPr>
            </w:pPr>
            <w:proofErr w:type="spellStart"/>
            <w:r>
              <w:rPr>
                <w:rFonts w:ascii="Arial" w:hAnsi="Arial" w:cs="Arial"/>
                <w:sz w:val="18"/>
              </w:rPr>
              <w:t>Vfilername</w:t>
            </w:r>
            <w:proofErr w:type="spellEnd"/>
            <w:r>
              <w:rPr>
                <w:rFonts w:ascii="Arial" w:hAnsi="Arial" w:cs="Arial"/>
                <w:sz w:val="18"/>
              </w:rPr>
              <w:t xml:space="preserve"> with Site name and environment name (12 Characters)</w:t>
            </w:r>
          </w:p>
        </w:tc>
        <w:tc>
          <w:tcPr>
            <w:tcW w:w="3914" w:type="dxa"/>
          </w:tcPr>
          <w:p w:rsidR="00295735" w:rsidRPr="005A28C0" w:rsidRDefault="00295735" w:rsidP="00BA69D2">
            <w:pPr>
              <w:rPr>
                <w:rFonts w:ascii="Arial" w:hAnsi="Arial" w:cs="Arial"/>
                <w:sz w:val="18"/>
              </w:rPr>
            </w:pPr>
            <w:r>
              <w:rPr>
                <w:rFonts w:ascii="Arial" w:hAnsi="Arial" w:cs="Arial"/>
                <w:sz w:val="18"/>
              </w:rPr>
              <w:t>us1p_vic001a, us2n_ccsfs01a</w:t>
            </w:r>
          </w:p>
        </w:tc>
      </w:tr>
    </w:tbl>
    <w:p w:rsidR="00295735" w:rsidRDefault="00295735" w:rsidP="00295735">
      <w:pPr>
        <w:autoSpaceDE w:val="0"/>
        <w:autoSpaceDN w:val="0"/>
        <w:adjustRightInd w:val="0"/>
        <w:rPr>
          <w:color w:val="000000"/>
        </w:rPr>
      </w:pPr>
    </w:p>
    <w:p w:rsidR="00295735" w:rsidRDefault="00295735" w:rsidP="00295735">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295735" w:rsidRPr="001B623F" w:rsidTr="00BA69D2">
        <w:tc>
          <w:tcPr>
            <w:tcW w:w="1368"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Values</w:t>
            </w:r>
          </w:p>
        </w:tc>
      </w:tr>
      <w:tr w:rsidR="00295735" w:rsidRPr="001B623F" w:rsidTr="00BA69D2">
        <w:tc>
          <w:tcPr>
            <w:tcW w:w="1368" w:type="dxa"/>
          </w:tcPr>
          <w:p w:rsidR="00295735" w:rsidRPr="00BC6F59" w:rsidRDefault="00295735" w:rsidP="00BA69D2">
            <w:pPr>
              <w:autoSpaceDE w:val="0"/>
              <w:autoSpaceDN w:val="0"/>
              <w:adjustRightInd w:val="0"/>
              <w:rPr>
                <w:rFonts w:ascii="Arial" w:hAnsi="Arial" w:cs="Arial"/>
                <w:b/>
                <w:sz w:val="18"/>
                <w:u w:val="single"/>
              </w:rPr>
            </w:pPr>
            <w:r>
              <w:rPr>
                <w:rFonts w:ascii="Arial" w:hAnsi="Arial" w:cs="Arial"/>
                <w:b/>
                <w:sz w:val="18"/>
                <w:u w:val="single"/>
              </w:rPr>
              <w:t>r</w:t>
            </w:r>
          </w:p>
        </w:tc>
        <w:tc>
          <w:tcPr>
            <w:tcW w:w="3240" w:type="dxa"/>
          </w:tcPr>
          <w:p w:rsidR="00295735" w:rsidRPr="005A28C0" w:rsidRDefault="00295735" w:rsidP="00BA69D2">
            <w:pPr>
              <w:rPr>
                <w:rFonts w:ascii="Arial" w:hAnsi="Arial" w:cs="Arial"/>
                <w:sz w:val="18"/>
              </w:rPr>
            </w:pPr>
            <w:r>
              <w:rPr>
                <w:rFonts w:ascii="Arial" w:hAnsi="Arial" w:cs="Arial"/>
                <w:sz w:val="18"/>
              </w:rPr>
              <w:t>Retention</w:t>
            </w:r>
          </w:p>
        </w:tc>
        <w:tc>
          <w:tcPr>
            <w:tcW w:w="3914" w:type="dxa"/>
          </w:tcPr>
          <w:p w:rsidR="00295735" w:rsidRPr="005A28C0" w:rsidRDefault="00295735" w:rsidP="00BA69D2">
            <w:pPr>
              <w:rPr>
                <w:rFonts w:ascii="Arial" w:hAnsi="Arial" w:cs="Arial"/>
                <w:sz w:val="18"/>
              </w:rPr>
            </w:pPr>
            <w:r>
              <w:rPr>
                <w:rFonts w:ascii="Arial" w:hAnsi="Arial" w:cs="Arial"/>
                <w:sz w:val="18"/>
              </w:rPr>
              <w:t>“r” standard value for indication of retention</w:t>
            </w:r>
          </w:p>
        </w:tc>
      </w:tr>
    </w:tbl>
    <w:p w:rsidR="00295735" w:rsidRDefault="00295735" w:rsidP="00295735">
      <w:pPr>
        <w:pStyle w:val="BodyText"/>
      </w:pPr>
    </w:p>
    <w:tbl>
      <w:tblPr>
        <w:tblpPr w:leftFromText="180" w:rightFromText="180" w:vertAnchor="text" w:horzAnchor="margin" w:tblpX="648" w:tblpY="114"/>
        <w:tblW w:w="0" w:type="auto"/>
        <w:tblLayout w:type="fixed"/>
        <w:tblLook w:val="01E0"/>
      </w:tblPr>
      <w:tblGrid>
        <w:gridCol w:w="1368"/>
        <w:gridCol w:w="3240"/>
        <w:gridCol w:w="3914"/>
      </w:tblGrid>
      <w:tr w:rsidR="00295735" w:rsidRPr="001B623F" w:rsidTr="00BA69D2">
        <w:tc>
          <w:tcPr>
            <w:tcW w:w="1368"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Values</w:t>
            </w:r>
          </w:p>
        </w:tc>
      </w:tr>
      <w:tr w:rsidR="00295735" w:rsidRPr="001B623F" w:rsidTr="00BA69D2">
        <w:tc>
          <w:tcPr>
            <w:tcW w:w="1368" w:type="dxa"/>
          </w:tcPr>
          <w:p w:rsidR="00295735" w:rsidRPr="007A6265" w:rsidRDefault="00295735" w:rsidP="00BA69D2">
            <w:pPr>
              <w:autoSpaceDE w:val="0"/>
              <w:autoSpaceDN w:val="0"/>
              <w:adjustRightInd w:val="0"/>
              <w:rPr>
                <w:rFonts w:ascii="Arial" w:hAnsi="Arial" w:cs="Arial"/>
                <w:b/>
                <w:sz w:val="18"/>
              </w:rPr>
            </w:pPr>
            <w:r>
              <w:rPr>
                <w:rFonts w:ascii="Arial" w:hAnsi="Arial" w:cs="Arial"/>
                <w:b/>
                <w:sz w:val="18"/>
              </w:rPr>
              <w:t>RR</w:t>
            </w:r>
          </w:p>
        </w:tc>
        <w:tc>
          <w:tcPr>
            <w:tcW w:w="3240" w:type="dxa"/>
          </w:tcPr>
          <w:p w:rsidR="00295735" w:rsidRPr="005A28C0" w:rsidRDefault="00295735" w:rsidP="00BA69D2">
            <w:pPr>
              <w:rPr>
                <w:rFonts w:ascii="Arial" w:hAnsi="Arial" w:cs="Arial"/>
                <w:sz w:val="18"/>
              </w:rPr>
            </w:pPr>
            <w:r>
              <w:rPr>
                <w:rFonts w:ascii="Arial" w:hAnsi="Arial" w:cs="Arial"/>
                <w:sz w:val="18"/>
              </w:rPr>
              <w:t>Retention values</w:t>
            </w:r>
          </w:p>
        </w:tc>
        <w:tc>
          <w:tcPr>
            <w:tcW w:w="3914" w:type="dxa"/>
          </w:tcPr>
          <w:p w:rsidR="00295735" w:rsidRDefault="00277183" w:rsidP="00BA69D2">
            <w:pPr>
              <w:rPr>
                <w:rFonts w:ascii="Arial" w:hAnsi="Arial" w:cs="Arial"/>
                <w:sz w:val="18"/>
              </w:rPr>
            </w:pPr>
            <w:r>
              <w:rPr>
                <w:rFonts w:ascii="Arial" w:hAnsi="Arial" w:cs="Arial"/>
                <w:sz w:val="18"/>
              </w:rPr>
              <w:t>01</w:t>
            </w:r>
          </w:p>
          <w:p w:rsidR="00277183" w:rsidRPr="005A28C0" w:rsidRDefault="00277183" w:rsidP="00BA69D2">
            <w:pPr>
              <w:rPr>
                <w:rFonts w:ascii="Arial" w:hAnsi="Arial" w:cs="Arial"/>
                <w:sz w:val="18"/>
              </w:rPr>
            </w:pPr>
            <w:r>
              <w:rPr>
                <w:rFonts w:ascii="Arial" w:hAnsi="Arial" w:cs="Arial"/>
                <w:sz w:val="18"/>
              </w:rPr>
              <w:t>99</w:t>
            </w:r>
          </w:p>
        </w:tc>
      </w:tr>
    </w:tbl>
    <w:p w:rsidR="00295735" w:rsidRDefault="00295735" w:rsidP="00295735">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295735" w:rsidRPr="001B623F" w:rsidTr="00BA69D2">
        <w:tc>
          <w:tcPr>
            <w:tcW w:w="1368"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Values</w:t>
            </w:r>
          </w:p>
        </w:tc>
      </w:tr>
      <w:tr w:rsidR="00295735" w:rsidRPr="001B623F" w:rsidTr="00BA69D2">
        <w:tc>
          <w:tcPr>
            <w:tcW w:w="1368" w:type="dxa"/>
          </w:tcPr>
          <w:p w:rsidR="00295735" w:rsidRPr="00BC6F59" w:rsidRDefault="00295735" w:rsidP="00BA69D2">
            <w:pPr>
              <w:autoSpaceDE w:val="0"/>
              <w:autoSpaceDN w:val="0"/>
              <w:adjustRightInd w:val="0"/>
              <w:rPr>
                <w:rFonts w:ascii="Arial" w:hAnsi="Arial" w:cs="Arial"/>
                <w:b/>
                <w:sz w:val="18"/>
                <w:u w:val="single"/>
              </w:rPr>
            </w:pPr>
            <w:r>
              <w:rPr>
                <w:rFonts w:ascii="Arial" w:hAnsi="Arial" w:cs="Arial"/>
                <w:b/>
                <w:sz w:val="18"/>
                <w:u w:val="single"/>
              </w:rPr>
              <w:t>T</w:t>
            </w:r>
          </w:p>
        </w:tc>
        <w:tc>
          <w:tcPr>
            <w:tcW w:w="3240" w:type="dxa"/>
          </w:tcPr>
          <w:p w:rsidR="00295735" w:rsidRPr="005A28C0" w:rsidRDefault="00295735" w:rsidP="00BA69D2">
            <w:pPr>
              <w:rPr>
                <w:rFonts w:ascii="Arial" w:hAnsi="Arial" w:cs="Arial"/>
                <w:sz w:val="18"/>
              </w:rPr>
            </w:pPr>
            <w:r>
              <w:rPr>
                <w:rFonts w:ascii="Arial" w:hAnsi="Arial" w:cs="Arial"/>
                <w:sz w:val="18"/>
              </w:rPr>
              <w:t>Type</w:t>
            </w:r>
          </w:p>
        </w:tc>
        <w:tc>
          <w:tcPr>
            <w:tcW w:w="3914" w:type="dxa"/>
          </w:tcPr>
          <w:p w:rsidR="00C05037" w:rsidRDefault="00C05037" w:rsidP="00BA69D2">
            <w:pPr>
              <w:rPr>
                <w:rFonts w:ascii="Arial" w:hAnsi="Arial" w:cs="Arial"/>
                <w:sz w:val="18"/>
              </w:rPr>
            </w:pPr>
            <w:r>
              <w:rPr>
                <w:rFonts w:ascii="Arial" w:hAnsi="Arial" w:cs="Arial"/>
                <w:sz w:val="18"/>
              </w:rPr>
              <w:t>d-days</w:t>
            </w:r>
          </w:p>
          <w:p w:rsidR="00295735" w:rsidRDefault="00295735" w:rsidP="00BA69D2">
            <w:pPr>
              <w:rPr>
                <w:rFonts w:ascii="Arial" w:hAnsi="Arial" w:cs="Arial"/>
                <w:sz w:val="18"/>
              </w:rPr>
            </w:pPr>
            <w:proofErr w:type="spellStart"/>
            <w:r>
              <w:rPr>
                <w:rFonts w:ascii="Arial" w:hAnsi="Arial" w:cs="Arial"/>
                <w:sz w:val="18"/>
              </w:rPr>
              <w:t>w</w:t>
            </w:r>
            <w:proofErr w:type="spellEnd"/>
            <w:r>
              <w:rPr>
                <w:rFonts w:ascii="Arial" w:hAnsi="Arial" w:cs="Arial"/>
                <w:sz w:val="18"/>
              </w:rPr>
              <w:t>-weeks</w:t>
            </w:r>
          </w:p>
          <w:p w:rsidR="00295735" w:rsidRDefault="00295735" w:rsidP="00BA69D2">
            <w:pPr>
              <w:rPr>
                <w:rFonts w:ascii="Arial" w:hAnsi="Arial" w:cs="Arial"/>
                <w:sz w:val="18"/>
              </w:rPr>
            </w:pPr>
            <w:proofErr w:type="spellStart"/>
            <w:r>
              <w:rPr>
                <w:rFonts w:ascii="Arial" w:hAnsi="Arial" w:cs="Arial"/>
                <w:sz w:val="18"/>
              </w:rPr>
              <w:t>m</w:t>
            </w:r>
            <w:proofErr w:type="spellEnd"/>
            <w:r>
              <w:rPr>
                <w:rFonts w:ascii="Arial" w:hAnsi="Arial" w:cs="Arial"/>
                <w:sz w:val="18"/>
              </w:rPr>
              <w:t>-months</w:t>
            </w:r>
          </w:p>
          <w:p w:rsidR="00295735" w:rsidRPr="005A28C0" w:rsidRDefault="00295735" w:rsidP="00BA69D2">
            <w:pPr>
              <w:rPr>
                <w:rFonts w:ascii="Arial" w:hAnsi="Arial" w:cs="Arial"/>
                <w:sz w:val="18"/>
              </w:rPr>
            </w:pPr>
            <w:r>
              <w:rPr>
                <w:rFonts w:ascii="Arial" w:hAnsi="Arial" w:cs="Arial"/>
                <w:sz w:val="18"/>
              </w:rPr>
              <w:lastRenderedPageBreak/>
              <w:t>y-years</w:t>
            </w:r>
          </w:p>
        </w:tc>
      </w:tr>
    </w:tbl>
    <w:p w:rsidR="00295735" w:rsidRDefault="00295735" w:rsidP="00295735">
      <w:pPr>
        <w:pStyle w:val="BodyText"/>
      </w:pPr>
    </w:p>
    <w:tbl>
      <w:tblPr>
        <w:tblW w:w="0" w:type="auto"/>
        <w:tblInd w:w="648" w:type="dxa"/>
        <w:tblLayout w:type="fixed"/>
        <w:tblLook w:val="01E0"/>
      </w:tblPr>
      <w:tblGrid>
        <w:gridCol w:w="1368"/>
        <w:gridCol w:w="3240"/>
        <w:gridCol w:w="3914"/>
      </w:tblGrid>
      <w:tr w:rsidR="00295735" w:rsidRPr="001B623F" w:rsidTr="00BA69D2">
        <w:tc>
          <w:tcPr>
            <w:tcW w:w="1368" w:type="dxa"/>
            <w:shd w:val="clear" w:color="auto" w:fill="DDD1FF"/>
          </w:tcPr>
          <w:p w:rsidR="00295735" w:rsidRPr="005A28C0" w:rsidRDefault="00295735" w:rsidP="00BA69D2">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295735" w:rsidRPr="005A28C0" w:rsidRDefault="00295735" w:rsidP="00BA69D2">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295735" w:rsidRPr="005A28C0" w:rsidRDefault="00295735" w:rsidP="00BA69D2">
            <w:pPr>
              <w:rPr>
                <w:rFonts w:ascii="Arial" w:hAnsi="Arial" w:cs="Arial"/>
                <w:b/>
                <w:bCs/>
                <w:sz w:val="18"/>
              </w:rPr>
            </w:pPr>
            <w:r w:rsidRPr="005A28C0">
              <w:rPr>
                <w:rFonts w:ascii="Arial" w:hAnsi="Arial" w:cs="Arial"/>
                <w:b/>
                <w:bCs/>
                <w:sz w:val="18"/>
                <w:szCs w:val="22"/>
              </w:rPr>
              <w:t>Sample Values</w:t>
            </w:r>
          </w:p>
        </w:tc>
      </w:tr>
      <w:tr w:rsidR="00295735" w:rsidRPr="001B623F" w:rsidTr="00BA69D2">
        <w:tc>
          <w:tcPr>
            <w:tcW w:w="1368" w:type="dxa"/>
          </w:tcPr>
          <w:p w:rsidR="00295735" w:rsidRPr="005A28C0" w:rsidRDefault="00295735" w:rsidP="00BA69D2">
            <w:pPr>
              <w:rPr>
                <w:rFonts w:ascii="Arial" w:hAnsi="Arial" w:cs="Arial"/>
                <w:b/>
                <w:sz w:val="18"/>
              </w:rPr>
            </w:pPr>
            <w:r w:rsidRPr="005A28C0">
              <w:rPr>
                <w:rFonts w:ascii="Arial" w:hAnsi="Arial" w:cs="Arial"/>
                <w:b/>
                <w:sz w:val="18"/>
                <w:szCs w:val="22"/>
              </w:rPr>
              <w:t>NN</w:t>
            </w:r>
          </w:p>
        </w:tc>
        <w:tc>
          <w:tcPr>
            <w:tcW w:w="3240" w:type="dxa"/>
          </w:tcPr>
          <w:p w:rsidR="00295735" w:rsidRPr="005A28C0" w:rsidRDefault="00001E29" w:rsidP="00BA69D2">
            <w:pPr>
              <w:rPr>
                <w:rFonts w:ascii="Arial" w:hAnsi="Arial" w:cs="Arial"/>
                <w:sz w:val="18"/>
              </w:rPr>
            </w:pPr>
            <w:proofErr w:type="spellStart"/>
            <w:r>
              <w:rPr>
                <w:rFonts w:ascii="Arial" w:hAnsi="Arial" w:cs="Arial"/>
                <w:sz w:val="18"/>
              </w:rPr>
              <w:t>Qtree</w:t>
            </w:r>
            <w:proofErr w:type="spellEnd"/>
            <w:r w:rsidR="00295735" w:rsidRPr="005A28C0">
              <w:rPr>
                <w:rFonts w:ascii="Arial" w:hAnsi="Arial" w:cs="Arial"/>
                <w:sz w:val="18"/>
              </w:rPr>
              <w:t xml:space="preserve"> number for the </w:t>
            </w:r>
            <w:proofErr w:type="spellStart"/>
            <w:r w:rsidR="00295735" w:rsidRPr="005A28C0">
              <w:rPr>
                <w:rFonts w:ascii="Arial" w:hAnsi="Arial" w:cs="Arial"/>
                <w:sz w:val="18"/>
              </w:rPr>
              <w:t>vFiler</w:t>
            </w:r>
            <w:proofErr w:type="spellEnd"/>
          </w:p>
        </w:tc>
        <w:tc>
          <w:tcPr>
            <w:tcW w:w="3914" w:type="dxa"/>
          </w:tcPr>
          <w:p w:rsidR="00295735" w:rsidRPr="005A28C0" w:rsidRDefault="00295735" w:rsidP="00BA69D2">
            <w:pPr>
              <w:rPr>
                <w:rFonts w:ascii="Arial" w:hAnsi="Arial" w:cs="Arial"/>
                <w:sz w:val="18"/>
              </w:rPr>
            </w:pPr>
            <w:r>
              <w:rPr>
                <w:rFonts w:ascii="Arial" w:hAnsi="Arial" w:cs="Arial"/>
                <w:sz w:val="18"/>
              </w:rPr>
              <w:t>0</w:t>
            </w:r>
            <w:r w:rsidRPr="005A28C0">
              <w:rPr>
                <w:rFonts w:ascii="Arial" w:hAnsi="Arial" w:cs="Arial"/>
                <w:sz w:val="18"/>
              </w:rPr>
              <w:t>1-9</w:t>
            </w:r>
            <w:r>
              <w:rPr>
                <w:rFonts w:ascii="Arial" w:hAnsi="Arial" w:cs="Arial"/>
                <w:sz w:val="18"/>
              </w:rPr>
              <w:t>9</w:t>
            </w:r>
          </w:p>
        </w:tc>
      </w:tr>
    </w:tbl>
    <w:p w:rsidR="00295735" w:rsidRDefault="00295735" w:rsidP="00295735">
      <w:pPr>
        <w:pStyle w:val="BodyText"/>
      </w:pPr>
    </w:p>
    <w:tbl>
      <w:tblPr>
        <w:tblW w:w="0" w:type="auto"/>
        <w:tblInd w:w="648" w:type="dxa"/>
        <w:tblLayout w:type="fixed"/>
        <w:tblLook w:val="01E0"/>
      </w:tblPr>
      <w:tblGrid>
        <w:gridCol w:w="1368"/>
        <w:gridCol w:w="3240"/>
        <w:gridCol w:w="3914"/>
      </w:tblGrid>
      <w:tr w:rsidR="00295735" w:rsidRPr="001B623F" w:rsidTr="00BA69D2">
        <w:tc>
          <w:tcPr>
            <w:tcW w:w="1368"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295735" w:rsidRPr="005A28C0" w:rsidRDefault="00295735" w:rsidP="00BA69D2">
            <w:pPr>
              <w:autoSpaceDE w:val="0"/>
              <w:autoSpaceDN w:val="0"/>
              <w:adjustRightInd w:val="0"/>
              <w:rPr>
                <w:rFonts w:ascii="Arial" w:hAnsi="Arial" w:cs="Arial"/>
                <w:b/>
                <w:bCs/>
                <w:sz w:val="18"/>
              </w:rPr>
            </w:pPr>
            <w:r w:rsidRPr="005A28C0">
              <w:rPr>
                <w:rFonts w:ascii="Arial" w:hAnsi="Arial" w:cs="Arial"/>
                <w:b/>
                <w:bCs/>
                <w:sz w:val="18"/>
              </w:rPr>
              <w:t>Sample values</w:t>
            </w:r>
          </w:p>
        </w:tc>
      </w:tr>
      <w:tr w:rsidR="00D33D71" w:rsidRPr="001B623F" w:rsidTr="00BA69D2">
        <w:tc>
          <w:tcPr>
            <w:tcW w:w="1368" w:type="dxa"/>
          </w:tcPr>
          <w:p w:rsidR="00D33D71" w:rsidRPr="009E27CE" w:rsidRDefault="00D33D71" w:rsidP="00BA0E91">
            <w:pPr>
              <w:autoSpaceDE w:val="0"/>
              <w:autoSpaceDN w:val="0"/>
              <w:adjustRightInd w:val="0"/>
              <w:rPr>
                <w:rFonts w:ascii="Arial" w:hAnsi="Arial" w:cs="Arial"/>
                <w:b/>
                <w:sz w:val="18"/>
              </w:rPr>
            </w:pPr>
            <w:r>
              <w:rPr>
                <w:rFonts w:ascii="Arial" w:hAnsi="Arial" w:cs="Arial"/>
                <w:b/>
                <w:sz w:val="18"/>
              </w:rPr>
              <w:t>FFFFFF</w:t>
            </w:r>
          </w:p>
        </w:tc>
        <w:tc>
          <w:tcPr>
            <w:tcW w:w="3240" w:type="dxa"/>
          </w:tcPr>
          <w:p w:rsidR="00D33D71" w:rsidRPr="005A28C0" w:rsidRDefault="00D33D71" w:rsidP="00BA0E91">
            <w:pPr>
              <w:rPr>
                <w:rFonts w:ascii="Arial" w:hAnsi="Arial" w:cs="Arial"/>
                <w:sz w:val="18"/>
              </w:rPr>
            </w:pPr>
            <w:r>
              <w:rPr>
                <w:rFonts w:ascii="Arial" w:hAnsi="Arial" w:cs="Arial"/>
                <w:sz w:val="18"/>
              </w:rPr>
              <w:t>Application (up to 6 characters)</w:t>
            </w:r>
          </w:p>
        </w:tc>
        <w:tc>
          <w:tcPr>
            <w:tcW w:w="3914" w:type="dxa"/>
          </w:tcPr>
          <w:p w:rsidR="00D33D71" w:rsidRDefault="00D33D71" w:rsidP="00BA0E91">
            <w:pPr>
              <w:rPr>
                <w:rFonts w:ascii="Arial" w:hAnsi="Arial" w:cs="Arial"/>
                <w:sz w:val="18"/>
              </w:rPr>
            </w:pPr>
            <w:r>
              <w:rPr>
                <w:rFonts w:ascii="Arial" w:hAnsi="Arial" w:cs="Arial"/>
                <w:sz w:val="18"/>
              </w:rPr>
              <w:t xml:space="preserve">shpt = </w:t>
            </w:r>
            <w:proofErr w:type="spellStart"/>
            <w:r>
              <w:rPr>
                <w:rFonts w:ascii="Arial" w:hAnsi="Arial" w:cs="Arial"/>
                <w:sz w:val="18"/>
              </w:rPr>
              <w:t>Sharepoint</w:t>
            </w:r>
            <w:proofErr w:type="spellEnd"/>
          </w:p>
          <w:p w:rsidR="00D33D71" w:rsidRDefault="00D33D71" w:rsidP="00BA0E91">
            <w:pPr>
              <w:rPr>
                <w:rFonts w:ascii="Arial" w:hAnsi="Arial" w:cs="Arial"/>
                <w:sz w:val="18"/>
              </w:rPr>
            </w:pPr>
            <w:proofErr w:type="spellStart"/>
            <w:r>
              <w:rPr>
                <w:rFonts w:ascii="Arial" w:hAnsi="Arial" w:cs="Arial"/>
                <w:sz w:val="18"/>
              </w:rPr>
              <w:t>exch</w:t>
            </w:r>
            <w:proofErr w:type="spellEnd"/>
            <w:r>
              <w:rPr>
                <w:rFonts w:ascii="Arial" w:hAnsi="Arial" w:cs="Arial"/>
                <w:sz w:val="18"/>
              </w:rPr>
              <w:t xml:space="preserve"> = Exchange</w:t>
            </w:r>
          </w:p>
          <w:p w:rsidR="00D33D71" w:rsidRDefault="00D33D71" w:rsidP="00BA0E91">
            <w:pPr>
              <w:rPr>
                <w:rFonts w:ascii="Arial" w:hAnsi="Arial" w:cs="Arial"/>
                <w:sz w:val="18"/>
              </w:rPr>
            </w:pPr>
            <w:proofErr w:type="spellStart"/>
            <w:r>
              <w:rPr>
                <w:rFonts w:ascii="Arial" w:hAnsi="Arial" w:cs="Arial"/>
                <w:sz w:val="18"/>
              </w:rPr>
              <w:t>ora</w:t>
            </w:r>
            <w:proofErr w:type="spellEnd"/>
            <w:r>
              <w:rPr>
                <w:rFonts w:ascii="Arial" w:hAnsi="Arial" w:cs="Arial"/>
                <w:sz w:val="18"/>
              </w:rPr>
              <w:t xml:space="preserve"> = Oracle</w:t>
            </w:r>
          </w:p>
          <w:p w:rsidR="00D33D71" w:rsidRDefault="00D33D71" w:rsidP="00BA0E91">
            <w:pPr>
              <w:rPr>
                <w:rFonts w:ascii="Arial" w:hAnsi="Arial" w:cs="Arial"/>
                <w:sz w:val="18"/>
              </w:rPr>
            </w:pPr>
            <w:proofErr w:type="spellStart"/>
            <w:r>
              <w:rPr>
                <w:rFonts w:ascii="Arial" w:hAnsi="Arial" w:cs="Arial"/>
                <w:sz w:val="18"/>
              </w:rPr>
              <w:t>mssql</w:t>
            </w:r>
            <w:proofErr w:type="spellEnd"/>
            <w:r>
              <w:rPr>
                <w:rFonts w:ascii="Arial" w:hAnsi="Arial" w:cs="Arial"/>
                <w:sz w:val="18"/>
              </w:rPr>
              <w:t xml:space="preserve"> = MS SQL Server</w:t>
            </w:r>
          </w:p>
          <w:p w:rsidR="00D33D71" w:rsidRPr="005A28C0" w:rsidRDefault="00D33D71" w:rsidP="00BA0E91">
            <w:pPr>
              <w:rPr>
                <w:rFonts w:ascii="Arial" w:hAnsi="Arial" w:cs="Arial"/>
                <w:sz w:val="18"/>
              </w:rPr>
            </w:pPr>
          </w:p>
        </w:tc>
      </w:tr>
    </w:tbl>
    <w:p w:rsidR="00295735" w:rsidRDefault="00295735" w:rsidP="00295735">
      <w:pPr>
        <w:pStyle w:val="BodyText"/>
      </w:pPr>
    </w:p>
    <w:tbl>
      <w:tblPr>
        <w:tblW w:w="0" w:type="auto"/>
        <w:tblInd w:w="648" w:type="dxa"/>
        <w:tblLayout w:type="fixed"/>
        <w:tblLook w:val="01E0"/>
      </w:tblPr>
      <w:tblGrid>
        <w:gridCol w:w="1368"/>
        <w:gridCol w:w="3240"/>
        <w:gridCol w:w="3914"/>
      </w:tblGrid>
      <w:tr w:rsidR="00295735" w:rsidRPr="001B623F" w:rsidTr="00BA69D2">
        <w:tc>
          <w:tcPr>
            <w:tcW w:w="1368" w:type="dxa"/>
            <w:shd w:val="clear" w:color="auto" w:fill="DDD1FF"/>
          </w:tcPr>
          <w:p w:rsidR="00295735" w:rsidRPr="005A28C0" w:rsidRDefault="00295735" w:rsidP="00BA69D2">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295735" w:rsidRPr="005A28C0" w:rsidRDefault="00295735" w:rsidP="00BA69D2">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295735" w:rsidRPr="005A28C0" w:rsidRDefault="00295735" w:rsidP="00BA69D2">
            <w:pPr>
              <w:rPr>
                <w:rFonts w:ascii="Arial" w:hAnsi="Arial" w:cs="Arial"/>
                <w:b/>
                <w:bCs/>
                <w:sz w:val="18"/>
              </w:rPr>
            </w:pPr>
            <w:r w:rsidRPr="005A28C0">
              <w:rPr>
                <w:rFonts w:ascii="Arial" w:hAnsi="Arial" w:cs="Arial"/>
                <w:b/>
                <w:bCs/>
                <w:sz w:val="18"/>
                <w:szCs w:val="22"/>
              </w:rPr>
              <w:t>Sample Values</w:t>
            </w:r>
          </w:p>
        </w:tc>
      </w:tr>
      <w:tr w:rsidR="00295735" w:rsidRPr="001B623F" w:rsidTr="00BA69D2">
        <w:tc>
          <w:tcPr>
            <w:tcW w:w="1368" w:type="dxa"/>
          </w:tcPr>
          <w:p w:rsidR="00295735" w:rsidRPr="005A28C0" w:rsidRDefault="00302A2A" w:rsidP="00BA69D2">
            <w:pPr>
              <w:rPr>
                <w:rFonts w:ascii="Arial" w:hAnsi="Arial" w:cs="Arial"/>
                <w:b/>
                <w:sz w:val="18"/>
              </w:rPr>
            </w:pPr>
            <w:proofErr w:type="spellStart"/>
            <w:r>
              <w:rPr>
                <w:rFonts w:ascii="Arial" w:hAnsi="Arial" w:cs="Arial"/>
                <w:b/>
                <w:sz w:val="18"/>
                <w:szCs w:val="22"/>
              </w:rPr>
              <w:t>qtree</w:t>
            </w:r>
            <w:proofErr w:type="spellEnd"/>
          </w:p>
        </w:tc>
        <w:tc>
          <w:tcPr>
            <w:tcW w:w="3240" w:type="dxa"/>
          </w:tcPr>
          <w:p w:rsidR="00295735" w:rsidRPr="005A28C0" w:rsidRDefault="00295735" w:rsidP="00BA69D2">
            <w:pPr>
              <w:rPr>
                <w:rFonts w:ascii="Arial" w:hAnsi="Arial" w:cs="Arial"/>
                <w:sz w:val="18"/>
              </w:rPr>
            </w:pPr>
            <w:proofErr w:type="spellStart"/>
            <w:r>
              <w:rPr>
                <w:rFonts w:ascii="Arial" w:hAnsi="Arial" w:cs="Arial"/>
                <w:sz w:val="18"/>
              </w:rPr>
              <w:t>Qtree</w:t>
            </w:r>
            <w:proofErr w:type="spellEnd"/>
            <w:r>
              <w:rPr>
                <w:rFonts w:ascii="Arial" w:hAnsi="Arial" w:cs="Arial"/>
                <w:sz w:val="18"/>
              </w:rPr>
              <w:t xml:space="preserve"> descriptor</w:t>
            </w:r>
          </w:p>
        </w:tc>
        <w:tc>
          <w:tcPr>
            <w:tcW w:w="3914" w:type="dxa"/>
          </w:tcPr>
          <w:p w:rsidR="00295735" w:rsidRDefault="00295735" w:rsidP="00BA69D2">
            <w:pPr>
              <w:rPr>
                <w:rFonts w:ascii="Arial" w:hAnsi="Arial" w:cs="Arial"/>
                <w:sz w:val="18"/>
              </w:rPr>
            </w:pPr>
            <w:proofErr w:type="spellStart"/>
            <w:r>
              <w:rPr>
                <w:rFonts w:ascii="Arial" w:hAnsi="Arial" w:cs="Arial"/>
                <w:sz w:val="18"/>
              </w:rPr>
              <w:t>qtree</w:t>
            </w:r>
            <w:proofErr w:type="spellEnd"/>
          </w:p>
          <w:p w:rsidR="00295735" w:rsidRPr="005A28C0" w:rsidRDefault="00295735" w:rsidP="00BA69D2">
            <w:pPr>
              <w:rPr>
                <w:rFonts w:ascii="Arial" w:hAnsi="Arial" w:cs="Arial"/>
                <w:sz w:val="18"/>
              </w:rPr>
            </w:pPr>
          </w:p>
        </w:tc>
      </w:tr>
    </w:tbl>
    <w:p w:rsidR="00295735" w:rsidRDefault="00295735" w:rsidP="00295735">
      <w:pPr>
        <w:pStyle w:val="BodyText"/>
      </w:pPr>
      <w:r w:rsidRPr="00B41940">
        <w:rPr>
          <w:b/>
        </w:rPr>
        <w:t>Examples</w:t>
      </w:r>
      <w:r>
        <w:rPr>
          <w:b/>
        </w:rPr>
        <w:t xml:space="preserve">: </w:t>
      </w:r>
      <w:r>
        <w:t>hk</w:t>
      </w:r>
      <w:r w:rsidRPr="005D1551">
        <w:t>1p</w:t>
      </w:r>
      <w:r>
        <w:rPr>
          <w:b/>
        </w:rPr>
        <w:t>-</w:t>
      </w:r>
      <w:r w:rsidR="00735678">
        <w:t>ibafs01a_r30</w:t>
      </w:r>
      <w:r w:rsidR="00C05037">
        <w:t>d</w:t>
      </w:r>
      <w:r>
        <w:t>_</w:t>
      </w:r>
      <w:r w:rsidR="00C05037">
        <w:t>user</w:t>
      </w:r>
      <w:r>
        <w:t>_qtree</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247" w:name="_Toc299615902"/>
      <w:r>
        <w:t>VMware</w:t>
      </w:r>
      <w:r w:rsidR="00923EB7">
        <w:t xml:space="preserve"> </w:t>
      </w:r>
      <w:r>
        <w:t>(ESX</w:t>
      </w:r>
      <w:r w:rsidR="00923EB7">
        <w:t>)</w:t>
      </w:r>
      <w:r>
        <w:t xml:space="preserve"> </w:t>
      </w:r>
      <w:r w:rsidR="00923EB7">
        <w:t xml:space="preserve">data </w:t>
      </w:r>
      <w:r>
        <w:t>volumes</w:t>
      </w:r>
      <w:bookmarkEnd w:id="247"/>
      <w:r w:rsidR="00923EB7">
        <w:t xml:space="preserve"> </w:t>
      </w:r>
    </w:p>
    <w:p w:rsidR="0074395A" w:rsidRDefault="0074395A" w:rsidP="0074395A">
      <w:pPr>
        <w:pStyle w:val="BodyText"/>
        <w:rPr>
          <w:lang w:val="en-US"/>
        </w:rPr>
      </w:pPr>
      <w:r>
        <w:rPr>
          <w:lang w:val="en-US"/>
        </w:rPr>
        <w:t xml:space="preserve">Default O/S and data volumes and </w:t>
      </w:r>
      <w:proofErr w:type="spellStart"/>
      <w:r>
        <w:rPr>
          <w:lang w:val="en-US"/>
        </w:rPr>
        <w:t>qtrees</w:t>
      </w:r>
      <w:proofErr w:type="spellEnd"/>
      <w:r>
        <w:rPr>
          <w:lang w:val="en-US"/>
        </w:rPr>
        <w:t xml:space="preserve"> for ESX usage. These are added to the VMware cluster as data stores. If data is separated from O/S at the request of platform support the volume naming should follow the same convention.</w:t>
      </w:r>
    </w:p>
    <w:p w:rsidR="0074395A" w:rsidRDefault="0074395A" w:rsidP="0074395A">
      <w:pPr>
        <w:pStyle w:val="BodyText"/>
        <w:rPr>
          <w:lang w:val="en-US"/>
        </w:rPr>
      </w:pPr>
      <w:r>
        <w:rPr>
          <w:lang w:val="en-US"/>
        </w:rPr>
        <w:t>The underscore character is used as a field separator.</w:t>
      </w:r>
    </w:p>
    <w:tbl>
      <w:tblPr>
        <w:tblW w:w="0" w:type="auto"/>
        <w:tblInd w:w="1058" w:type="dxa"/>
        <w:tblLook w:val="0000"/>
      </w:tblPr>
      <w:tblGrid>
        <w:gridCol w:w="323"/>
        <w:gridCol w:w="270"/>
        <w:gridCol w:w="394"/>
        <w:gridCol w:w="394"/>
        <w:gridCol w:w="394"/>
        <w:gridCol w:w="394"/>
        <w:gridCol w:w="394"/>
        <w:gridCol w:w="394"/>
        <w:gridCol w:w="394"/>
        <w:gridCol w:w="394"/>
        <w:gridCol w:w="394"/>
        <w:gridCol w:w="394"/>
        <w:gridCol w:w="394"/>
        <w:gridCol w:w="394"/>
        <w:gridCol w:w="394"/>
        <w:gridCol w:w="394"/>
      </w:tblGrid>
      <w:tr w:rsidR="007D17F0" w:rsidRPr="007D17F0" w:rsidTr="007D17F0">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w:t>
            </w:r>
          </w:p>
        </w:tc>
        <w:tc>
          <w:tcPr>
            <w:tcW w:w="0" w:type="auto"/>
          </w:tcPr>
          <w:p w:rsidR="007D17F0" w:rsidRPr="007D17F0" w:rsidRDefault="007D17F0" w:rsidP="007D17F0">
            <w:pPr>
              <w:jc w:val="center"/>
              <w:rPr>
                <w:rFonts w:ascii="Arial" w:hAnsi="Arial" w:cs="Arial"/>
                <w:sz w:val="16"/>
                <w:szCs w:val="16"/>
              </w:rPr>
            </w:pPr>
            <w:r>
              <w:rPr>
                <w:rFonts w:ascii="Arial" w:hAnsi="Arial" w:cs="Arial"/>
                <w:sz w:val="16"/>
                <w:szCs w:val="16"/>
              </w:rPr>
              <w:t>-</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12</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13</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14</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15</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16</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17</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19</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20</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21</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22</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23</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24</w:t>
            </w:r>
          </w:p>
        </w:tc>
        <w:tc>
          <w:tcPr>
            <w:tcW w:w="0" w:type="auto"/>
          </w:tcPr>
          <w:p w:rsidR="007D17F0" w:rsidRPr="007D17F0" w:rsidRDefault="007D17F0" w:rsidP="00DF51E3">
            <w:pPr>
              <w:rPr>
                <w:rFonts w:ascii="Arial" w:hAnsi="Arial" w:cs="Arial"/>
                <w:sz w:val="16"/>
                <w:szCs w:val="16"/>
              </w:rPr>
            </w:pPr>
            <w:r w:rsidRPr="007D17F0">
              <w:rPr>
                <w:rFonts w:ascii="Arial" w:hAnsi="Arial" w:cs="Arial"/>
                <w:sz w:val="16"/>
                <w:szCs w:val="16"/>
              </w:rPr>
              <w:t>25</w:t>
            </w:r>
          </w:p>
        </w:tc>
        <w:tc>
          <w:tcPr>
            <w:tcW w:w="0" w:type="auto"/>
          </w:tcPr>
          <w:p w:rsidR="007D17F0" w:rsidRPr="007D17F0" w:rsidRDefault="007D17F0" w:rsidP="007D17F0">
            <w:pPr>
              <w:rPr>
                <w:rFonts w:ascii="Arial" w:hAnsi="Arial" w:cs="Arial"/>
                <w:sz w:val="16"/>
                <w:szCs w:val="16"/>
              </w:rPr>
            </w:pPr>
            <w:r w:rsidRPr="007D17F0">
              <w:rPr>
                <w:rFonts w:ascii="Arial" w:hAnsi="Arial" w:cs="Arial"/>
                <w:sz w:val="16"/>
                <w:szCs w:val="16"/>
              </w:rPr>
              <w:t>26</w:t>
            </w:r>
          </w:p>
        </w:tc>
      </w:tr>
      <w:tr w:rsidR="007D17F0" w:rsidRPr="007D17F0" w:rsidTr="007D17F0">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V</w:t>
            </w:r>
          </w:p>
        </w:tc>
        <w:tc>
          <w:tcPr>
            <w:tcW w:w="0" w:type="auto"/>
          </w:tcPr>
          <w:p w:rsidR="007D17F0" w:rsidRPr="007D17F0" w:rsidRDefault="007D17F0" w:rsidP="007D17F0">
            <w:pPr>
              <w:jc w:val="center"/>
              <w:rPr>
                <w:rFonts w:ascii="Arial" w:hAnsi="Arial" w:cs="Arial"/>
                <w:sz w:val="16"/>
                <w:szCs w:val="16"/>
              </w:rPr>
            </w:pP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V</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_</w:t>
            </w:r>
          </w:p>
        </w:tc>
        <w:tc>
          <w:tcPr>
            <w:tcW w:w="0" w:type="auto"/>
          </w:tcPr>
          <w:p w:rsidR="007D17F0" w:rsidRPr="007D17F0" w:rsidRDefault="007D17F0" w:rsidP="007D17F0">
            <w:pPr>
              <w:jc w:val="center"/>
              <w:rPr>
                <w:rFonts w:ascii="Arial" w:hAnsi="Arial" w:cs="Arial"/>
                <w:sz w:val="16"/>
                <w:szCs w:val="16"/>
                <w:u w:val="single"/>
              </w:rPr>
            </w:pPr>
            <w:r w:rsidRPr="007D17F0">
              <w:rPr>
                <w:rFonts w:ascii="Arial" w:hAnsi="Arial" w:cs="Arial"/>
                <w:sz w:val="16"/>
                <w:szCs w:val="16"/>
                <w:u w:val="single"/>
              </w:rPr>
              <w:t>r</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R</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R</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T</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_</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N</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N</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N</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_</w:t>
            </w:r>
          </w:p>
        </w:tc>
        <w:tc>
          <w:tcPr>
            <w:tcW w:w="0" w:type="auto"/>
          </w:tcPr>
          <w:p w:rsidR="007D17F0" w:rsidRPr="007D17F0" w:rsidRDefault="007D17F0" w:rsidP="007D17F0">
            <w:pPr>
              <w:jc w:val="center"/>
              <w:rPr>
                <w:rFonts w:ascii="Arial" w:hAnsi="Arial" w:cs="Arial"/>
                <w:sz w:val="16"/>
                <w:szCs w:val="16"/>
              </w:rPr>
            </w:pPr>
            <w:r>
              <w:rPr>
                <w:rFonts w:ascii="Arial" w:hAnsi="Arial" w:cs="Arial"/>
                <w:sz w:val="16"/>
                <w:szCs w:val="16"/>
              </w:rPr>
              <w:t>v</w:t>
            </w:r>
          </w:p>
        </w:tc>
        <w:tc>
          <w:tcPr>
            <w:tcW w:w="0" w:type="auto"/>
          </w:tcPr>
          <w:p w:rsidR="007D17F0" w:rsidRPr="007D17F0" w:rsidRDefault="007D17F0" w:rsidP="00DF51E3">
            <w:pPr>
              <w:rPr>
                <w:rFonts w:ascii="Arial" w:hAnsi="Arial" w:cs="Arial"/>
                <w:sz w:val="16"/>
                <w:szCs w:val="16"/>
              </w:rPr>
            </w:pPr>
            <w:r>
              <w:rPr>
                <w:rFonts w:ascii="Arial" w:hAnsi="Arial" w:cs="Arial"/>
                <w:sz w:val="16"/>
                <w:szCs w:val="16"/>
              </w:rPr>
              <w:t>o</w:t>
            </w:r>
          </w:p>
        </w:tc>
        <w:tc>
          <w:tcPr>
            <w:tcW w:w="0" w:type="auto"/>
          </w:tcPr>
          <w:p w:rsidR="007D17F0" w:rsidRPr="007D17F0" w:rsidRDefault="007D17F0" w:rsidP="007D17F0">
            <w:pPr>
              <w:tabs>
                <w:tab w:val="center" w:pos="89"/>
              </w:tabs>
              <w:rPr>
                <w:rFonts w:ascii="Arial" w:hAnsi="Arial" w:cs="Arial"/>
                <w:sz w:val="16"/>
                <w:szCs w:val="16"/>
              </w:rPr>
            </w:pPr>
            <w:r>
              <w:rPr>
                <w:rFonts w:ascii="Arial" w:hAnsi="Arial" w:cs="Arial"/>
                <w:sz w:val="16"/>
                <w:szCs w:val="16"/>
              </w:rPr>
              <w:t>l</w:t>
            </w:r>
          </w:p>
        </w:tc>
      </w:tr>
    </w:tbl>
    <w:p w:rsidR="005D1551" w:rsidRDefault="005D1551" w:rsidP="005D1551">
      <w:pPr>
        <w:pStyle w:val="BodyText"/>
        <w:rPr>
          <w:lang w:val="en-US"/>
        </w:rPr>
      </w:pPr>
    </w:p>
    <w:tbl>
      <w:tblPr>
        <w:tblpPr w:leftFromText="180" w:rightFromText="180" w:vertAnchor="text" w:horzAnchor="margin" w:tblpX="648" w:tblpY="114"/>
        <w:tblW w:w="0" w:type="auto"/>
        <w:tblLayout w:type="fixed"/>
        <w:tblLook w:val="01E0"/>
      </w:tblPr>
      <w:tblGrid>
        <w:gridCol w:w="1951"/>
        <w:gridCol w:w="2657"/>
        <w:gridCol w:w="3914"/>
      </w:tblGrid>
      <w:tr w:rsidR="005D1551" w:rsidRPr="001B623F" w:rsidTr="007D17F0">
        <w:tc>
          <w:tcPr>
            <w:tcW w:w="1951"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Field</w:t>
            </w:r>
          </w:p>
        </w:tc>
        <w:tc>
          <w:tcPr>
            <w:tcW w:w="2657"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5D1551" w:rsidRPr="005A28C0" w:rsidRDefault="005D1551" w:rsidP="001940EA">
            <w:pPr>
              <w:autoSpaceDE w:val="0"/>
              <w:autoSpaceDN w:val="0"/>
              <w:adjustRightInd w:val="0"/>
              <w:rPr>
                <w:rFonts w:ascii="Arial" w:hAnsi="Arial" w:cs="Arial"/>
                <w:b/>
                <w:bCs/>
                <w:sz w:val="18"/>
              </w:rPr>
            </w:pPr>
            <w:r>
              <w:rPr>
                <w:rFonts w:ascii="Arial" w:hAnsi="Arial" w:cs="Arial"/>
                <w:b/>
                <w:bCs/>
                <w:sz w:val="18"/>
              </w:rPr>
              <w:t xml:space="preserve">Sample </w:t>
            </w:r>
            <w:r w:rsidRPr="005A28C0">
              <w:rPr>
                <w:rFonts w:ascii="Arial" w:hAnsi="Arial" w:cs="Arial"/>
                <w:b/>
                <w:bCs/>
                <w:sz w:val="18"/>
              </w:rPr>
              <w:t>values</w:t>
            </w:r>
          </w:p>
        </w:tc>
      </w:tr>
      <w:tr w:rsidR="005D1551" w:rsidRPr="001B623F" w:rsidTr="007D17F0">
        <w:tc>
          <w:tcPr>
            <w:tcW w:w="1951" w:type="dxa"/>
          </w:tcPr>
          <w:p w:rsidR="005D1551" w:rsidRPr="007D17F0" w:rsidRDefault="007D17F0" w:rsidP="001940EA">
            <w:pPr>
              <w:autoSpaceDE w:val="0"/>
              <w:autoSpaceDN w:val="0"/>
              <w:adjustRightInd w:val="0"/>
              <w:rPr>
                <w:rFonts w:ascii="Arial" w:hAnsi="Arial" w:cs="Arial"/>
                <w:b/>
                <w:sz w:val="18"/>
                <w:u w:val="single"/>
              </w:rPr>
            </w:pPr>
            <w:r w:rsidRPr="007D17F0">
              <w:rPr>
                <w:rFonts w:ascii="Arial" w:hAnsi="Arial" w:cs="Arial"/>
                <w:b/>
                <w:sz w:val="18"/>
                <w:u w:val="single"/>
              </w:rPr>
              <w:t>VVVVVVVVVVVV</w:t>
            </w:r>
          </w:p>
        </w:tc>
        <w:tc>
          <w:tcPr>
            <w:tcW w:w="2657" w:type="dxa"/>
          </w:tcPr>
          <w:p w:rsidR="005D1551" w:rsidRPr="005A28C0" w:rsidRDefault="005D1551" w:rsidP="001940EA">
            <w:pPr>
              <w:rPr>
                <w:rFonts w:ascii="Arial" w:hAnsi="Arial" w:cs="Arial"/>
                <w:sz w:val="18"/>
              </w:rPr>
            </w:pPr>
            <w:proofErr w:type="spellStart"/>
            <w:r>
              <w:rPr>
                <w:rFonts w:ascii="Arial" w:hAnsi="Arial" w:cs="Arial"/>
                <w:sz w:val="18"/>
              </w:rPr>
              <w:t>Vfilername</w:t>
            </w:r>
            <w:proofErr w:type="spellEnd"/>
            <w:r>
              <w:rPr>
                <w:rFonts w:ascii="Arial" w:hAnsi="Arial" w:cs="Arial"/>
                <w:sz w:val="18"/>
              </w:rPr>
              <w:t xml:space="preserve"> with Site name and environment name</w:t>
            </w:r>
            <w:r w:rsidR="007D17F0">
              <w:rPr>
                <w:rFonts w:ascii="Arial" w:hAnsi="Arial" w:cs="Arial"/>
                <w:sz w:val="18"/>
              </w:rPr>
              <w:t xml:space="preserve"> (12 Characters)</w:t>
            </w:r>
          </w:p>
        </w:tc>
        <w:tc>
          <w:tcPr>
            <w:tcW w:w="3914" w:type="dxa"/>
          </w:tcPr>
          <w:p w:rsidR="005D1551" w:rsidRPr="005A28C0" w:rsidRDefault="000B25C4" w:rsidP="001940EA">
            <w:pPr>
              <w:rPr>
                <w:rFonts w:ascii="Arial" w:hAnsi="Arial" w:cs="Arial"/>
                <w:sz w:val="18"/>
              </w:rPr>
            </w:pPr>
            <w:r>
              <w:rPr>
                <w:rFonts w:ascii="Arial" w:hAnsi="Arial" w:cs="Arial"/>
                <w:sz w:val="18"/>
              </w:rPr>
              <w:t>us1p_</w:t>
            </w:r>
            <w:r w:rsidR="000407CC">
              <w:rPr>
                <w:rFonts w:ascii="Arial" w:hAnsi="Arial" w:cs="Arial"/>
                <w:sz w:val="18"/>
              </w:rPr>
              <w:t>vic001a, us2</w:t>
            </w:r>
            <w:r>
              <w:rPr>
                <w:rFonts w:ascii="Arial" w:hAnsi="Arial" w:cs="Arial"/>
                <w:sz w:val="18"/>
              </w:rPr>
              <w:t>s_</w:t>
            </w:r>
            <w:r w:rsidR="005D1551">
              <w:rPr>
                <w:rFonts w:ascii="Arial" w:hAnsi="Arial" w:cs="Arial"/>
                <w:sz w:val="18"/>
              </w:rPr>
              <w:t>ccsfs01a</w:t>
            </w:r>
          </w:p>
        </w:tc>
      </w:tr>
    </w:tbl>
    <w:p w:rsidR="005D1551" w:rsidRDefault="005D1551" w:rsidP="005D1551">
      <w:pPr>
        <w:autoSpaceDE w:val="0"/>
        <w:autoSpaceDN w:val="0"/>
        <w:adjustRightInd w:val="0"/>
        <w:rPr>
          <w:color w:val="000000"/>
        </w:rPr>
      </w:pPr>
    </w:p>
    <w:p w:rsidR="005D1551" w:rsidRDefault="005D1551" w:rsidP="005D1551">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5D1551" w:rsidRPr="001B623F" w:rsidTr="001940EA">
        <w:tc>
          <w:tcPr>
            <w:tcW w:w="1368"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5D1551" w:rsidRPr="005A28C0" w:rsidRDefault="000407CC" w:rsidP="001940EA">
            <w:pPr>
              <w:autoSpaceDE w:val="0"/>
              <w:autoSpaceDN w:val="0"/>
              <w:adjustRightInd w:val="0"/>
              <w:rPr>
                <w:rFonts w:ascii="Arial" w:hAnsi="Arial" w:cs="Arial"/>
                <w:b/>
                <w:bCs/>
                <w:sz w:val="18"/>
              </w:rPr>
            </w:pPr>
            <w:r w:rsidRPr="005A28C0">
              <w:rPr>
                <w:rFonts w:ascii="Arial" w:hAnsi="Arial" w:cs="Arial"/>
                <w:b/>
                <w:bCs/>
                <w:sz w:val="18"/>
              </w:rPr>
              <w:t>V</w:t>
            </w:r>
            <w:r w:rsidR="005D1551" w:rsidRPr="005A28C0">
              <w:rPr>
                <w:rFonts w:ascii="Arial" w:hAnsi="Arial" w:cs="Arial"/>
                <w:b/>
                <w:bCs/>
                <w:sz w:val="18"/>
              </w:rPr>
              <w:t>alues</w:t>
            </w:r>
          </w:p>
        </w:tc>
      </w:tr>
      <w:tr w:rsidR="005D1551" w:rsidRPr="001B623F" w:rsidTr="001940EA">
        <w:tc>
          <w:tcPr>
            <w:tcW w:w="1368" w:type="dxa"/>
          </w:tcPr>
          <w:p w:rsidR="005D1551" w:rsidRPr="00BC6F59" w:rsidRDefault="00DF51E3" w:rsidP="001940EA">
            <w:pPr>
              <w:autoSpaceDE w:val="0"/>
              <w:autoSpaceDN w:val="0"/>
              <w:adjustRightInd w:val="0"/>
              <w:rPr>
                <w:rFonts w:ascii="Arial" w:hAnsi="Arial" w:cs="Arial"/>
                <w:b/>
                <w:sz w:val="18"/>
                <w:u w:val="single"/>
              </w:rPr>
            </w:pPr>
            <w:r>
              <w:rPr>
                <w:rFonts w:ascii="Arial" w:hAnsi="Arial" w:cs="Arial"/>
                <w:b/>
                <w:sz w:val="18"/>
                <w:u w:val="single"/>
              </w:rPr>
              <w:t>r</w:t>
            </w:r>
          </w:p>
        </w:tc>
        <w:tc>
          <w:tcPr>
            <w:tcW w:w="3240" w:type="dxa"/>
          </w:tcPr>
          <w:p w:rsidR="005D1551" w:rsidRPr="005A28C0" w:rsidRDefault="005D1551" w:rsidP="001940EA">
            <w:pPr>
              <w:rPr>
                <w:rFonts w:ascii="Arial" w:hAnsi="Arial" w:cs="Arial"/>
                <w:sz w:val="18"/>
              </w:rPr>
            </w:pPr>
            <w:r>
              <w:rPr>
                <w:rFonts w:ascii="Arial" w:hAnsi="Arial" w:cs="Arial"/>
                <w:sz w:val="18"/>
              </w:rPr>
              <w:t>Retention</w:t>
            </w:r>
          </w:p>
        </w:tc>
        <w:tc>
          <w:tcPr>
            <w:tcW w:w="3914" w:type="dxa"/>
          </w:tcPr>
          <w:p w:rsidR="005D1551" w:rsidRPr="005A28C0" w:rsidRDefault="005D1551" w:rsidP="001940EA">
            <w:pPr>
              <w:rPr>
                <w:rFonts w:ascii="Arial" w:hAnsi="Arial" w:cs="Arial"/>
                <w:sz w:val="18"/>
              </w:rPr>
            </w:pPr>
            <w:r>
              <w:rPr>
                <w:rFonts w:ascii="Arial" w:hAnsi="Arial" w:cs="Arial"/>
                <w:sz w:val="18"/>
              </w:rPr>
              <w:t>“r” standard value for indication of retention</w:t>
            </w:r>
          </w:p>
        </w:tc>
      </w:tr>
    </w:tbl>
    <w:p w:rsidR="005D1551" w:rsidRDefault="005D1551" w:rsidP="005D1551">
      <w:pPr>
        <w:pStyle w:val="BodyText"/>
      </w:pPr>
    </w:p>
    <w:tbl>
      <w:tblPr>
        <w:tblpPr w:leftFromText="180" w:rightFromText="180" w:vertAnchor="text" w:horzAnchor="margin" w:tblpX="648" w:tblpY="114"/>
        <w:tblW w:w="0" w:type="auto"/>
        <w:tblLayout w:type="fixed"/>
        <w:tblLook w:val="01E0"/>
      </w:tblPr>
      <w:tblGrid>
        <w:gridCol w:w="1368"/>
        <w:gridCol w:w="3240"/>
        <w:gridCol w:w="3914"/>
      </w:tblGrid>
      <w:tr w:rsidR="005D1551" w:rsidRPr="001B623F" w:rsidTr="001940EA">
        <w:tc>
          <w:tcPr>
            <w:tcW w:w="1368"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5D1551" w:rsidRPr="005A28C0" w:rsidRDefault="000407CC" w:rsidP="001940EA">
            <w:pPr>
              <w:autoSpaceDE w:val="0"/>
              <w:autoSpaceDN w:val="0"/>
              <w:adjustRightInd w:val="0"/>
              <w:rPr>
                <w:rFonts w:ascii="Arial" w:hAnsi="Arial" w:cs="Arial"/>
                <w:b/>
                <w:bCs/>
                <w:sz w:val="18"/>
              </w:rPr>
            </w:pPr>
            <w:r w:rsidRPr="005A28C0">
              <w:rPr>
                <w:rFonts w:ascii="Arial" w:hAnsi="Arial" w:cs="Arial"/>
                <w:b/>
                <w:bCs/>
                <w:sz w:val="18"/>
              </w:rPr>
              <w:t>V</w:t>
            </w:r>
            <w:r w:rsidR="005D1551" w:rsidRPr="005A28C0">
              <w:rPr>
                <w:rFonts w:ascii="Arial" w:hAnsi="Arial" w:cs="Arial"/>
                <w:b/>
                <w:bCs/>
                <w:sz w:val="18"/>
              </w:rPr>
              <w:t>alues</w:t>
            </w:r>
          </w:p>
        </w:tc>
      </w:tr>
      <w:tr w:rsidR="005D1551" w:rsidRPr="001B623F" w:rsidTr="001940EA">
        <w:tc>
          <w:tcPr>
            <w:tcW w:w="1368" w:type="dxa"/>
          </w:tcPr>
          <w:p w:rsidR="005D1551" w:rsidRPr="007A6265" w:rsidRDefault="005D1551" w:rsidP="001940EA">
            <w:pPr>
              <w:autoSpaceDE w:val="0"/>
              <w:autoSpaceDN w:val="0"/>
              <w:adjustRightInd w:val="0"/>
              <w:rPr>
                <w:rFonts w:ascii="Arial" w:hAnsi="Arial" w:cs="Arial"/>
                <w:b/>
                <w:sz w:val="18"/>
              </w:rPr>
            </w:pPr>
            <w:r>
              <w:rPr>
                <w:rFonts w:ascii="Arial" w:hAnsi="Arial" w:cs="Arial"/>
                <w:b/>
                <w:sz w:val="18"/>
              </w:rPr>
              <w:t>RR</w:t>
            </w:r>
          </w:p>
        </w:tc>
        <w:tc>
          <w:tcPr>
            <w:tcW w:w="3240" w:type="dxa"/>
          </w:tcPr>
          <w:p w:rsidR="005D1551" w:rsidRPr="005A28C0" w:rsidRDefault="005D1551" w:rsidP="001940EA">
            <w:pPr>
              <w:rPr>
                <w:rFonts w:ascii="Arial" w:hAnsi="Arial" w:cs="Arial"/>
                <w:sz w:val="18"/>
              </w:rPr>
            </w:pPr>
            <w:r>
              <w:rPr>
                <w:rFonts w:ascii="Arial" w:hAnsi="Arial" w:cs="Arial"/>
                <w:sz w:val="18"/>
              </w:rPr>
              <w:t>Retention values</w:t>
            </w:r>
          </w:p>
        </w:tc>
        <w:tc>
          <w:tcPr>
            <w:tcW w:w="3914" w:type="dxa"/>
          </w:tcPr>
          <w:p w:rsidR="005D1551" w:rsidRDefault="00277183" w:rsidP="001940EA">
            <w:pPr>
              <w:rPr>
                <w:rFonts w:ascii="Arial" w:hAnsi="Arial" w:cs="Arial"/>
                <w:sz w:val="18"/>
              </w:rPr>
            </w:pPr>
            <w:r>
              <w:rPr>
                <w:rFonts w:ascii="Arial" w:hAnsi="Arial" w:cs="Arial"/>
                <w:sz w:val="18"/>
              </w:rPr>
              <w:t>01</w:t>
            </w:r>
          </w:p>
          <w:p w:rsidR="00277183" w:rsidRPr="005A28C0" w:rsidRDefault="00277183" w:rsidP="001940EA">
            <w:pPr>
              <w:rPr>
                <w:rFonts w:ascii="Arial" w:hAnsi="Arial" w:cs="Arial"/>
                <w:sz w:val="18"/>
              </w:rPr>
            </w:pPr>
            <w:r>
              <w:rPr>
                <w:rFonts w:ascii="Arial" w:hAnsi="Arial" w:cs="Arial"/>
                <w:sz w:val="18"/>
              </w:rPr>
              <w:t>99</w:t>
            </w:r>
          </w:p>
        </w:tc>
      </w:tr>
    </w:tbl>
    <w:p w:rsidR="005D1551" w:rsidRDefault="005D1551" w:rsidP="005D1551">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5D1551" w:rsidRPr="001B623F" w:rsidTr="001940EA">
        <w:tc>
          <w:tcPr>
            <w:tcW w:w="1368"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5D1551" w:rsidRPr="005A28C0" w:rsidRDefault="000407CC" w:rsidP="001940EA">
            <w:pPr>
              <w:autoSpaceDE w:val="0"/>
              <w:autoSpaceDN w:val="0"/>
              <w:adjustRightInd w:val="0"/>
              <w:rPr>
                <w:rFonts w:ascii="Arial" w:hAnsi="Arial" w:cs="Arial"/>
                <w:b/>
                <w:bCs/>
                <w:sz w:val="18"/>
              </w:rPr>
            </w:pPr>
            <w:r w:rsidRPr="005A28C0">
              <w:rPr>
                <w:rFonts w:ascii="Arial" w:hAnsi="Arial" w:cs="Arial"/>
                <w:b/>
                <w:bCs/>
                <w:sz w:val="18"/>
              </w:rPr>
              <w:t>V</w:t>
            </w:r>
            <w:r w:rsidR="005D1551" w:rsidRPr="005A28C0">
              <w:rPr>
                <w:rFonts w:ascii="Arial" w:hAnsi="Arial" w:cs="Arial"/>
                <w:b/>
                <w:bCs/>
                <w:sz w:val="18"/>
              </w:rPr>
              <w:t>alues</w:t>
            </w:r>
          </w:p>
        </w:tc>
      </w:tr>
      <w:tr w:rsidR="005D1551" w:rsidRPr="001B623F" w:rsidTr="001940EA">
        <w:tc>
          <w:tcPr>
            <w:tcW w:w="1368" w:type="dxa"/>
          </w:tcPr>
          <w:p w:rsidR="005D1551" w:rsidRPr="00BC6F59" w:rsidRDefault="003910C3" w:rsidP="001940EA">
            <w:pPr>
              <w:autoSpaceDE w:val="0"/>
              <w:autoSpaceDN w:val="0"/>
              <w:adjustRightInd w:val="0"/>
              <w:rPr>
                <w:rFonts w:ascii="Arial" w:hAnsi="Arial" w:cs="Arial"/>
                <w:b/>
                <w:sz w:val="18"/>
                <w:u w:val="single"/>
              </w:rPr>
            </w:pPr>
            <w:r>
              <w:rPr>
                <w:rFonts w:ascii="Arial" w:hAnsi="Arial" w:cs="Arial"/>
                <w:b/>
                <w:sz w:val="18"/>
                <w:u w:val="single"/>
              </w:rPr>
              <w:t>T</w:t>
            </w:r>
          </w:p>
        </w:tc>
        <w:tc>
          <w:tcPr>
            <w:tcW w:w="3240" w:type="dxa"/>
          </w:tcPr>
          <w:p w:rsidR="005D1551" w:rsidRPr="005A28C0" w:rsidRDefault="005D1551" w:rsidP="001940EA">
            <w:pPr>
              <w:rPr>
                <w:rFonts w:ascii="Arial" w:hAnsi="Arial" w:cs="Arial"/>
                <w:sz w:val="18"/>
              </w:rPr>
            </w:pPr>
            <w:r>
              <w:rPr>
                <w:rFonts w:ascii="Arial" w:hAnsi="Arial" w:cs="Arial"/>
                <w:sz w:val="18"/>
              </w:rPr>
              <w:t>Type</w:t>
            </w:r>
          </w:p>
        </w:tc>
        <w:tc>
          <w:tcPr>
            <w:tcW w:w="3914" w:type="dxa"/>
          </w:tcPr>
          <w:p w:rsidR="00C05037" w:rsidRDefault="00C05037" w:rsidP="00C05037">
            <w:pPr>
              <w:rPr>
                <w:rFonts w:ascii="Arial" w:hAnsi="Arial" w:cs="Arial"/>
                <w:sz w:val="18"/>
              </w:rPr>
            </w:pPr>
            <w:r>
              <w:rPr>
                <w:rFonts w:ascii="Arial" w:hAnsi="Arial" w:cs="Arial"/>
                <w:sz w:val="18"/>
              </w:rPr>
              <w:t>d-days</w:t>
            </w:r>
          </w:p>
          <w:p w:rsidR="00C05037" w:rsidRDefault="00C05037" w:rsidP="00C05037">
            <w:pPr>
              <w:rPr>
                <w:rFonts w:ascii="Arial" w:hAnsi="Arial" w:cs="Arial"/>
                <w:sz w:val="18"/>
              </w:rPr>
            </w:pPr>
            <w:proofErr w:type="spellStart"/>
            <w:r>
              <w:rPr>
                <w:rFonts w:ascii="Arial" w:hAnsi="Arial" w:cs="Arial"/>
                <w:sz w:val="18"/>
              </w:rPr>
              <w:t>w</w:t>
            </w:r>
            <w:proofErr w:type="spellEnd"/>
            <w:r>
              <w:rPr>
                <w:rFonts w:ascii="Arial" w:hAnsi="Arial" w:cs="Arial"/>
                <w:sz w:val="18"/>
              </w:rPr>
              <w:t>-weeks</w:t>
            </w:r>
          </w:p>
          <w:p w:rsidR="00C05037" w:rsidRDefault="00C05037" w:rsidP="00C05037">
            <w:pPr>
              <w:rPr>
                <w:rFonts w:ascii="Arial" w:hAnsi="Arial" w:cs="Arial"/>
                <w:sz w:val="18"/>
              </w:rPr>
            </w:pPr>
            <w:proofErr w:type="spellStart"/>
            <w:r>
              <w:rPr>
                <w:rFonts w:ascii="Arial" w:hAnsi="Arial" w:cs="Arial"/>
                <w:sz w:val="18"/>
              </w:rPr>
              <w:t>m</w:t>
            </w:r>
            <w:proofErr w:type="spellEnd"/>
            <w:r>
              <w:rPr>
                <w:rFonts w:ascii="Arial" w:hAnsi="Arial" w:cs="Arial"/>
                <w:sz w:val="18"/>
              </w:rPr>
              <w:t>-months</w:t>
            </w:r>
          </w:p>
          <w:p w:rsidR="005D1551" w:rsidRPr="005A28C0" w:rsidRDefault="00C05037" w:rsidP="00C05037">
            <w:pPr>
              <w:rPr>
                <w:rFonts w:ascii="Arial" w:hAnsi="Arial" w:cs="Arial"/>
                <w:sz w:val="18"/>
              </w:rPr>
            </w:pPr>
            <w:r>
              <w:rPr>
                <w:rFonts w:ascii="Arial" w:hAnsi="Arial" w:cs="Arial"/>
                <w:sz w:val="18"/>
              </w:rPr>
              <w:t>y-years</w:t>
            </w:r>
          </w:p>
        </w:tc>
      </w:tr>
    </w:tbl>
    <w:p w:rsidR="0074395A" w:rsidRDefault="0074395A" w:rsidP="0074395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4395A" w:rsidRPr="005A28C0" w:rsidRDefault="000407CC" w:rsidP="0074395A">
            <w:pPr>
              <w:autoSpaceDE w:val="0"/>
              <w:autoSpaceDN w:val="0"/>
              <w:adjustRightInd w:val="0"/>
              <w:rPr>
                <w:rFonts w:ascii="Arial" w:hAnsi="Arial" w:cs="Arial"/>
                <w:b/>
                <w:bCs/>
                <w:sz w:val="18"/>
              </w:rPr>
            </w:pPr>
            <w:r w:rsidRPr="005A28C0">
              <w:rPr>
                <w:rFonts w:ascii="Arial" w:hAnsi="Arial" w:cs="Arial"/>
                <w:b/>
                <w:bCs/>
                <w:sz w:val="18"/>
              </w:rPr>
              <w:t>V</w:t>
            </w:r>
            <w:r w:rsidR="0074395A" w:rsidRPr="005A28C0">
              <w:rPr>
                <w:rFonts w:ascii="Arial" w:hAnsi="Arial" w:cs="Arial"/>
                <w:b/>
                <w:bCs/>
                <w:sz w:val="18"/>
              </w:rPr>
              <w:t>alues</w:t>
            </w:r>
          </w:p>
        </w:tc>
      </w:tr>
      <w:tr w:rsidR="0074395A" w:rsidRPr="001B623F" w:rsidTr="0074395A">
        <w:tc>
          <w:tcPr>
            <w:tcW w:w="1368" w:type="dxa"/>
          </w:tcPr>
          <w:p w:rsidR="0074395A" w:rsidRPr="007A6265" w:rsidRDefault="0074395A" w:rsidP="0074395A">
            <w:pPr>
              <w:autoSpaceDE w:val="0"/>
              <w:autoSpaceDN w:val="0"/>
              <w:adjustRightInd w:val="0"/>
              <w:rPr>
                <w:rFonts w:ascii="Arial" w:hAnsi="Arial" w:cs="Arial"/>
                <w:b/>
                <w:sz w:val="18"/>
              </w:rPr>
            </w:pPr>
            <w:r>
              <w:rPr>
                <w:rFonts w:ascii="Arial" w:hAnsi="Arial" w:cs="Arial"/>
                <w:b/>
                <w:sz w:val="18"/>
              </w:rPr>
              <w:t>NNN</w:t>
            </w:r>
          </w:p>
        </w:tc>
        <w:tc>
          <w:tcPr>
            <w:tcW w:w="3240" w:type="dxa"/>
          </w:tcPr>
          <w:p w:rsidR="0074395A" w:rsidRPr="005A28C0" w:rsidRDefault="0074395A" w:rsidP="0074395A">
            <w:pPr>
              <w:rPr>
                <w:rFonts w:ascii="Arial" w:hAnsi="Arial" w:cs="Arial"/>
                <w:sz w:val="18"/>
              </w:rPr>
            </w:pPr>
            <w:r>
              <w:rPr>
                <w:rFonts w:ascii="Arial" w:hAnsi="Arial" w:cs="Arial"/>
                <w:sz w:val="18"/>
              </w:rPr>
              <w:t>Volume numbering</w:t>
            </w:r>
          </w:p>
        </w:tc>
        <w:tc>
          <w:tcPr>
            <w:tcW w:w="3914" w:type="dxa"/>
          </w:tcPr>
          <w:p w:rsidR="0074395A" w:rsidRPr="005A28C0" w:rsidRDefault="0074395A" w:rsidP="0074395A">
            <w:pPr>
              <w:rPr>
                <w:rFonts w:ascii="Arial" w:hAnsi="Arial" w:cs="Arial"/>
                <w:sz w:val="18"/>
              </w:rPr>
            </w:pPr>
            <w:r>
              <w:rPr>
                <w:rFonts w:ascii="Arial" w:hAnsi="Arial" w:cs="Arial"/>
                <w:sz w:val="18"/>
              </w:rPr>
              <w:t>001-999</w:t>
            </w:r>
          </w:p>
        </w:tc>
      </w:tr>
    </w:tbl>
    <w:p w:rsidR="0074395A" w:rsidRDefault="0074395A" w:rsidP="0074395A">
      <w:pPr>
        <w:pStyle w:val="BodyText"/>
      </w:pPr>
    </w:p>
    <w:tbl>
      <w:tblPr>
        <w:tblW w:w="0" w:type="auto"/>
        <w:tblInd w:w="648" w:type="dxa"/>
        <w:tblLayout w:type="fixed"/>
        <w:tblLook w:val="01E0"/>
      </w:tblPr>
      <w:tblGrid>
        <w:gridCol w:w="1368"/>
        <w:gridCol w:w="3240"/>
        <w:gridCol w:w="3914"/>
      </w:tblGrid>
      <w:tr w:rsidR="005D1551" w:rsidRPr="005A28C0" w:rsidTr="001940EA">
        <w:tc>
          <w:tcPr>
            <w:tcW w:w="1368"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5D1551" w:rsidRPr="005A28C0" w:rsidRDefault="005D1551" w:rsidP="001940EA">
            <w:pPr>
              <w:autoSpaceDE w:val="0"/>
              <w:autoSpaceDN w:val="0"/>
              <w:adjustRightInd w:val="0"/>
              <w:rPr>
                <w:rFonts w:ascii="Arial" w:hAnsi="Arial" w:cs="Arial"/>
                <w:b/>
                <w:bCs/>
                <w:sz w:val="18"/>
              </w:rPr>
            </w:pPr>
            <w:r w:rsidRPr="005A28C0">
              <w:rPr>
                <w:rFonts w:ascii="Arial" w:hAnsi="Arial" w:cs="Arial"/>
                <w:b/>
                <w:bCs/>
                <w:sz w:val="18"/>
              </w:rPr>
              <w:t>Sample values</w:t>
            </w:r>
          </w:p>
        </w:tc>
      </w:tr>
      <w:tr w:rsidR="005D1551" w:rsidRPr="005A28C0" w:rsidTr="001940EA">
        <w:tc>
          <w:tcPr>
            <w:tcW w:w="1368" w:type="dxa"/>
          </w:tcPr>
          <w:p w:rsidR="005D1551" w:rsidRPr="005A28C0" w:rsidRDefault="005D1551" w:rsidP="001940EA">
            <w:pPr>
              <w:autoSpaceDE w:val="0"/>
              <w:autoSpaceDN w:val="0"/>
              <w:adjustRightInd w:val="0"/>
              <w:rPr>
                <w:rFonts w:ascii="Arial" w:hAnsi="Arial" w:cs="Arial"/>
                <w:b/>
                <w:sz w:val="18"/>
              </w:rPr>
            </w:pPr>
            <w:r>
              <w:rPr>
                <w:rFonts w:ascii="Arial" w:hAnsi="Arial" w:cs="Arial"/>
                <w:b/>
                <w:sz w:val="18"/>
              </w:rPr>
              <w:t>FFFF</w:t>
            </w:r>
          </w:p>
        </w:tc>
        <w:tc>
          <w:tcPr>
            <w:tcW w:w="3240" w:type="dxa"/>
          </w:tcPr>
          <w:p w:rsidR="005D1551" w:rsidRPr="005A28C0" w:rsidRDefault="005D1551" w:rsidP="001940EA">
            <w:pPr>
              <w:rPr>
                <w:rFonts w:ascii="Arial" w:hAnsi="Arial" w:cs="Arial"/>
                <w:sz w:val="18"/>
              </w:rPr>
            </w:pPr>
            <w:r>
              <w:rPr>
                <w:rFonts w:ascii="Arial" w:hAnsi="Arial" w:cs="Arial"/>
                <w:sz w:val="18"/>
              </w:rPr>
              <w:t>Application functionality</w:t>
            </w:r>
          </w:p>
          <w:p w:rsidR="005D1551" w:rsidRPr="005A28C0" w:rsidRDefault="005D1551" w:rsidP="001940EA">
            <w:pPr>
              <w:rPr>
                <w:rFonts w:ascii="Arial" w:hAnsi="Arial" w:cs="Arial"/>
                <w:sz w:val="18"/>
              </w:rPr>
            </w:pPr>
          </w:p>
        </w:tc>
        <w:tc>
          <w:tcPr>
            <w:tcW w:w="3914" w:type="dxa"/>
          </w:tcPr>
          <w:p w:rsidR="005D1551" w:rsidRDefault="00C05037" w:rsidP="00C05037">
            <w:pPr>
              <w:rPr>
                <w:rFonts w:ascii="Arial" w:hAnsi="Arial" w:cs="Arial"/>
                <w:sz w:val="18"/>
              </w:rPr>
            </w:pPr>
            <w:proofErr w:type="spellStart"/>
            <w:r>
              <w:rPr>
                <w:rFonts w:ascii="Arial" w:hAnsi="Arial" w:cs="Arial"/>
                <w:sz w:val="18"/>
              </w:rPr>
              <w:t>os</w:t>
            </w:r>
            <w:proofErr w:type="spellEnd"/>
          </w:p>
          <w:p w:rsidR="00C05037" w:rsidRPr="005A28C0" w:rsidRDefault="00C05037" w:rsidP="00C05037">
            <w:pPr>
              <w:rPr>
                <w:rFonts w:ascii="Arial" w:hAnsi="Arial" w:cs="Arial"/>
                <w:sz w:val="18"/>
              </w:rPr>
            </w:pPr>
            <w:r>
              <w:rPr>
                <w:rFonts w:ascii="Arial" w:hAnsi="Arial" w:cs="Arial"/>
                <w:sz w:val="18"/>
              </w:rPr>
              <w:t>data</w:t>
            </w:r>
          </w:p>
        </w:tc>
      </w:tr>
    </w:tbl>
    <w:p w:rsidR="005D1551" w:rsidRDefault="005D1551" w:rsidP="0074395A">
      <w:pPr>
        <w:pStyle w:val="BodyText"/>
      </w:pPr>
    </w:p>
    <w:tbl>
      <w:tblPr>
        <w:tblW w:w="0" w:type="auto"/>
        <w:tblInd w:w="648" w:type="dxa"/>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lastRenderedPageBreak/>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1B623F" w:rsidTr="0074395A">
        <w:tc>
          <w:tcPr>
            <w:tcW w:w="1368" w:type="dxa"/>
          </w:tcPr>
          <w:p w:rsidR="0074395A" w:rsidRPr="005A28C0" w:rsidRDefault="007D17F0" w:rsidP="0074395A">
            <w:pPr>
              <w:rPr>
                <w:rFonts w:ascii="Arial" w:hAnsi="Arial" w:cs="Arial"/>
                <w:b/>
                <w:sz w:val="18"/>
              </w:rPr>
            </w:pPr>
            <w:proofErr w:type="spellStart"/>
            <w:r>
              <w:rPr>
                <w:rFonts w:ascii="Arial" w:hAnsi="Arial" w:cs="Arial"/>
                <w:b/>
                <w:sz w:val="18"/>
                <w:szCs w:val="22"/>
              </w:rPr>
              <w:t>vol</w:t>
            </w:r>
            <w:proofErr w:type="spellEnd"/>
          </w:p>
        </w:tc>
        <w:tc>
          <w:tcPr>
            <w:tcW w:w="3240" w:type="dxa"/>
          </w:tcPr>
          <w:p w:rsidR="0074395A" w:rsidRPr="005A28C0" w:rsidRDefault="0074395A" w:rsidP="007D17F0">
            <w:pPr>
              <w:rPr>
                <w:rFonts w:ascii="Arial" w:hAnsi="Arial" w:cs="Arial"/>
                <w:sz w:val="18"/>
              </w:rPr>
            </w:pPr>
            <w:r>
              <w:rPr>
                <w:rFonts w:ascii="Arial" w:hAnsi="Arial" w:cs="Arial"/>
                <w:sz w:val="18"/>
              </w:rPr>
              <w:t>Volume descriptor</w:t>
            </w:r>
          </w:p>
        </w:tc>
        <w:tc>
          <w:tcPr>
            <w:tcW w:w="3914" w:type="dxa"/>
          </w:tcPr>
          <w:p w:rsidR="0074395A" w:rsidRDefault="0074395A" w:rsidP="0074395A">
            <w:pPr>
              <w:rPr>
                <w:rFonts w:ascii="Arial" w:hAnsi="Arial" w:cs="Arial"/>
                <w:sz w:val="18"/>
              </w:rPr>
            </w:pPr>
            <w:proofErr w:type="spellStart"/>
            <w:r>
              <w:rPr>
                <w:rFonts w:ascii="Arial" w:hAnsi="Arial" w:cs="Arial"/>
                <w:sz w:val="18"/>
              </w:rPr>
              <w:t>vol</w:t>
            </w:r>
            <w:proofErr w:type="spellEnd"/>
          </w:p>
          <w:p w:rsidR="0074395A" w:rsidRPr="005A28C0" w:rsidRDefault="0074395A" w:rsidP="0074395A">
            <w:pPr>
              <w:rPr>
                <w:rFonts w:ascii="Arial" w:hAnsi="Arial" w:cs="Arial"/>
                <w:sz w:val="18"/>
              </w:rPr>
            </w:pPr>
          </w:p>
        </w:tc>
      </w:tr>
    </w:tbl>
    <w:p w:rsidR="0074395A" w:rsidRDefault="0074395A" w:rsidP="0074395A">
      <w:pPr>
        <w:pStyle w:val="BodyText"/>
        <w:rPr>
          <w:lang w:val="pt-BR"/>
        </w:rPr>
      </w:pPr>
      <w:r w:rsidRPr="00B54134">
        <w:rPr>
          <w:b/>
          <w:lang w:val="pt-BR"/>
        </w:rPr>
        <w:t>Examples</w:t>
      </w:r>
      <w:r w:rsidR="00B41940" w:rsidRPr="00B54134">
        <w:rPr>
          <w:b/>
          <w:lang w:val="pt-BR"/>
        </w:rPr>
        <w:t xml:space="preserve">: </w:t>
      </w:r>
      <w:r w:rsidR="005D1551" w:rsidRPr="00C710AF">
        <w:rPr>
          <w:lang w:val="pt-BR"/>
        </w:rPr>
        <w:t>uk1p</w:t>
      </w:r>
      <w:r w:rsidR="005D1551">
        <w:rPr>
          <w:b/>
          <w:lang w:val="pt-BR"/>
        </w:rPr>
        <w:t>-</w:t>
      </w:r>
      <w:r w:rsidRPr="0074395A">
        <w:rPr>
          <w:lang w:val="fr-FR"/>
        </w:rPr>
        <w:t>vis001_r0</w:t>
      </w:r>
      <w:r w:rsidR="005D1551">
        <w:rPr>
          <w:lang w:val="fr-FR"/>
        </w:rPr>
        <w:t>1m</w:t>
      </w:r>
      <w:r w:rsidRPr="0074395A">
        <w:rPr>
          <w:lang w:val="fr-FR"/>
        </w:rPr>
        <w:t>_001_</w:t>
      </w:r>
      <w:r w:rsidR="00C05037">
        <w:rPr>
          <w:lang w:val="fr-FR"/>
        </w:rPr>
        <w:t>os</w:t>
      </w:r>
      <w:r w:rsidR="005D1551">
        <w:rPr>
          <w:lang w:val="fr-FR"/>
        </w:rPr>
        <w:t>_vol</w:t>
      </w:r>
    </w:p>
    <w:p w:rsidR="007D17F0" w:rsidRDefault="007D17F0" w:rsidP="007D17F0">
      <w:pPr>
        <w:pStyle w:val="Heading3"/>
        <w:tabs>
          <w:tab w:val="clear" w:pos="-90"/>
          <w:tab w:val="clear" w:pos="1620"/>
          <w:tab w:val="left" w:pos="245"/>
          <w:tab w:val="num" w:pos="720"/>
          <w:tab w:val="left" w:pos="810"/>
          <w:tab w:val="num" w:pos="900"/>
        </w:tabs>
        <w:spacing w:before="360" w:after="120"/>
        <w:ind w:left="720"/>
      </w:pPr>
      <w:bookmarkStart w:id="248" w:name="_Toc299615903"/>
      <w:r>
        <w:t xml:space="preserve">VMware (ESX) data </w:t>
      </w:r>
      <w:proofErr w:type="spellStart"/>
      <w:r>
        <w:t>qtrees</w:t>
      </w:r>
      <w:bookmarkEnd w:id="248"/>
      <w:proofErr w:type="spellEnd"/>
      <w:r>
        <w:t xml:space="preserve"> </w:t>
      </w:r>
    </w:p>
    <w:p w:rsidR="007D17F0" w:rsidRDefault="007D17F0" w:rsidP="007D17F0">
      <w:pPr>
        <w:pStyle w:val="BodyText"/>
        <w:rPr>
          <w:lang w:val="en-US"/>
        </w:rPr>
      </w:pPr>
      <w:r>
        <w:rPr>
          <w:lang w:val="en-US"/>
        </w:rPr>
        <w:t xml:space="preserve">Default O/S and data </w:t>
      </w:r>
      <w:proofErr w:type="spellStart"/>
      <w:r>
        <w:rPr>
          <w:lang w:val="en-US"/>
        </w:rPr>
        <w:t>qtrees</w:t>
      </w:r>
      <w:proofErr w:type="spellEnd"/>
      <w:r>
        <w:rPr>
          <w:lang w:val="en-US"/>
        </w:rPr>
        <w:t xml:space="preserve"> for ESX usage. </w:t>
      </w:r>
      <w:r w:rsidR="00C05037">
        <w:rPr>
          <w:lang w:val="en-US"/>
        </w:rPr>
        <w:t>These will normally follow the volume name with the _</w:t>
      </w:r>
      <w:proofErr w:type="spellStart"/>
      <w:r w:rsidR="00C05037">
        <w:rPr>
          <w:lang w:val="en-US"/>
        </w:rPr>
        <w:t>vol</w:t>
      </w:r>
      <w:proofErr w:type="spellEnd"/>
      <w:r w:rsidR="00C05037">
        <w:rPr>
          <w:lang w:val="en-US"/>
        </w:rPr>
        <w:t xml:space="preserve"> extension replaced by _</w:t>
      </w:r>
      <w:proofErr w:type="spellStart"/>
      <w:r w:rsidR="00C05037">
        <w:rPr>
          <w:lang w:val="en-US"/>
        </w:rPr>
        <w:t>qtree</w:t>
      </w:r>
      <w:proofErr w:type="spellEnd"/>
      <w:r w:rsidR="00C05037">
        <w:rPr>
          <w:lang w:val="en-US"/>
        </w:rPr>
        <w:t xml:space="preserve">. In the event you need to create a </w:t>
      </w:r>
      <w:proofErr w:type="spellStart"/>
      <w:r w:rsidR="00C05037">
        <w:rPr>
          <w:lang w:val="en-US"/>
        </w:rPr>
        <w:t>qtree</w:t>
      </w:r>
      <w:proofErr w:type="spellEnd"/>
      <w:r w:rsidR="00C05037">
        <w:rPr>
          <w:lang w:val="en-US"/>
        </w:rPr>
        <w:t xml:space="preserve"> without following a volume name the standard is shown below.</w:t>
      </w:r>
    </w:p>
    <w:p w:rsidR="007D17F0" w:rsidRDefault="007D17F0" w:rsidP="007D17F0">
      <w:pPr>
        <w:pStyle w:val="BodyText"/>
        <w:rPr>
          <w:lang w:val="en-US"/>
        </w:rPr>
      </w:pPr>
      <w:r>
        <w:rPr>
          <w:lang w:val="en-US"/>
        </w:rPr>
        <w:t>The underscore character is used as a field separator.</w:t>
      </w:r>
    </w:p>
    <w:tbl>
      <w:tblPr>
        <w:tblW w:w="0" w:type="auto"/>
        <w:tblInd w:w="1058" w:type="dxa"/>
        <w:tblLook w:val="0000"/>
      </w:tblPr>
      <w:tblGrid>
        <w:gridCol w:w="323"/>
        <w:gridCol w:w="270"/>
        <w:gridCol w:w="394"/>
        <w:gridCol w:w="394"/>
        <w:gridCol w:w="394"/>
        <w:gridCol w:w="394"/>
        <w:gridCol w:w="394"/>
        <w:gridCol w:w="394"/>
        <w:gridCol w:w="394"/>
        <w:gridCol w:w="394"/>
        <w:gridCol w:w="394"/>
        <w:gridCol w:w="394"/>
        <w:gridCol w:w="394"/>
        <w:gridCol w:w="394"/>
        <w:gridCol w:w="394"/>
        <w:gridCol w:w="394"/>
        <w:gridCol w:w="394"/>
        <w:gridCol w:w="394"/>
      </w:tblGrid>
      <w:tr w:rsidR="007D17F0" w:rsidRPr="007D17F0" w:rsidTr="007D17F0">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w:t>
            </w:r>
          </w:p>
        </w:tc>
        <w:tc>
          <w:tcPr>
            <w:tcW w:w="0" w:type="auto"/>
          </w:tcPr>
          <w:p w:rsidR="007D17F0" w:rsidRPr="007D17F0" w:rsidRDefault="007D17F0" w:rsidP="007D17F0">
            <w:pPr>
              <w:jc w:val="center"/>
              <w:rPr>
                <w:rFonts w:ascii="Arial" w:hAnsi="Arial" w:cs="Arial"/>
                <w:sz w:val="16"/>
                <w:szCs w:val="16"/>
              </w:rPr>
            </w:pPr>
            <w:r>
              <w:rPr>
                <w:rFonts w:ascii="Arial" w:hAnsi="Arial" w:cs="Arial"/>
                <w:sz w:val="16"/>
                <w:szCs w:val="16"/>
              </w:rPr>
              <w:t>-</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12</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13</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14</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15</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16</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17</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19</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20</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21</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22</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23</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24</w:t>
            </w:r>
          </w:p>
        </w:tc>
        <w:tc>
          <w:tcPr>
            <w:tcW w:w="0" w:type="auto"/>
          </w:tcPr>
          <w:p w:rsidR="007D17F0" w:rsidRPr="007D17F0" w:rsidRDefault="007D17F0" w:rsidP="007D17F0">
            <w:pPr>
              <w:rPr>
                <w:rFonts w:ascii="Arial" w:hAnsi="Arial" w:cs="Arial"/>
                <w:sz w:val="16"/>
                <w:szCs w:val="16"/>
              </w:rPr>
            </w:pPr>
            <w:r w:rsidRPr="007D17F0">
              <w:rPr>
                <w:rFonts w:ascii="Arial" w:hAnsi="Arial" w:cs="Arial"/>
                <w:sz w:val="16"/>
                <w:szCs w:val="16"/>
              </w:rPr>
              <w:t>25</w:t>
            </w:r>
          </w:p>
        </w:tc>
        <w:tc>
          <w:tcPr>
            <w:tcW w:w="0" w:type="auto"/>
          </w:tcPr>
          <w:p w:rsidR="007D17F0" w:rsidRPr="007D17F0" w:rsidRDefault="007D17F0" w:rsidP="007D17F0">
            <w:pPr>
              <w:rPr>
                <w:rFonts w:ascii="Arial" w:hAnsi="Arial" w:cs="Arial"/>
                <w:sz w:val="16"/>
                <w:szCs w:val="16"/>
              </w:rPr>
            </w:pPr>
            <w:r w:rsidRPr="007D17F0">
              <w:rPr>
                <w:rFonts w:ascii="Arial" w:hAnsi="Arial" w:cs="Arial"/>
                <w:sz w:val="16"/>
                <w:szCs w:val="16"/>
              </w:rPr>
              <w:t>26</w:t>
            </w:r>
          </w:p>
        </w:tc>
        <w:tc>
          <w:tcPr>
            <w:tcW w:w="0" w:type="auto"/>
          </w:tcPr>
          <w:p w:rsidR="007D17F0" w:rsidRPr="007D17F0" w:rsidRDefault="007D17F0" w:rsidP="007D17F0">
            <w:pPr>
              <w:rPr>
                <w:rFonts w:ascii="Arial" w:hAnsi="Arial" w:cs="Arial"/>
                <w:sz w:val="16"/>
                <w:szCs w:val="16"/>
              </w:rPr>
            </w:pPr>
            <w:r>
              <w:rPr>
                <w:rFonts w:ascii="Arial" w:hAnsi="Arial" w:cs="Arial"/>
                <w:sz w:val="16"/>
                <w:szCs w:val="16"/>
              </w:rPr>
              <w:t>27</w:t>
            </w:r>
          </w:p>
        </w:tc>
        <w:tc>
          <w:tcPr>
            <w:tcW w:w="0" w:type="auto"/>
          </w:tcPr>
          <w:p w:rsidR="007D17F0" w:rsidRPr="007D17F0" w:rsidRDefault="007D17F0" w:rsidP="007D17F0">
            <w:pPr>
              <w:rPr>
                <w:rFonts w:ascii="Arial" w:hAnsi="Arial" w:cs="Arial"/>
                <w:sz w:val="16"/>
                <w:szCs w:val="16"/>
              </w:rPr>
            </w:pPr>
            <w:r>
              <w:rPr>
                <w:rFonts w:ascii="Arial" w:hAnsi="Arial" w:cs="Arial"/>
                <w:sz w:val="16"/>
                <w:szCs w:val="16"/>
              </w:rPr>
              <w:t>28</w:t>
            </w:r>
          </w:p>
        </w:tc>
      </w:tr>
      <w:tr w:rsidR="007D17F0" w:rsidRPr="007D17F0" w:rsidTr="007D17F0">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V</w:t>
            </w:r>
          </w:p>
        </w:tc>
        <w:tc>
          <w:tcPr>
            <w:tcW w:w="0" w:type="auto"/>
          </w:tcPr>
          <w:p w:rsidR="007D17F0" w:rsidRPr="007D17F0" w:rsidRDefault="007D17F0" w:rsidP="007D17F0">
            <w:pPr>
              <w:jc w:val="center"/>
              <w:rPr>
                <w:rFonts w:ascii="Arial" w:hAnsi="Arial" w:cs="Arial"/>
                <w:sz w:val="16"/>
                <w:szCs w:val="16"/>
              </w:rPr>
            </w:pP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V</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_</w:t>
            </w:r>
          </w:p>
        </w:tc>
        <w:tc>
          <w:tcPr>
            <w:tcW w:w="0" w:type="auto"/>
          </w:tcPr>
          <w:p w:rsidR="007D17F0" w:rsidRPr="007D17F0" w:rsidRDefault="007D17F0" w:rsidP="007D17F0">
            <w:pPr>
              <w:jc w:val="center"/>
              <w:rPr>
                <w:rFonts w:ascii="Arial" w:hAnsi="Arial" w:cs="Arial"/>
                <w:sz w:val="16"/>
                <w:szCs w:val="16"/>
                <w:u w:val="single"/>
              </w:rPr>
            </w:pPr>
            <w:r w:rsidRPr="007D17F0">
              <w:rPr>
                <w:rFonts w:ascii="Arial" w:hAnsi="Arial" w:cs="Arial"/>
                <w:sz w:val="16"/>
                <w:szCs w:val="16"/>
                <w:u w:val="single"/>
              </w:rPr>
              <w:t>r</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R</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R</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T</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_</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N</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N</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N</w:t>
            </w:r>
          </w:p>
        </w:tc>
        <w:tc>
          <w:tcPr>
            <w:tcW w:w="0" w:type="auto"/>
          </w:tcPr>
          <w:p w:rsidR="007D17F0" w:rsidRPr="007D17F0" w:rsidRDefault="007D17F0" w:rsidP="007D17F0">
            <w:pPr>
              <w:jc w:val="center"/>
              <w:rPr>
                <w:rFonts w:ascii="Arial" w:hAnsi="Arial" w:cs="Arial"/>
                <w:sz w:val="16"/>
                <w:szCs w:val="16"/>
              </w:rPr>
            </w:pPr>
            <w:r w:rsidRPr="007D17F0">
              <w:rPr>
                <w:rFonts w:ascii="Arial" w:hAnsi="Arial" w:cs="Arial"/>
                <w:sz w:val="16"/>
                <w:szCs w:val="16"/>
              </w:rPr>
              <w:t>_</w:t>
            </w:r>
          </w:p>
        </w:tc>
        <w:tc>
          <w:tcPr>
            <w:tcW w:w="0" w:type="auto"/>
          </w:tcPr>
          <w:p w:rsidR="007D17F0" w:rsidRPr="007D17F0" w:rsidRDefault="007D17F0" w:rsidP="007D17F0">
            <w:pPr>
              <w:jc w:val="center"/>
              <w:rPr>
                <w:rFonts w:ascii="Arial" w:hAnsi="Arial" w:cs="Arial"/>
                <w:sz w:val="16"/>
                <w:szCs w:val="16"/>
              </w:rPr>
            </w:pPr>
            <w:r>
              <w:rPr>
                <w:rFonts w:ascii="Arial" w:hAnsi="Arial" w:cs="Arial"/>
                <w:sz w:val="16"/>
                <w:szCs w:val="16"/>
              </w:rPr>
              <w:t>q</w:t>
            </w:r>
          </w:p>
        </w:tc>
        <w:tc>
          <w:tcPr>
            <w:tcW w:w="0" w:type="auto"/>
          </w:tcPr>
          <w:p w:rsidR="007D17F0" w:rsidRPr="007D17F0" w:rsidRDefault="007D17F0" w:rsidP="007D17F0">
            <w:pPr>
              <w:rPr>
                <w:rFonts w:ascii="Arial" w:hAnsi="Arial" w:cs="Arial"/>
                <w:sz w:val="16"/>
                <w:szCs w:val="16"/>
              </w:rPr>
            </w:pPr>
            <w:r>
              <w:rPr>
                <w:rFonts w:ascii="Arial" w:hAnsi="Arial" w:cs="Arial"/>
                <w:sz w:val="16"/>
                <w:szCs w:val="16"/>
              </w:rPr>
              <w:t>t</w:t>
            </w:r>
          </w:p>
        </w:tc>
        <w:tc>
          <w:tcPr>
            <w:tcW w:w="0" w:type="auto"/>
          </w:tcPr>
          <w:p w:rsidR="007D17F0" w:rsidRPr="007D17F0" w:rsidRDefault="007D17F0" w:rsidP="007D17F0">
            <w:pPr>
              <w:tabs>
                <w:tab w:val="center" w:pos="89"/>
              </w:tabs>
              <w:rPr>
                <w:rFonts w:ascii="Arial" w:hAnsi="Arial" w:cs="Arial"/>
                <w:sz w:val="16"/>
                <w:szCs w:val="16"/>
              </w:rPr>
            </w:pPr>
            <w:r>
              <w:rPr>
                <w:rFonts w:ascii="Arial" w:hAnsi="Arial" w:cs="Arial"/>
                <w:sz w:val="16"/>
                <w:szCs w:val="16"/>
              </w:rPr>
              <w:t>r</w:t>
            </w:r>
          </w:p>
        </w:tc>
        <w:tc>
          <w:tcPr>
            <w:tcW w:w="0" w:type="auto"/>
          </w:tcPr>
          <w:p w:rsidR="007D17F0" w:rsidRPr="007D17F0" w:rsidRDefault="007D17F0" w:rsidP="007D17F0">
            <w:pPr>
              <w:tabs>
                <w:tab w:val="center" w:pos="89"/>
              </w:tabs>
              <w:rPr>
                <w:rFonts w:ascii="Arial" w:hAnsi="Arial" w:cs="Arial"/>
                <w:sz w:val="16"/>
                <w:szCs w:val="16"/>
              </w:rPr>
            </w:pPr>
            <w:r>
              <w:rPr>
                <w:rFonts w:ascii="Arial" w:hAnsi="Arial" w:cs="Arial"/>
                <w:sz w:val="16"/>
                <w:szCs w:val="16"/>
              </w:rPr>
              <w:t>e</w:t>
            </w:r>
          </w:p>
        </w:tc>
        <w:tc>
          <w:tcPr>
            <w:tcW w:w="0" w:type="auto"/>
          </w:tcPr>
          <w:p w:rsidR="007D17F0" w:rsidRPr="007D17F0" w:rsidRDefault="007D17F0" w:rsidP="007D17F0">
            <w:pPr>
              <w:tabs>
                <w:tab w:val="center" w:pos="89"/>
              </w:tabs>
              <w:rPr>
                <w:rFonts w:ascii="Arial" w:hAnsi="Arial" w:cs="Arial"/>
                <w:sz w:val="16"/>
                <w:szCs w:val="16"/>
              </w:rPr>
            </w:pPr>
            <w:r>
              <w:rPr>
                <w:rFonts w:ascii="Arial" w:hAnsi="Arial" w:cs="Arial"/>
                <w:sz w:val="16"/>
                <w:szCs w:val="16"/>
              </w:rPr>
              <w:t>e</w:t>
            </w:r>
          </w:p>
        </w:tc>
      </w:tr>
    </w:tbl>
    <w:p w:rsidR="007D17F0" w:rsidRDefault="007D17F0" w:rsidP="007D17F0">
      <w:pPr>
        <w:pStyle w:val="BodyText"/>
        <w:rPr>
          <w:lang w:val="en-US"/>
        </w:rPr>
      </w:pPr>
    </w:p>
    <w:tbl>
      <w:tblPr>
        <w:tblpPr w:leftFromText="180" w:rightFromText="180" w:vertAnchor="text" w:horzAnchor="margin" w:tblpX="648" w:tblpY="114"/>
        <w:tblW w:w="0" w:type="auto"/>
        <w:tblLayout w:type="fixed"/>
        <w:tblLook w:val="01E0"/>
      </w:tblPr>
      <w:tblGrid>
        <w:gridCol w:w="1951"/>
        <w:gridCol w:w="2657"/>
        <w:gridCol w:w="3914"/>
      </w:tblGrid>
      <w:tr w:rsidR="007D17F0" w:rsidRPr="001B623F" w:rsidTr="007D17F0">
        <w:tc>
          <w:tcPr>
            <w:tcW w:w="1951"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2657"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D17F0" w:rsidRPr="005A28C0" w:rsidRDefault="007D17F0" w:rsidP="007D17F0">
            <w:pPr>
              <w:autoSpaceDE w:val="0"/>
              <w:autoSpaceDN w:val="0"/>
              <w:adjustRightInd w:val="0"/>
              <w:rPr>
                <w:rFonts w:ascii="Arial" w:hAnsi="Arial" w:cs="Arial"/>
                <w:b/>
                <w:bCs/>
                <w:sz w:val="18"/>
              </w:rPr>
            </w:pPr>
            <w:r>
              <w:rPr>
                <w:rFonts w:ascii="Arial" w:hAnsi="Arial" w:cs="Arial"/>
                <w:b/>
                <w:bCs/>
                <w:sz w:val="18"/>
              </w:rPr>
              <w:t xml:space="preserve">Sample </w:t>
            </w:r>
            <w:r w:rsidRPr="005A28C0">
              <w:rPr>
                <w:rFonts w:ascii="Arial" w:hAnsi="Arial" w:cs="Arial"/>
                <w:b/>
                <w:bCs/>
                <w:sz w:val="18"/>
              </w:rPr>
              <w:t>values</w:t>
            </w:r>
          </w:p>
        </w:tc>
      </w:tr>
      <w:tr w:rsidR="007D17F0" w:rsidRPr="001B623F" w:rsidTr="007D17F0">
        <w:tc>
          <w:tcPr>
            <w:tcW w:w="1951" w:type="dxa"/>
          </w:tcPr>
          <w:p w:rsidR="007D17F0" w:rsidRPr="007D17F0" w:rsidRDefault="007D17F0" w:rsidP="007D17F0">
            <w:pPr>
              <w:autoSpaceDE w:val="0"/>
              <w:autoSpaceDN w:val="0"/>
              <w:adjustRightInd w:val="0"/>
              <w:rPr>
                <w:rFonts w:ascii="Arial" w:hAnsi="Arial" w:cs="Arial"/>
                <w:b/>
                <w:sz w:val="18"/>
                <w:u w:val="single"/>
              </w:rPr>
            </w:pPr>
            <w:r w:rsidRPr="007D17F0">
              <w:rPr>
                <w:rFonts w:ascii="Arial" w:hAnsi="Arial" w:cs="Arial"/>
                <w:b/>
                <w:sz w:val="18"/>
                <w:u w:val="single"/>
              </w:rPr>
              <w:t>VVVVVVVVVVVV</w:t>
            </w:r>
          </w:p>
        </w:tc>
        <w:tc>
          <w:tcPr>
            <w:tcW w:w="2657" w:type="dxa"/>
          </w:tcPr>
          <w:p w:rsidR="007D17F0" w:rsidRPr="005A28C0" w:rsidRDefault="007D17F0" w:rsidP="007D17F0">
            <w:pPr>
              <w:rPr>
                <w:rFonts w:ascii="Arial" w:hAnsi="Arial" w:cs="Arial"/>
                <w:sz w:val="18"/>
              </w:rPr>
            </w:pPr>
            <w:proofErr w:type="spellStart"/>
            <w:r>
              <w:rPr>
                <w:rFonts w:ascii="Arial" w:hAnsi="Arial" w:cs="Arial"/>
                <w:sz w:val="18"/>
              </w:rPr>
              <w:t>Vfilername</w:t>
            </w:r>
            <w:proofErr w:type="spellEnd"/>
            <w:r>
              <w:rPr>
                <w:rFonts w:ascii="Arial" w:hAnsi="Arial" w:cs="Arial"/>
                <w:sz w:val="18"/>
              </w:rPr>
              <w:t xml:space="preserve"> with Site name and environment name (12 Characters)</w:t>
            </w:r>
          </w:p>
        </w:tc>
        <w:tc>
          <w:tcPr>
            <w:tcW w:w="3914" w:type="dxa"/>
          </w:tcPr>
          <w:p w:rsidR="007D17F0" w:rsidRPr="005A28C0" w:rsidRDefault="007D17F0" w:rsidP="007D17F0">
            <w:pPr>
              <w:rPr>
                <w:rFonts w:ascii="Arial" w:hAnsi="Arial" w:cs="Arial"/>
                <w:sz w:val="18"/>
              </w:rPr>
            </w:pPr>
            <w:r>
              <w:rPr>
                <w:rFonts w:ascii="Arial" w:hAnsi="Arial" w:cs="Arial"/>
                <w:sz w:val="18"/>
              </w:rPr>
              <w:t>us1p_vic001a, us2s_ccsfs01a</w:t>
            </w:r>
          </w:p>
        </w:tc>
      </w:tr>
    </w:tbl>
    <w:p w:rsidR="007D17F0" w:rsidRDefault="007D17F0" w:rsidP="007D17F0">
      <w:pPr>
        <w:autoSpaceDE w:val="0"/>
        <w:autoSpaceDN w:val="0"/>
        <w:adjustRightInd w:val="0"/>
        <w:rPr>
          <w:color w:val="000000"/>
        </w:rPr>
      </w:pPr>
    </w:p>
    <w:p w:rsidR="007D17F0" w:rsidRDefault="007D17F0" w:rsidP="007D17F0">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D17F0" w:rsidRPr="001B623F" w:rsidTr="007D17F0">
        <w:tc>
          <w:tcPr>
            <w:tcW w:w="1368"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Values</w:t>
            </w:r>
          </w:p>
        </w:tc>
      </w:tr>
      <w:tr w:rsidR="007D17F0" w:rsidRPr="001B623F" w:rsidTr="007D17F0">
        <w:tc>
          <w:tcPr>
            <w:tcW w:w="1368" w:type="dxa"/>
          </w:tcPr>
          <w:p w:rsidR="007D17F0" w:rsidRPr="00BC6F59" w:rsidRDefault="007D17F0" w:rsidP="007D17F0">
            <w:pPr>
              <w:autoSpaceDE w:val="0"/>
              <w:autoSpaceDN w:val="0"/>
              <w:adjustRightInd w:val="0"/>
              <w:rPr>
                <w:rFonts w:ascii="Arial" w:hAnsi="Arial" w:cs="Arial"/>
                <w:b/>
                <w:sz w:val="18"/>
                <w:u w:val="single"/>
              </w:rPr>
            </w:pPr>
            <w:r>
              <w:rPr>
                <w:rFonts w:ascii="Arial" w:hAnsi="Arial" w:cs="Arial"/>
                <w:b/>
                <w:sz w:val="18"/>
                <w:u w:val="single"/>
              </w:rPr>
              <w:t>r</w:t>
            </w:r>
          </w:p>
        </w:tc>
        <w:tc>
          <w:tcPr>
            <w:tcW w:w="3240" w:type="dxa"/>
          </w:tcPr>
          <w:p w:rsidR="007D17F0" w:rsidRPr="005A28C0" w:rsidRDefault="007D17F0" w:rsidP="007D17F0">
            <w:pPr>
              <w:rPr>
                <w:rFonts w:ascii="Arial" w:hAnsi="Arial" w:cs="Arial"/>
                <w:sz w:val="18"/>
              </w:rPr>
            </w:pPr>
            <w:r>
              <w:rPr>
                <w:rFonts w:ascii="Arial" w:hAnsi="Arial" w:cs="Arial"/>
                <w:sz w:val="18"/>
              </w:rPr>
              <w:t>Retention</w:t>
            </w:r>
          </w:p>
        </w:tc>
        <w:tc>
          <w:tcPr>
            <w:tcW w:w="3914" w:type="dxa"/>
          </w:tcPr>
          <w:p w:rsidR="007D17F0" w:rsidRPr="005A28C0" w:rsidRDefault="007D17F0" w:rsidP="007D17F0">
            <w:pPr>
              <w:rPr>
                <w:rFonts w:ascii="Arial" w:hAnsi="Arial" w:cs="Arial"/>
                <w:sz w:val="18"/>
              </w:rPr>
            </w:pPr>
            <w:r>
              <w:rPr>
                <w:rFonts w:ascii="Arial" w:hAnsi="Arial" w:cs="Arial"/>
                <w:sz w:val="18"/>
              </w:rPr>
              <w:t>“r” standard value for indication of retention</w:t>
            </w:r>
          </w:p>
        </w:tc>
      </w:tr>
    </w:tbl>
    <w:p w:rsidR="007D17F0" w:rsidRDefault="007D17F0" w:rsidP="007D17F0">
      <w:pPr>
        <w:pStyle w:val="BodyText"/>
      </w:pPr>
    </w:p>
    <w:tbl>
      <w:tblPr>
        <w:tblpPr w:leftFromText="180" w:rightFromText="180" w:vertAnchor="text" w:horzAnchor="margin" w:tblpX="648" w:tblpY="114"/>
        <w:tblW w:w="0" w:type="auto"/>
        <w:tblLayout w:type="fixed"/>
        <w:tblLook w:val="01E0"/>
      </w:tblPr>
      <w:tblGrid>
        <w:gridCol w:w="1368"/>
        <w:gridCol w:w="3240"/>
        <w:gridCol w:w="3914"/>
      </w:tblGrid>
      <w:tr w:rsidR="007D17F0" w:rsidRPr="001B623F" w:rsidTr="007D17F0">
        <w:tc>
          <w:tcPr>
            <w:tcW w:w="1368"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Values</w:t>
            </w:r>
          </w:p>
        </w:tc>
      </w:tr>
      <w:tr w:rsidR="007D17F0" w:rsidRPr="001B623F" w:rsidTr="007D17F0">
        <w:tc>
          <w:tcPr>
            <w:tcW w:w="1368" w:type="dxa"/>
          </w:tcPr>
          <w:p w:rsidR="007D17F0" w:rsidRPr="007A6265" w:rsidRDefault="007D17F0" w:rsidP="007D17F0">
            <w:pPr>
              <w:autoSpaceDE w:val="0"/>
              <w:autoSpaceDN w:val="0"/>
              <w:adjustRightInd w:val="0"/>
              <w:rPr>
                <w:rFonts w:ascii="Arial" w:hAnsi="Arial" w:cs="Arial"/>
                <w:b/>
                <w:sz w:val="18"/>
              </w:rPr>
            </w:pPr>
            <w:r>
              <w:rPr>
                <w:rFonts w:ascii="Arial" w:hAnsi="Arial" w:cs="Arial"/>
                <w:b/>
                <w:sz w:val="18"/>
              </w:rPr>
              <w:t>RR</w:t>
            </w:r>
          </w:p>
        </w:tc>
        <w:tc>
          <w:tcPr>
            <w:tcW w:w="3240" w:type="dxa"/>
          </w:tcPr>
          <w:p w:rsidR="007D17F0" w:rsidRPr="005A28C0" w:rsidRDefault="007D17F0" w:rsidP="007D17F0">
            <w:pPr>
              <w:rPr>
                <w:rFonts w:ascii="Arial" w:hAnsi="Arial" w:cs="Arial"/>
                <w:sz w:val="18"/>
              </w:rPr>
            </w:pPr>
            <w:r>
              <w:rPr>
                <w:rFonts w:ascii="Arial" w:hAnsi="Arial" w:cs="Arial"/>
                <w:sz w:val="18"/>
              </w:rPr>
              <w:t>Retention values</w:t>
            </w:r>
          </w:p>
        </w:tc>
        <w:tc>
          <w:tcPr>
            <w:tcW w:w="3914" w:type="dxa"/>
          </w:tcPr>
          <w:p w:rsidR="007D17F0" w:rsidRDefault="00277183" w:rsidP="007D17F0">
            <w:pPr>
              <w:rPr>
                <w:rFonts w:ascii="Arial" w:hAnsi="Arial" w:cs="Arial"/>
                <w:sz w:val="18"/>
              </w:rPr>
            </w:pPr>
            <w:r>
              <w:rPr>
                <w:rFonts w:ascii="Arial" w:hAnsi="Arial" w:cs="Arial"/>
                <w:sz w:val="18"/>
              </w:rPr>
              <w:t>01</w:t>
            </w:r>
          </w:p>
          <w:p w:rsidR="00277183" w:rsidRPr="005A28C0" w:rsidRDefault="00277183" w:rsidP="007D17F0">
            <w:pPr>
              <w:rPr>
                <w:rFonts w:ascii="Arial" w:hAnsi="Arial" w:cs="Arial"/>
                <w:sz w:val="18"/>
              </w:rPr>
            </w:pPr>
            <w:r>
              <w:rPr>
                <w:rFonts w:ascii="Arial" w:hAnsi="Arial" w:cs="Arial"/>
                <w:sz w:val="18"/>
              </w:rPr>
              <w:t>99</w:t>
            </w:r>
          </w:p>
        </w:tc>
      </w:tr>
    </w:tbl>
    <w:p w:rsidR="007D17F0" w:rsidRDefault="007D17F0" w:rsidP="007D17F0">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D17F0" w:rsidRPr="001B623F" w:rsidTr="007D17F0">
        <w:tc>
          <w:tcPr>
            <w:tcW w:w="1368"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Values</w:t>
            </w:r>
          </w:p>
        </w:tc>
      </w:tr>
      <w:tr w:rsidR="007D17F0" w:rsidRPr="001B623F" w:rsidTr="007D17F0">
        <w:tc>
          <w:tcPr>
            <w:tcW w:w="1368" w:type="dxa"/>
          </w:tcPr>
          <w:p w:rsidR="007D17F0" w:rsidRPr="00BC6F59" w:rsidRDefault="007D17F0" w:rsidP="007D17F0">
            <w:pPr>
              <w:autoSpaceDE w:val="0"/>
              <w:autoSpaceDN w:val="0"/>
              <w:adjustRightInd w:val="0"/>
              <w:rPr>
                <w:rFonts w:ascii="Arial" w:hAnsi="Arial" w:cs="Arial"/>
                <w:b/>
                <w:sz w:val="18"/>
                <w:u w:val="single"/>
              </w:rPr>
            </w:pPr>
            <w:r>
              <w:rPr>
                <w:rFonts w:ascii="Arial" w:hAnsi="Arial" w:cs="Arial"/>
                <w:b/>
                <w:sz w:val="18"/>
                <w:u w:val="single"/>
              </w:rPr>
              <w:t>T</w:t>
            </w:r>
          </w:p>
        </w:tc>
        <w:tc>
          <w:tcPr>
            <w:tcW w:w="3240" w:type="dxa"/>
          </w:tcPr>
          <w:p w:rsidR="007D17F0" w:rsidRPr="005A28C0" w:rsidRDefault="007D17F0" w:rsidP="007D17F0">
            <w:pPr>
              <w:rPr>
                <w:rFonts w:ascii="Arial" w:hAnsi="Arial" w:cs="Arial"/>
                <w:sz w:val="18"/>
              </w:rPr>
            </w:pPr>
            <w:r>
              <w:rPr>
                <w:rFonts w:ascii="Arial" w:hAnsi="Arial" w:cs="Arial"/>
                <w:sz w:val="18"/>
              </w:rPr>
              <w:t>Type</w:t>
            </w:r>
          </w:p>
        </w:tc>
        <w:tc>
          <w:tcPr>
            <w:tcW w:w="3914" w:type="dxa"/>
          </w:tcPr>
          <w:p w:rsidR="00C05037" w:rsidRDefault="00C05037" w:rsidP="00C05037">
            <w:pPr>
              <w:rPr>
                <w:rFonts w:ascii="Arial" w:hAnsi="Arial" w:cs="Arial"/>
                <w:sz w:val="18"/>
              </w:rPr>
            </w:pPr>
            <w:r>
              <w:rPr>
                <w:rFonts w:ascii="Arial" w:hAnsi="Arial" w:cs="Arial"/>
                <w:sz w:val="18"/>
              </w:rPr>
              <w:t>d-days</w:t>
            </w:r>
          </w:p>
          <w:p w:rsidR="00C05037" w:rsidRDefault="00C05037" w:rsidP="00C05037">
            <w:pPr>
              <w:rPr>
                <w:rFonts w:ascii="Arial" w:hAnsi="Arial" w:cs="Arial"/>
                <w:sz w:val="18"/>
              </w:rPr>
            </w:pPr>
            <w:proofErr w:type="spellStart"/>
            <w:r>
              <w:rPr>
                <w:rFonts w:ascii="Arial" w:hAnsi="Arial" w:cs="Arial"/>
                <w:sz w:val="18"/>
              </w:rPr>
              <w:t>w</w:t>
            </w:r>
            <w:proofErr w:type="spellEnd"/>
            <w:r>
              <w:rPr>
                <w:rFonts w:ascii="Arial" w:hAnsi="Arial" w:cs="Arial"/>
                <w:sz w:val="18"/>
              </w:rPr>
              <w:t>-weeks</w:t>
            </w:r>
          </w:p>
          <w:p w:rsidR="00C05037" w:rsidRDefault="00C05037" w:rsidP="00C05037">
            <w:pPr>
              <w:rPr>
                <w:rFonts w:ascii="Arial" w:hAnsi="Arial" w:cs="Arial"/>
                <w:sz w:val="18"/>
              </w:rPr>
            </w:pPr>
            <w:proofErr w:type="spellStart"/>
            <w:r>
              <w:rPr>
                <w:rFonts w:ascii="Arial" w:hAnsi="Arial" w:cs="Arial"/>
                <w:sz w:val="18"/>
              </w:rPr>
              <w:t>m</w:t>
            </w:r>
            <w:proofErr w:type="spellEnd"/>
            <w:r>
              <w:rPr>
                <w:rFonts w:ascii="Arial" w:hAnsi="Arial" w:cs="Arial"/>
                <w:sz w:val="18"/>
              </w:rPr>
              <w:t>-months</w:t>
            </w:r>
          </w:p>
          <w:p w:rsidR="007D17F0" w:rsidRPr="005A28C0" w:rsidRDefault="00C05037" w:rsidP="00C05037">
            <w:pPr>
              <w:rPr>
                <w:rFonts w:ascii="Arial" w:hAnsi="Arial" w:cs="Arial"/>
                <w:sz w:val="18"/>
              </w:rPr>
            </w:pPr>
            <w:r>
              <w:rPr>
                <w:rFonts w:ascii="Arial" w:hAnsi="Arial" w:cs="Arial"/>
                <w:sz w:val="18"/>
              </w:rPr>
              <w:t>y-years</w:t>
            </w:r>
          </w:p>
        </w:tc>
      </w:tr>
    </w:tbl>
    <w:p w:rsidR="007D17F0" w:rsidRDefault="007D17F0" w:rsidP="007D17F0">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D17F0" w:rsidRPr="001B623F" w:rsidTr="007D17F0">
        <w:tc>
          <w:tcPr>
            <w:tcW w:w="1368"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Values</w:t>
            </w:r>
          </w:p>
        </w:tc>
      </w:tr>
      <w:tr w:rsidR="007D17F0" w:rsidRPr="001B623F" w:rsidTr="007D17F0">
        <w:tc>
          <w:tcPr>
            <w:tcW w:w="1368" w:type="dxa"/>
          </w:tcPr>
          <w:p w:rsidR="007D17F0" w:rsidRPr="007A6265" w:rsidRDefault="007D17F0" w:rsidP="007D17F0">
            <w:pPr>
              <w:autoSpaceDE w:val="0"/>
              <w:autoSpaceDN w:val="0"/>
              <w:adjustRightInd w:val="0"/>
              <w:rPr>
                <w:rFonts w:ascii="Arial" w:hAnsi="Arial" w:cs="Arial"/>
                <w:b/>
                <w:sz w:val="18"/>
              </w:rPr>
            </w:pPr>
            <w:r>
              <w:rPr>
                <w:rFonts w:ascii="Arial" w:hAnsi="Arial" w:cs="Arial"/>
                <w:b/>
                <w:sz w:val="18"/>
              </w:rPr>
              <w:t>NNN</w:t>
            </w:r>
          </w:p>
        </w:tc>
        <w:tc>
          <w:tcPr>
            <w:tcW w:w="3240" w:type="dxa"/>
          </w:tcPr>
          <w:p w:rsidR="007D17F0" w:rsidRPr="005A28C0" w:rsidRDefault="00001E29" w:rsidP="007D17F0">
            <w:pPr>
              <w:rPr>
                <w:rFonts w:ascii="Arial" w:hAnsi="Arial" w:cs="Arial"/>
                <w:sz w:val="18"/>
              </w:rPr>
            </w:pPr>
            <w:proofErr w:type="spellStart"/>
            <w:r>
              <w:rPr>
                <w:rFonts w:ascii="Arial" w:hAnsi="Arial" w:cs="Arial"/>
                <w:sz w:val="18"/>
              </w:rPr>
              <w:t>Qtree</w:t>
            </w:r>
            <w:proofErr w:type="spellEnd"/>
            <w:r w:rsidRPr="005A28C0">
              <w:rPr>
                <w:rFonts w:ascii="Arial" w:hAnsi="Arial" w:cs="Arial"/>
                <w:sz w:val="18"/>
              </w:rPr>
              <w:t xml:space="preserve"> </w:t>
            </w:r>
            <w:r w:rsidR="007D17F0">
              <w:rPr>
                <w:rFonts w:ascii="Arial" w:hAnsi="Arial" w:cs="Arial"/>
                <w:sz w:val="18"/>
              </w:rPr>
              <w:t>numbering</w:t>
            </w:r>
          </w:p>
        </w:tc>
        <w:tc>
          <w:tcPr>
            <w:tcW w:w="3914" w:type="dxa"/>
          </w:tcPr>
          <w:p w:rsidR="007D17F0" w:rsidRPr="005A28C0" w:rsidRDefault="007D17F0" w:rsidP="007D17F0">
            <w:pPr>
              <w:rPr>
                <w:rFonts w:ascii="Arial" w:hAnsi="Arial" w:cs="Arial"/>
                <w:sz w:val="18"/>
              </w:rPr>
            </w:pPr>
            <w:r>
              <w:rPr>
                <w:rFonts w:ascii="Arial" w:hAnsi="Arial" w:cs="Arial"/>
                <w:sz w:val="18"/>
              </w:rPr>
              <w:t>001-999</w:t>
            </w:r>
          </w:p>
        </w:tc>
      </w:tr>
    </w:tbl>
    <w:p w:rsidR="007D17F0" w:rsidRDefault="007D17F0" w:rsidP="007D17F0">
      <w:pPr>
        <w:pStyle w:val="BodyText"/>
      </w:pPr>
    </w:p>
    <w:tbl>
      <w:tblPr>
        <w:tblW w:w="0" w:type="auto"/>
        <w:tblInd w:w="648" w:type="dxa"/>
        <w:tblLayout w:type="fixed"/>
        <w:tblLook w:val="01E0"/>
      </w:tblPr>
      <w:tblGrid>
        <w:gridCol w:w="1368"/>
        <w:gridCol w:w="3240"/>
        <w:gridCol w:w="3914"/>
      </w:tblGrid>
      <w:tr w:rsidR="007D17F0" w:rsidRPr="005A28C0" w:rsidTr="007D17F0">
        <w:tc>
          <w:tcPr>
            <w:tcW w:w="1368"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D17F0" w:rsidRPr="005A28C0" w:rsidRDefault="007D17F0" w:rsidP="007D17F0">
            <w:pPr>
              <w:autoSpaceDE w:val="0"/>
              <w:autoSpaceDN w:val="0"/>
              <w:adjustRightInd w:val="0"/>
              <w:rPr>
                <w:rFonts w:ascii="Arial" w:hAnsi="Arial" w:cs="Arial"/>
                <w:b/>
                <w:bCs/>
                <w:sz w:val="18"/>
              </w:rPr>
            </w:pPr>
            <w:r w:rsidRPr="005A28C0">
              <w:rPr>
                <w:rFonts w:ascii="Arial" w:hAnsi="Arial" w:cs="Arial"/>
                <w:b/>
                <w:bCs/>
                <w:sz w:val="18"/>
              </w:rPr>
              <w:t>Sample values</w:t>
            </w:r>
          </w:p>
        </w:tc>
      </w:tr>
      <w:tr w:rsidR="007D17F0" w:rsidRPr="005A28C0" w:rsidTr="007D17F0">
        <w:tc>
          <w:tcPr>
            <w:tcW w:w="1368" w:type="dxa"/>
          </w:tcPr>
          <w:p w:rsidR="007D17F0" w:rsidRPr="005A28C0" w:rsidRDefault="007D17F0" w:rsidP="007D17F0">
            <w:pPr>
              <w:autoSpaceDE w:val="0"/>
              <w:autoSpaceDN w:val="0"/>
              <w:adjustRightInd w:val="0"/>
              <w:rPr>
                <w:rFonts w:ascii="Arial" w:hAnsi="Arial" w:cs="Arial"/>
                <w:b/>
                <w:sz w:val="18"/>
              </w:rPr>
            </w:pPr>
            <w:r>
              <w:rPr>
                <w:rFonts w:ascii="Arial" w:hAnsi="Arial" w:cs="Arial"/>
                <w:b/>
                <w:sz w:val="18"/>
              </w:rPr>
              <w:t>FFFF</w:t>
            </w:r>
          </w:p>
        </w:tc>
        <w:tc>
          <w:tcPr>
            <w:tcW w:w="3240" w:type="dxa"/>
          </w:tcPr>
          <w:p w:rsidR="007D17F0" w:rsidRPr="005A28C0" w:rsidRDefault="007D17F0" w:rsidP="007D17F0">
            <w:pPr>
              <w:rPr>
                <w:rFonts w:ascii="Arial" w:hAnsi="Arial" w:cs="Arial"/>
                <w:sz w:val="18"/>
              </w:rPr>
            </w:pPr>
            <w:r>
              <w:rPr>
                <w:rFonts w:ascii="Arial" w:hAnsi="Arial" w:cs="Arial"/>
                <w:sz w:val="18"/>
              </w:rPr>
              <w:t>Application functionality</w:t>
            </w:r>
          </w:p>
          <w:p w:rsidR="007D17F0" w:rsidRPr="005A28C0" w:rsidRDefault="007D17F0" w:rsidP="007D17F0">
            <w:pPr>
              <w:rPr>
                <w:rFonts w:ascii="Arial" w:hAnsi="Arial" w:cs="Arial"/>
                <w:sz w:val="18"/>
              </w:rPr>
            </w:pPr>
          </w:p>
        </w:tc>
        <w:tc>
          <w:tcPr>
            <w:tcW w:w="3914" w:type="dxa"/>
          </w:tcPr>
          <w:p w:rsidR="007D17F0" w:rsidRDefault="00C05037" w:rsidP="00C05037">
            <w:pPr>
              <w:rPr>
                <w:rFonts w:ascii="Arial" w:hAnsi="Arial" w:cs="Arial"/>
                <w:sz w:val="18"/>
              </w:rPr>
            </w:pPr>
            <w:proofErr w:type="spellStart"/>
            <w:r>
              <w:rPr>
                <w:rFonts w:ascii="Arial" w:hAnsi="Arial" w:cs="Arial"/>
                <w:sz w:val="18"/>
              </w:rPr>
              <w:t>os</w:t>
            </w:r>
            <w:proofErr w:type="spellEnd"/>
          </w:p>
          <w:p w:rsidR="00C05037" w:rsidRPr="005A28C0" w:rsidRDefault="00C05037" w:rsidP="00C05037">
            <w:pPr>
              <w:rPr>
                <w:rFonts w:ascii="Arial" w:hAnsi="Arial" w:cs="Arial"/>
                <w:sz w:val="18"/>
              </w:rPr>
            </w:pPr>
            <w:r>
              <w:rPr>
                <w:rFonts w:ascii="Arial" w:hAnsi="Arial" w:cs="Arial"/>
                <w:sz w:val="18"/>
              </w:rPr>
              <w:t>data</w:t>
            </w:r>
          </w:p>
        </w:tc>
      </w:tr>
    </w:tbl>
    <w:p w:rsidR="007D17F0" w:rsidRDefault="007D17F0" w:rsidP="007D17F0">
      <w:pPr>
        <w:pStyle w:val="BodyText"/>
      </w:pPr>
    </w:p>
    <w:tbl>
      <w:tblPr>
        <w:tblW w:w="0" w:type="auto"/>
        <w:tblInd w:w="648" w:type="dxa"/>
        <w:tblLayout w:type="fixed"/>
        <w:tblLook w:val="01E0"/>
      </w:tblPr>
      <w:tblGrid>
        <w:gridCol w:w="1368"/>
        <w:gridCol w:w="3240"/>
        <w:gridCol w:w="3914"/>
      </w:tblGrid>
      <w:tr w:rsidR="007D17F0" w:rsidRPr="001B623F" w:rsidTr="007D17F0">
        <w:tc>
          <w:tcPr>
            <w:tcW w:w="1368" w:type="dxa"/>
            <w:shd w:val="clear" w:color="auto" w:fill="DDD1FF"/>
          </w:tcPr>
          <w:p w:rsidR="007D17F0" w:rsidRPr="005A28C0" w:rsidRDefault="007D17F0" w:rsidP="007D17F0">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D17F0" w:rsidRPr="005A28C0" w:rsidRDefault="007D17F0" w:rsidP="007D17F0">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D17F0" w:rsidRPr="005A28C0" w:rsidRDefault="007D17F0" w:rsidP="007D17F0">
            <w:pPr>
              <w:rPr>
                <w:rFonts w:ascii="Arial" w:hAnsi="Arial" w:cs="Arial"/>
                <w:b/>
                <w:bCs/>
                <w:sz w:val="18"/>
              </w:rPr>
            </w:pPr>
            <w:r w:rsidRPr="005A28C0">
              <w:rPr>
                <w:rFonts w:ascii="Arial" w:hAnsi="Arial" w:cs="Arial"/>
                <w:b/>
                <w:bCs/>
                <w:sz w:val="18"/>
                <w:szCs w:val="22"/>
              </w:rPr>
              <w:t>Sample Values</w:t>
            </w:r>
          </w:p>
        </w:tc>
      </w:tr>
      <w:tr w:rsidR="007D17F0" w:rsidRPr="001B623F" w:rsidTr="007D17F0">
        <w:tc>
          <w:tcPr>
            <w:tcW w:w="1368" w:type="dxa"/>
          </w:tcPr>
          <w:p w:rsidR="007D17F0" w:rsidRPr="005A28C0" w:rsidRDefault="00302A2A" w:rsidP="007D17F0">
            <w:pPr>
              <w:rPr>
                <w:rFonts w:ascii="Arial" w:hAnsi="Arial" w:cs="Arial"/>
                <w:b/>
                <w:sz w:val="18"/>
              </w:rPr>
            </w:pPr>
            <w:proofErr w:type="spellStart"/>
            <w:r>
              <w:rPr>
                <w:rFonts w:ascii="Arial" w:hAnsi="Arial" w:cs="Arial"/>
                <w:b/>
                <w:sz w:val="18"/>
                <w:szCs w:val="22"/>
              </w:rPr>
              <w:t>qtree</w:t>
            </w:r>
            <w:proofErr w:type="spellEnd"/>
          </w:p>
        </w:tc>
        <w:tc>
          <w:tcPr>
            <w:tcW w:w="3240" w:type="dxa"/>
          </w:tcPr>
          <w:p w:rsidR="007D17F0" w:rsidRPr="005A28C0" w:rsidRDefault="007D17F0" w:rsidP="007D17F0">
            <w:pPr>
              <w:rPr>
                <w:rFonts w:ascii="Arial" w:hAnsi="Arial" w:cs="Arial"/>
                <w:sz w:val="18"/>
              </w:rPr>
            </w:pPr>
            <w:proofErr w:type="spellStart"/>
            <w:r>
              <w:rPr>
                <w:rFonts w:ascii="Arial" w:hAnsi="Arial" w:cs="Arial"/>
                <w:sz w:val="18"/>
              </w:rPr>
              <w:t>qtree</w:t>
            </w:r>
            <w:proofErr w:type="spellEnd"/>
            <w:r>
              <w:rPr>
                <w:rFonts w:ascii="Arial" w:hAnsi="Arial" w:cs="Arial"/>
                <w:sz w:val="18"/>
              </w:rPr>
              <w:t xml:space="preserve"> descriptor</w:t>
            </w:r>
          </w:p>
        </w:tc>
        <w:tc>
          <w:tcPr>
            <w:tcW w:w="3914" w:type="dxa"/>
          </w:tcPr>
          <w:p w:rsidR="007D17F0" w:rsidRDefault="007D17F0" w:rsidP="007D17F0">
            <w:pPr>
              <w:rPr>
                <w:rFonts w:ascii="Arial" w:hAnsi="Arial" w:cs="Arial"/>
                <w:sz w:val="18"/>
              </w:rPr>
            </w:pPr>
            <w:proofErr w:type="spellStart"/>
            <w:r>
              <w:rPr>
                <w:rFonts w:ascii="Arial" w:hAnsi="Arial" w:cs="Arial"/>
                <w:sz w:val="18"/>
              </w:rPr>
              <w:t>qtree</w:t>
            </w:r>
            <w:proofErr w:type="spellEnd"/>
          </w:p>
          <w:p w:rsidR="007D17F0" w:rsidRPr="005A28C0" w:rsidRDefault="007D17F0" w:rsidP="007D17F0">
            <w:pPr>
              <w:rPr>
                <w:rFonts w:ascii="Arial" w:hAnsi="Arial" w:cs="Arial"/>
                <w:sz w:val="18"/>
              </w:rPr>
            </w:pPr>
          </w:p>
        </w:tc>
      </w:tr>
    </w:tbl>
    <w:p w:rsidR="007D17F0" w:rsidRDefault="00295735" w:rsidP="0074395A">
      <w:pPr>
        <w:pStyle w:val="BodyText"/>
        <w:rPr>
          <w:lang w:val="pt-BR"/>
        </w:rPr>
      </w:pPr>
      <w:r w:rsidRPr="00B54134">
        <w:rPr>
          <w:b/>
          <w:lang w:val="pt-BR"/>
        </w:rPr>
        <w:t xml:space="preserve">Examples: </w:t>
      </w:r>
      <w:r w:rsidR="00C05037" w:rsidRPr="00C710AF">
        <w:rPr>
          <w:lang w:val="pt-BR"/>
        </w:rPr>
        <w:t>uk1p</w:t>
      </w:r>
      <w:r w:rsidR="00C05037">
        <w:rPr>
          <w:b/>
          <w:lang w:val="pt-BR"/>
        </w:rPr>
        <w:t>-</w:t>
      </w:r>
      <w:r w:rsidR="00C05037" w:rsidRPr="0074395A">
        <w:rPr>
          <w:lang w:val="fr-FR"/>
        </w:rPr>
        <w:t>vis001_r0</w:t>
      </w:r>
      <w:r w:rsidR="00C05037">
        <w:rPr>
          <w:lang w:val="fr-FR"/>
        </w:rPr>
        <w:t>1m</w:t>
      </w:r>
      <w:r w:rsidR="00C05037" w:rsidRPr="0074395A">
        <w:rPr>
          <w:lang w:val="fr-FR"/>
        </w:rPr>
        <w:t>_001_</w:t>
      </w:r>
      <w:r w:rsidR="00C05037">
        <w:rPr>
          <w:lang w:val="fr-FR"/>
        </w:rPr>
        <w:t>os_qtree</w:t>
      </w:r>
    </w:p>
    <w:p w:rsidR="0074395A" w:rsidRDefault="00923EB7" w:rsidP="0074395A">
      <w:pPr>
        <w:pStyle w:val="Heading3"/>
        <w:tabs>
          <w:tab w:val="clear" w:pos="-90"/>
          <w:tab w:val="clear" w:pos="1620"/>
          <w:tab w:val="left" w:pos="245"/>
          <w:tab w:val="num" w:pos="720"/>
          <w:tab w:val="left" w:pos="810"/>
          <w:tab w:val="num" w:pos="900"/>
        </w:tabs>
        <w:spacing w:before="360" w:after="120"/>
        <w:ind w:left="720"/>
      </w:pPr>
      <w:bookmarkStart w:id="249" w:name="_Toc299615904"/>
      <w:r>
        <w:t>VMware (ESX) p</w:t>
      </w:r>
      <w:r w:rsidR="0074395A">
        <w:t xml:space="preserve">age and </w:t>
      </w:r>
      <w:proofErr w:type="spellStart"/>
      <w:r w:rsidR="0074395A">
        <w:t>vswap</w:t>
      </w:r>
      <w:proofErr w:type="spellEnd"/>
      <w:r w:rsidR="0074395A">
        <w:t xml:space="preserve"> volumes</w:t>
      </w:r>
      <w:bookmarkEnd w:id="249"/>
      <w:r>
        <w:t xml:space="preserve"> </w:t>
      </w:r>
    </w:p>
    <w:p w:rsidR="0074395A" w:rsidRDefault="0074395A" w:rsidP="0074395A">
      <w:pPr>
        <w:pStyle w:val="BodyText"/>
        <w:rPr>
          <w:lang w:val="en-US"/>
        </w:rPr>
      </w:pPr>
      <w:r>
        <w:rPr>
          <w:lang w:val="en-US"/>
        </w:rPr>
        <w:t xml:space="preserve">VM guest page and VMware/ESX </w:t>
      </w:r>
      <w:proofErr w:type="spellStart"/>
      <w:r>
        <w:rPr>
          <w:lang w:val="en-US"/>
        </w:rPr>
        <w:t>vswap</w:t>
      </w:r>
      <w:proofErr w:type="spellEnd"/>
      <w:r>
        <w:rPr>
          <w:lang w:val="en-US"/>
        </w:rPr>
        <w:t xml:space="preserve"> volumes. These are also added to the VMware cluster as data stores but serve a different purpose from normal O/S and data volumes. Under normal circumstances there should be an equivalent page or </w:t>
      </w:r>
      <w:proofErr w:type="spellStart"/>
      <w:r>
        <w:rPr>
          <w:lang w:val="en-US"/>
        </w:rPr>
        <w:t>vswap</w:t>
      </w:r>
      <w:proofErr w:type="spellEnd"/>
      <w:r>
        <w:rPr>
          <w:lang w:val="en-US"/>
        </w:rPr>
        <w:t xml:space="preserve"> volume for every O/S and data volume.</w:t>
      </w:r>
    </w:p>
    <w:p w:rsidR="0074395A" w:rsidRDefault="0074395A" w:rsidP="0074395A">
      <w:pPr>
        <w:pStyle w:val="BodyText"/>
        <w:rPr>
          <w:lang w:val="en-US"/>
        </w:rPr>
      </w:pPr>
      <w:r>
        <w:rPr>
          <w:lang w:val="en-US"/>
        </w:rPr>
        <w:t>The underscore character is used as a field separator.</w:t>
      </w:r>
    </w:p>
    <w:tbl>
      <w:tblPr>
        <w:tblW w:w="0" w:type="auto"/>
        <w:tblInd w:w="1058" w:type="dxa"/>
        <w:tblLook w:val="0000"/>
      </w:tblPr>
      <w:tblGrid>
        <w:gridCol w:w="323"/>
        <w:gridCol w:w="270"/>
        <w:gridCol w:w="394"/>
        <w:gridCol w:w="394"/>
        <w:gridCol w:w="394"/>
        <w:gridCol w:w="394"/>
        <w:gridCol w:w="394"/>
        <w:gridCol w:w="394"/>
        <w:gridCol w:w="394"/>
        <w:gridCol w:w="394"/>
        <w:gridCol w:w="394"/>
        <w:gridCol w:w="394"/>
        <w:gridCol w:w="394"/>
        <w:gridCol w:w="394"/>
        <w:gridCol w:w="394"/>
        <w:gridCol w:w="394"/>
      </w:tblGrid>
      <w:tr w:rsidR="00302A2A" w:rsidRPr="007D17F0" w:rsidTr="00BA69D2">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lastRenderedPageBreak/>
              <w:t>1</w:t>
            </w:r>
          </w:p>
        </w:tc>
        <w:tc>
          <w:tcPr>
            <w:tcW w:w="0" w:type="auto"/>
          </w:tcPr>
          <w:p w:rsidR="00302A2A" w:rsidRPr="007D17F0" w:rsidRDefault="00302A2A" w:rsidP="00BA69D2">
            <w:pPr>
              <w:jc w:val="center"/>
              <w:rPr>
                <w:rFonts w:ascii="Arial" w:hAnsi="Arial" w:cs="Arial"/>
                <w:sz w:val="16"/>
                <w:szCs w:val="16"/>
              </w:rPr>
            </w:pPr>
            <w:r>
              <w:rPr>
                <w:rFonts w:ascii="Arial" w:hAnsi="Arial" w:cs="Arial"/>
                <w:sz w:val="16"/>
                <w:szCs w:val="16"/>
              </w:rPr>
              <w:t>-</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12</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13</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14</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15</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16</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17</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19</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20</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21</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22</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23</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24</w:t>
            </w:r>
          </w:p>
        </w:tc>
        <w:tc>
          <w:tcPr>
            <w:tcW w:w="0" w:type="auto"/>
          </w:tcPr>
          <w:p w:rsidR="00302A2A" w:rsidRPr="007D17F0" w:rsidRDefault="00302A2A" w:rsidP="00BA69D2">
            <w:pPr>
              <w:rPr>
                <w:rFonts w:ascii="Arial" w:hAnsi="Arial" w:cs="Arial"/>
                <w:sz w:val="16"/>
                <w:szCs w:val="16"/>
              </w:rPr>
            </w:pPr>
            <w:r w:rsidRPr="007D17F0">
              <w:rPr>
                <w:rFonts w:ascii="Arial" w:hAnsi="Arial" w:cs="Arial"/>
                <w:sz w:val="16"/>
                <w:szCs w:val="16"/>
              </w:rPr>
              <w:t>25</w:t>
            </w:r>
          </w:p>
        </w:tc>
        <w:tc>
          <w:tcPr>
            <w:tcW w:w="0" w:type="auto"/>
          </w:tcPr>
          <w:p w:rsidR="00302A2A" w:rsidRPr="007D17F0" w:rsidRDefault="00302A2A" w:rsidP="00BA69D2">
            <w:pPr>
              <w:rPr>
                <w:rFonts w:ascii="Arial" w:hAnsi="Arial" w:cs="Arial"/>
                <w:sz w:val="16"/>
                <w:szCs w:val="16"/>
              </w:rPr>
            </w:pPr>
            <w:r w:rsidRPr="007D17F0">
              <w:rPr>
                <w:rFonts w:ascii="Arial" w:hAnsi="Arial" w:cs="Arial"/>
                <w:sz w:val="16"/>
                <w:szCs w:val="16"/>
              </w:rPr>
              <w:t>26</w:t>
            </w:r>
          </w:p>
        </w:tc>
      </w:tr>
      <w:tr w:rsidR="00302A2A" w:rsidRPr="007D17F0" w:rsidTr="00BA69D2">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V</w:t>
            </w:r>
          </w:p>
        </w:tc>
        <w:tc>
          <w:tcPr>
            <w:tcW w:w="0" w:type="auto"/>
          </w:tcPr>
          <w:p w:rsidR="00302A2A" w:rsidRPr="007D17F0" w:rsidRDefault="00302A2A" w:rsidP="00BA69D2">
            <w:pPr>
              <w:jc w:val="center"/>
              <w:rPr>
                <w:rFonts w:ascii="Arial" w:hAnsi="Arial" w:cs="Arial"/>
                <w:sz w:val="16"/>
                <w:szCs w:val="16"/>
              </w:rPr>
            </w:pP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V</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_</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_</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N</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N</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N</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_</w:t>
            </w:r>
          </w:p>
        </w:tc>
        <w:tc>
          <w:tcPr>
            <w:tcW w:w="0" w:type="auto"/>
          </w:tcPr>
          <w:p w:rsidR="00302A2A" w:rsidRPr="007D17F0" w:rsidRDefault="00302A2A" w:rsidP="00BA69D2">
            <w:pPr>
              <w:jc w:val="center"/>
              <w:rPr>
                <w:rFonts w:ascii="Arial" w:hAnsi="Arial" w:cs="Arial"/>
                <w:sz w:val="16"/>
                <w:szCs w:val="16"/>
              </w:rPr>
            </w:pPr>
            <w:r>
              <w:rPr>
                <w:rFonts w:ascii="Arial" w:hAnsi="Arial" w:cs="Arial"/>
                <w:sz w:val="16"/>
                <w:szCs w:val="16"/>
              </w:rPr>
              <w:t>v</w:t>
            </w:r>
          </w:p>
        </w:tc>
        <w:tc>
          <w:tcPr>
            <w:tcW w:w="0" w:type="auto"/>
          </w:tcPr>
          <w:p w:rsidR="00302A2A" w:rsidRPr="007D17F0" w:rsidRDefault="00302A2A" w:rsidP="00BA69D2">
            <w:pPr>
              <w:rPr>
                <w:rFonts w:ascii="Arial" w:hAnsi="Arial" w:cs="Arial"/>
                <w:sz w:val="16"/>
                <w:szCs w:val="16"/>
              </w:rPr>
            </w:pPr>
            <w:r>
              <w:rPr>
                <w:rFonts w:ascii="Arial" w:hAnsi="Arial" w:cs="Arial"/>
                <w:sz w:val="16"/>
                <w:szCs w:val="16"/>
              </w:rPr>
              <w:t>o</w:t>
            </w:r>
          </w:p>
        </w:tc>
        <w:tc>
          <w:tcPr>
            <w:tcW w:w="0" w:type="auto"/>
          </w:tcPr>
          <w:p w:rsidR="00302A2A" w:rsidRPr="007D17F0" w:rsidRDefault="00302A2A" w:rsidP="00BA69D2">
            <w:pPr>
              <w:tabs>
                <w:tab w:val="center" w:pos="89"/>
              </w:tabs>
              <w:rPr>
                <w:rFonts w:ascii="Arial" w:hAnsi="Arial" w:cs="Arial"/>
                <w:sz w:val="16"/>
                <w:szCs w:val="16"/>
              </w:rPr>
            </w:pPr>
            <w:r>
              <w:rPr>
                <w:rFonts w:ascii="Arial" w:hAnsi="Arial" w:cs="Arial"/>
                <w:sz w:val="16"/>
                <w:szCs w:val="16"/>
              </w:rPr>
              <w:t>l</w:t>
            </w:r>
          </w:p>
        </w:tc>
      </w:tr>
    </w:tbl>
    <w:p w:rsidR="0074395A" w:rsidRDefault="0074395A" w:rsidP="0074395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668"/>
        <w:gridCol w:w="2940"/>
        <w:gridCol w:w="3914"/>
      </w:tblGrid>
      <w:tr w:rsidR="0074395A" w:rsidRPr="001B623F" w:rsidTr="00302A2A">
        <w:tc>
          <w:tcPr>
            <w:tcW w:w="1668"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Field</w:t>
            </w:r>
          </w:p>
        </w:tc>
        <w:tc>
          <w:tcPr>
            <w:tcW w:w="2940"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4395A" w:rsidRPr="005A28C0" w:rsidRDefault="0074395A" w:rsidP="0074395A">
            <w:pPr>
              <w:autoSpaceDE w:val="0"/>
              <w:autoSpaceDN w:val="0"/>
              <w:adjustRightInd w:val="0"/>
              <w:rPr>
                <w:rFonts w:ascii="Arial" w:hAnsi="Arial" w:cs="Arial"/>
                <w:b/>
                <w:bCs/>
                <w:sz w:val="18"/>
              </w:rPr>
            </w:pPr>
            <w:r>
              <w:rPr>
                <w:rFonts w:ascii="Arial" w:hAnsi="Arial" w:cs="Arial"/>
                <w:b/>
                <w:bCs/>
                <w:sz w:val="18"/>
              </w:rPr>
              <w:t xml:space="preserve">Sample </w:t>
            </w:r>
            <w:r w:rsidRPr="005A28C0">
              <w:rPr>
                <w:rFonts w:ascii="Arial" w:hAnsi="Arial" w:cs="Arial"/>
                <w:b/>
                <w:bCs/>
                <w:sz w:val="18"/>
              </w:rPr>
              <w:t>values</w:t>
            </w:r>
          </w:p>
        </w:tc>
      </w:tr>
      <w:tr w:rsidR="0074395A" w:rsidRPr="001B623F" w:rsidTr="00302A2A">
        <w:tc>
          <w:tcPr>
            <w:tcW w:w="1668" w:type="dxa"/>
          </w:tcPr>
          <w:p w:rsidR="0074395A" w:rsidRPr="007A6265" w:rsidRDefault="00302A2A" w:rsidP="0074395A">
            <w:pPr>
              <w:autoSpaceDE w:val="0"/>
              <w:autoSpaceDN w:val="0"/>
              <w:adjustRightInd w:val="0"/>
              <w:rPr>
                <w:rFonts w:ascii="Arial" w:hAnsi="Arial" w:cs="Arial"/>
                <w:b/>
                <w:sz w:val="18"/>
                <w:u w:val="single"/>
              </w:rPr>
            </w:pPr>
            <w:r>
              <w:rPr>
                <w:rFonts w:ascii="Arial" w:hAnsi="Arial" w:cs="Arial"/>
                <w:b/>
                <w:sz w:val="18"/>
                <w:u w:val="single"/>
              </w:rPr>
              <w:t>VVVVVVVVVVVV</w:t>
            </w:r>
          </w:p>
        </w:tc>
        <w:tc>
          <w:tcPr>
            <w:tcW w:w="2940" w:type="dxa"/>
          </w:tcPr>
          <w:p w:rsidR="0074395A" w:rsidRPr="005A28C0" w:rsidRDefault="0074395A" w:rsidP="0074395A">
            <w:pPr>
              <w:rPr>
                <w:rFonts w:ascii="Arial" w:hAnsi="Arial" w:cs="Arial"/>
                <w:sz w:val="18"/>
              </w:rPr>
            </w:pPr>
            <w:r>
              <w:rPr>
                <w:rFonts w:ascii="Arial" w:hAnsi="Arial" w:cs="Arial"/>
                <w:sz w:val="18"/>
              </w:rPr>
              <w:t>VMware (VI) cluster name with the site name</w:t>
            </w:r>
            <w:r w:rsidR="005D1551">
              <w:rPr>
                <w:rFonts w:ascii="Arial" w:hAnsi="Arial" w:cs="Arial"/>
                <w:sz w:val="18"/>
              </w:rPr>
              <w:t xml:space="preserve"> </w:t>
            </w:r>
            <w:proofErr w:type="gramStart"/>
            <w:r w:rsidR="005D1551">
              <w:rPr>
                <w:rFonts w:ascii="Arial" w:hAnsi="Arial" w:cs="Arial"/>
                <w:sz w:val="18"/>
              </w:rPr>
              <w:t xml:space="preserve">and </w:t>
            </w:r>
            <w:r>
              <w:rPr>
                <w:rFonts w:ascii="Arial" w:hAnsi="Arial" w:cs="Arial"/>
                <w:sz w:val="18"/>
              </w:rPr>
              <w:t xml:space="preserve"> environment</w:t>
            </w:r>
            <w:proofErr w:type="gramEnd"/>
            <w:r>
              <w:rPr>
                <w:rFonts w:ascii="Arial" w:hAnsi="Arial" w:cs="Arial"/>
                <w:sz w:val="18"/>
              </w:rPr>
              <w:t xml:space="preserve"> </w:t>
            </w:r>
            <w:r w:rsidR="005D1551">
              <w:rPr>
                <w:rFonts w:ascii="Arial" w:hAnsi="Arial" w:cs="Arial"/>
                <w:sz w:val="18"/>
              </w:rPr>
              <w:t>name</w:t>
            </w:r>
            <w:r w:rsidR="00302A2A">
              <w:rPr>
                <w:rFonts w:ascii="Arial" w:hAnsi="Arial" w:cs="Arial"/>
                <w:sz w:val="18"/>
              </w:rPr>
              <w:t xml:space="preserve"> (12 Characters)</w:t>
            </w:r>
            <w:r w:rsidR="005D1551">
              <w:rPr>
                <w:rFonts w:ascii="Arial" w:hAnsi="Arial" w:cs="Arial"/>
                <w:sz w:val="18"/>
              </w:rPr>
              <w:t>.</w:t>
            </w:r>
          </w:p>
        </w:tc>
        <w:tc>
          <w:tcPr>
            <w:tcW w:w="3914" w:type="dxa"/>
          </w:tcPr>
          <w:p w:rsidR="0074395A" w:rsidRDefault="00302A2A" w:rsidP="0074395A">
            <w:pPr>
              <w:rPr>
                <w:rFonts w:ascii="Arial" w:hAnsi="Arial" w:cs="Arial"/>
                <w:sz w:val="20"/>
                <w:szCs w:val="20"/>
                <w:lang w:val="en-US"/>
              </w:rPr>
            </w:pPr>
            <w:r>
              <w:rPr>
                <w:rFonts w:ascii="Arial" w:hAnsi="Arial" w:cs="Arial"/>
                <w:sz w:val="20"/>
                <w:szCs w:val="20"/>
                <w:lang w:val="en-US"/>
              </w:rPr>
              <w:t>uk2p_</w:t>
            </w:r>
            <w:r w:rsidR="0074395A" w:rsidRPr="00FD045A">
              <w:rPr>
                <w:rFonts w:ascii="Arial" w:hAnsi="Arial" w:cs="Arial"/>
                <w:sz w:val="20"/>
                <w:szCs w:val="20"/>
                <w:lang w:val="en-US"/>
              </w:rPr>
              <w:t>vis001</w:t>
            </w:r>
          </w:p>
          <w:p w:rsidR="0074395A" w:rsidRPr="005A28C0" w:rsidRDefault="00302A2A" w:rsidP="0074395A">
            <w:pPr>
              <w:rPr>
                <w:rFonts w:ascii="Arial" w:hAnsi="Arial" w:cs="Arial"/>
                <w:sz w:val="18"/>
              </w:rPr>
            </w:pPr>
            <w:r>
              <w:rPr>
                <w:rFonts w:ascii="Arial" w:hAnsi="Arial" w:cs="Arial"/>
                <w:sz w:val="20"/>
                <w:szCs w:val="20"/>
                <w:lang w:val="en-US"/>
              </w:rPr>
              <w:t>uk2p_</w:t>
            </w:r>
            <w:r w:rsidR="0074395A">
              <w:rPr>
                <w:rFonts w:ascii="Arial" w:hAnsi="Arial" w:cs="Arial"/>
                <w:sz w:val="20"/>
                <w:szCs w:val="20"/>
                <w:lang w:val="en-US"/>
              </w:rPr>
              <w:t>vic010</w:t>
            </w:r>
          </w:p>
        </w:tc>
      </w:tr>
    </w:tbl>
    <w:p w:rsidR="0074395A" w:rsidRPr="000E6AD5" w:rsidRDefault="0074395A" w:rsidP="0074395A">
      <w:pPr>
        <w:autoSpaceDE w:val="0"/>
        <w:autoSpaceDN w:val="0"/>
        <w:adjustRightInd w:val="0"/>
        <w:rPr>
          <w:color w:val="000000"/>
        </w:rPr>
      </w:pPr>
    </w:p>
    <w:p w:rsidR="0074395A" w:rsidRPr="000E6AD5" w:rsidRDefault="0074395A" w:rsidP="0074395A">
      <w:pPr>
        <w:autoSpaceDE w:val="0"/>
        <w:autoSpaceDN w:val="0"/>
        <w:adjustRightInd w:val="0"/>
        <w:rPr>
          <w:color w:val="000000"/>
        </w:rPr>
      </w:pPr>
    </w:p>
    <w:p w:rsidR="0074395A" w:rsidRDefault="0074395A" w:rsidP="0074395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18"/>
              </w:rPr>
            </w:pPr>
            <w:r>
              <w:rPr>
                <w:rFonts w:ascii="Arial" w:hAnsi="Arial" w:cs="Arial"/>
                <w:b/>
                <w:bCs/>
                <w:sz w:val="18"/>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18"/>
              </w:rPr>
            </w:pPr>
            <w:r>
              <w:rPr>
                <w:rFonts w:ascii="Arial" w:hAnsi="Arial" w:cs="Arial"/>
                <w:b/>
                <w:bCs/>
                <w:sz w:val="18"/>
              </w:rPr>
              <w:t>Description</w:t>
            </w:r>
          </w:p>
        </w:tc>
        <w:tc>
          <w:tcPr>
            <w:tcW w:w="3914" w:type="dxa"/>
            <w:shd w:val="clear" w:color="auto" w:fill="DDD1FF"/>
          </w:tcPr>
          <w:p w:rsidR="0074395A" w:rsidRPr="005A28C0" w:rsidRDefault="000407CC" w:rsidP="0074395A">
            <w:pPr>
              <w:autoSpaceDE w:val="0"/>
              <w:autoSpaceDN w:val="0"/>
              <w:adjustRightInd w:val="0"/>
              <w:rPr>
                <w:rFonts w:ascii="Arial" w:hAnsi="Arial" w:cs="Arial"/>
                <w:b/>
                <w:bCs/>
                <w:sz w:val="18"/>
              </w:rPr>
            </w:pPr>
            <w:r>
              <w:rPr>
                <w:rFonts w:ascii="Arial" w:hAnsi="Arial" w:cs="Arial"/>
                <w:b/>
                <w:bCs/>
                <w:sz w:val="18"/>
              </w:rPr>
              <w:t>V</w:t>
            </w:r>
            <w:r w:rsidR="0074395A">
              <w:rPr>
                <w:rFonts w:ascii="Arial" w:hAnsi="Arial" w:cs="Arial"/>
                <w:b/>
                <w:bCs/>
                <w:sz w:val="18"/>
              </w:rPr>
              <w:t>alues</w:t>
            </w:r>
          </w:p>
        </w:tc>
      </w:tr>
      <w:tr w:rsidR="0074395A" w:rsidRPr="0074395A" w:rsidTr="0074395A">
        <w:tc>
          <w:tcPr>
            <w:tcW w:w="1368" w:type="dxa"/>
          </w:tcPr>
          <w:p w:rsidR="0074395A" w:rsidRPr="00BC6F59" w:rsidRDefault="0074395A" w:rsidP="0074395A">
            <w:pPr>
              <w:autoSpaceDE w:val="0"/>
              <w:autoSpaceDN w:val="0"/>
              <w:adjustRightInd w:val="0"/>
              <w:rPr>
                <w:rFonts w:ascii="Arial" w:hAnsi="Arial" w:cs="Arial"/>
                <w:b/>
                <w:sz w:val="18"/>
              </w:rPr>
            </w:pPr>
            <w:proofErr w:type="spellStart"/>
            <w:r w:rsidRPr="00BC6F59">
              <w:rPr>
                <w:rFonts w:ascii="Arial" w:hAnsi="Arial" w:cs="Arial"/>
                <w:b/>
                <w:sz w:val="18"/>
              </w:rPr>
              <w:t>ssss</w:t>
            </w:r>
            <w:proofErr w:type="spellEnd"/>
          </w:p>
        </w:tc>
        <w:tc>
          <w:tcPr>
            <w:tcW w:w="3240" w:type="dxa"/>
          </w:tcPr>
          <w:p w:rsidR="0074395A" w:rsidRPr="005A28C0" w:rsidRDefault="0074395A" w:rsidP="0074395A">
            <w:pPr>
              <w:rPr>
                <w:rFonts w:ascii="Arial" w:hAnsi="Arial" w:cs="Arial"/>
                <w:sz w:val="18"/>
              </w:rPr>
            </w:pPr>
            <w:r>
              <w:rPr>
                <w:rFonts w:ascii="Arial" w:hAnsi="Arial" w:cs="Arial"/>
                <w:sz w:val="18"/>
              </w:rPr>
              <w:t xml:space="preserve">VM guest page or VMware/ESX </w:t>
            </w:r>
            <w:proofErr w:type="spellStart"/>
            <w:r>
              <w:rPr>
                <w:rFonts w:ascii="Arial" w:hAnsi="Arial" w:cs="Arial"/>
                <w:sz w:val="18"/>
              </w:rPr>
              <w:t>vswap</w:t>
            </w:r>
            <w:proofErr w:type="spellEnd"/>
            <w:r>
              <w:rPr>
                <w:rFonts w:ascii="Arial" w:hAnsi="Arial" w:cs="Arial"/>
                <w:sz w:val="18"/>
              </w:rPr>
              <w:t xml:space="preserve"> descriptor.</w:t>
            </w:r>
          </w:p>
        </w:tc>
        <w:tc>
          <w:tcPr>
            <w:tcW w:w="3914" w:type="dxa"/>
          </w:tcPr>
          <w:p w:rsidR="0074395A" w:rsidRPr="0074395A" w:rsidRDefault="0074395A" w:rsidP="0074395A">
            <w:pPr>
              <w:rPr>
                <w:rFonts w:ascii="Arial" w:hAnsi="Arial" w:cs="Arial"/>
                <w:sz w:val="18"/>
                <w:lang w:val="fr-FR"/>
              </w:rPr>
            </w:pPr>
            <w:r w:rsidRPr="0074395A">
              <w:rPr>
                <w:rFonts w:ascii="Arial" w:hAnsi="Arial" w:cs="Arial"/>
                <w:sz w:val="18"/>
                <w:lang w:val="fr-FR"/>
              </w:rPr>
              <w:t>page (page swap files)</w:t>
            </w:r>
          </w:p>
          <w:p w:rsidR="0074395A" w:rsidRPr="0074395A" w:rsidRDefault="0074395A" w:rsidP="0074395A">
            <w:pPr>
              <w:rPr>
                <w:rFonts w:ascii="Arial" w:hAnsi="Arial" w:cs="Arial"/>
                <w:sz w:val="18"/>
                <w:lang w:val="fr-FR"/>
              </w:rPr>
            </w:pPr>
            <w:proofErr w:type="spellStart"/>
            <w:r w:rsidRPr="0074395A">
              <w:rPr>
                <w:rFonts w:ascii="Arial" w:hAnsi="Arial" w:cs="Arial"/>
                <w:sz w:val="18"/>
                <w:lang w:val="fr-FR"/>
              </w:rPr>
              <w:t>vswp</w:t>
            </w:r>
            <w:proofErr w:type="spellEnd"/>
            <w:r w:rsidRPr="0074395A">
              <w:rPr>
                <w:rFonts w:ascii="Arial" w:hAnsi="Arial" w:cs="Arial"/>
                <w:sz w:val="18"/>
                <w:lang w:val="fr-FR"/>
              </w:rPr>
              <w:t xml:space="preserve"> (ESX swap files)</w:t>
            </w:r>
          </w:p>
        </w:tc>
      </w:tr>
    </w:tbl>
    <w:p w:rsidR="0074395A" w:rsidRPr="0074395A" w:rsidRDefault="0074395A" w:rsidP="0074395A">
      <w:pPr>
        <w:autoSpaceDE w:val="0"/>
        <w:autoSpaceDN w:val="0"/>
        <w:adjustRightInd w:val="0"/>
        <w:rPr>
          <w:color w:val="000000"/>
          <w:lang w:val="fr-FR"/>
        </w:rPr>
      </w:pPr>
    </w:p>
    <w:p w:rsidR="0074395A" w:rsidRPr="0074395A" w:rsidRDefault="0074395A" w:rsidP="0074395A">
      <w:pPr>
        <w:autoSpaceDE w:val="0"/>
        <w:autoSpaceDN w:val="0"/>
        <w:adjustRightInd w:val="0"/>
        <w:rPr>
          <w:color w:val="000000"/>
          <w:lang w:val="fr-FR"/>
        </w:rPr>
      </w:pPr>
    </w:p>
    <w:tbl>
      <w:tblPr>
        <w:tblpPr w:leftFromText="180" w:rightFromText="180" w:vertAnchor="text" w:horzAnchor="margin" w:tblpX="648" w:tblpY="114"/>
        <w:tblW w:w="0" w:type="auto"/>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74395A" w:rsidRPr="005A28C0" w:rsidRDefault="0074395A" w:rsidP="0074395A">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74395A" w:rsidRPr="005A28C0" w:rsidRDefault="000407CC" w:rsidP="0074395A">
            <w:pPr>
              <w:autoSpaceDE w:val="0"/>
              <w:autoSpaceDN w:val="0"/>
              <w:adjustRightInd w:val="0"/>
              <w:rPr>
                <w:rFonts w:ascii="Arial" w:hAnsi="Arial" w:cs="Arial"/>
                <w:b/>
                <w:bCs/>
                <w:sz w:val="18"/>
              </w:rPr>
            </w:pPr>
            <w:r w:rsidRPr="005A28C0">
              <w:rPr>
                <w:rFonts w:ascii="Arial" w:hAnsi="Arial" w:cs="Arial"/>
                <w:b/>
                <w:bCs/>
                <w:sz w:val="18"/>
              </w:rPr>
              <w:t>V</w:t>
            </w:r>
            <w:r w:rsidR="0074395A" w:rsidRPr="005A28C0">
              <w:rPr>
                <w:rFonts w:ascii="Arial" w:hAnsi="Arial" w:cs="Arial"/>
                <w:b/>
                <w:bCs/>
                <w:sz w:val="18"/>
              </w:rPr>
              <w:t>alues</w:t>
            </w:r>
          </w:p>
        </w:tc>
      </w:tr>
      <w:tr w:rsidR="0074395A" w:rsidRPr="001B623F" w:rsidTr="0074395A">
        <w:tc>
          <w:tcPr>
            <w:tcW w:w="1368" w:type="dxa"/>
          </w:tcPr>
          <w:p w:rsidR="0074395A" w:rsidRPr="007A6265" w:rsidRDefault="0074395A" w:rsidP="0074395A">
            <w:pPr>
              <w:autoSpaceDE w:val="0"/>
              <w:autoSpaceDN w:val="0"/>
              <w:adjustRightInd w:val="0"/>
              <w:rPr>
                <w:rFonts w:ascii="Arial" w:hAnsi="Arial" w:cs="Arial"/>
                <w:b/>
                <w:sz w:val="18"/>
              </w:rPr>
            </w:pPr>
            <w:r>
              <w:rPr>
                <w:rFonts w:ascii="Arial" w:hAnsi="Arial" w:cs="Arial"/>
                <w:b/>
                <w:sz w:val="18"/>
              </w:rPr>
              <w:t>NNN</w:t>
            </w:r>
          </w:p>
        </w:tc>
        <w:tc>
          <w:tcPr>
            <w:tcW w:w="3240" w:type="dxa"/>
          </w:tcPr>
          <w:p w:rsidR="0074395A" w:rsidRPr="005A28C0" w:rsidRDefault="0074395A" w:rsidP="0074395A">
            <w:pPr>
              <w:rPr>
                <w:rFonts w:ascii="Arial" w:hAnsi="Arial" w:cs="Arial"/>
                <w:sz w:val="18"/>
              </w:rPr>
            </w:pPr>
            <w:r>
              <w:rPr>
                <w:rFonts w:ascii="Arial" w:hAnsi="Arial" w:cs="Arial"/>
                <w:sz w:val="18"/>
              </w:rPr>
              <w:t>Volume numbering</w:t>
            </w:r>
          </w:p>
        </w:tc>
        <w:tc>
          <w:tcPr>
            <w:tcW w:w="3914" w:type="dxa"/>
          </w:tcPr>
          <w:p w:rsidR="0074395A" w:rsidRPr="005A28C0" w:rsidRDefault="0074395A" w:rsidP="0074395A">
            <w:pPr>
              <w:rPr>
                <w:rFonts w:ascii="Arial" w:hAnsi="Arial" w:cs="Arial"/>
                <w:sz w:val="18"/>
              </w:rPr>
            </w:pPr>
            <w:r>
              <w:rPr>
                <w:rFonts w:ascii="Arial" w:hAnsi="Arial" w:cs="Arial"/>
                <w:sz w:val="18"/>
              </w:rPr>
              <w:t>001-999</w:t>
            </w:r>
          </w:p>
        </w:tc>
      </w:tr>
    </w:tbl>
    <w:p w:rsidR="0074395A" w:rsidRDefault="0074395A" w:rsidP="0074395A">
      <w:pPr>
        <w:pStyle w:val="BodyText"/>
        <w:rPr>
          <w:lang w:val="en-US"/>
        </w:rPr>
      </w:pPr>
    </w:p>
    <w:tbl>
      <w:tblPr>
        <w:tblW w:w="0" w:type="auto"/>
        <w:tblInd w:w="648" w:type="dxa"/>
        <w:tblLayout w:type="fixed"/>
        <w:tblLook w:val="01E0"/>
      </w:tblPr>
      <w:tblGrid>
        <w:gridCol w:w="1368"/>
        <w:gridCol w:w="3240"/>
        <w:gridCol w:w="3914"/>
      </w:tblGrid>
      <w:tr w:rsidR="0074395A" w:rsidRPr="001B623F" w:rsidTr="0074395A">
        <w:tc>
          <w:tcPr>
            <w:tcW w:w="1368"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74395A" w:rsidRPr="005A28C0" w:rsidRDefault="0074395A" w:rsidP="0074395A">
            <w:pPr>
              <w:rPr>
                <w:rFonts w:ascii="Arial" w:hAnsi="Arial" w:cs="Arial"/>
                <w:b/>
                <w:bCs/>
                <w:sz w:val="18"/>
              </w:rPr>
            </w:pPr>
            <w:r w:rsidRPr="005A28C0">
              <w:rPr>
                <w:rFonts w:ascii="Arial" w:hAnsi="Arial" w:cs="Arial"/>
                <w:b/>
                <w:bCs/>
                <w:sz w:val="18"/>
                <w:szCs w:val="22"/>
              </w:rPr>
              <w:t>Sample Values</w:t>
            </w:r>
          </w:p>
        </w:tc>
      </w:tr>
      <w:tr w:rsidR="0074395A" w:rsidRPr="001B623F" w:rsidTr="0074395A">
        <w:tc>
          <w:tcPr>
            <w:tcW w:w="1368" w:type="dxa"/>
          </w:tcPr>
          <w:p w:rsidR="0074395A" w:rsidRPr="005A28C0" w:rsidRDefault="00302A2A" w:rsidP="0074395A">
            <w:pPr>
              <w:rPr>
                <w:rFonts w:ascii="Arial" w:hAnsi="Arial" w:cs="Arial"/>
                <w:b/>
                <w:sz w:val="18"/>
              </w:rPr>
            </w:pPr>
            <w:proofErr w:type="spellStart"/>
            <w:r>
              <w:rPr>
                <w:rFonts w:ascii="Arial" w:hAnsi="Arial" w:cs="Arial"/>
                <w:b/>
                <w:sz w:val="18"/>
                <w:szCs w:val="22"/>
              </w:rPr>
              <w:t>vol</w:t>
            </w:r>
            <w:proofErr w:type="spellEnd"/>
          </w:p>
        </w:tc>
        <w:tc>
          <w:tcPr>
            <w:tcW w:w="3240" w:type="dxa"/>
          </w:tcPr>
          <w:p w:rsidR="0074395A" w:rsidRPr="005A28C0" w:rsidRDefault="0074395A" w:rsidP="00302A2A">
            <w:pPr>
              <w:rPr>
                <w:rFonts w:ascii="Arial" w:hAnsi="Arial" w:cs="Arial"/>
                <w:sz w:val="18"/>
              </w:rPr>
            </w:pPr>
            <w:r>
              <w:rPr>
                <w:rFonts w:ascii="Arial" w:hAnsi="Arial" w:cs="Arial"/>
                <w:sz w:val="18"/>
              </w:rPr>
              <w:t>Volume descriptor</w:t>
            </w:r>
          </w:p>
        </w:tc>
        <w:tc>
          <w:tcPr>
            <w:tcW w:w="3914" w:type="dxa"/>
          </w:tcPr>
          <w:p w:rsidR="0074395A" w:rsidRDefault="0074395A" w:rsidP="0074395A">
            <w:pPr>
              <w:rPr>
                <w:rFonts w:ascii="Arial" w:hAnsi="Arial" w:cs="Arial"/>
                <w:sz w:val="18"/>
              </w:rPr>
            </w:pPr>
            <w:proofErr w:type="spellStart"/>
            <w:r>
              <w:rPr>
                <w:rFonts w:ascii="Arial" w:hAnsi="Arial" w:cs="Arial"/>
                <w:sz w:val="18"/>
              </w:rPr>
              <w:t>vol</w:t>
            </w:r>
            <w:proofErr w:type="spellEnd"/>
          </w:p>
          <w:p w:rsidR="00093637" w:rsidRPr="005A28C0" w:rsidRDefault="00093637" w:rsidP="00302A2A">
            <w:pPr>
              <w:rPr>
                <w:rFonts w:ascii="Arial" w:hAnsi="Arial" w:cs="Arial"/>
                <w:sz w:val="18"/>
              </w:rPr>
            </w:pPr>
          </w:p>
        </w:tc>
      </w:tr>
    </w:tbl>
    <w:p w:rsidR="0074395A" w:rsidRDefault="0074395A" w:rsidP="0074395A">
      <w:pPr>
        <w:pStyle w:val="BodyText"/>
        <w:rPr>
          <w:lang w:val="fr-FR"/>
        </w:rPr>
      </w:pPr>
      <w:proofErr w:type="spellStart"/>
      <w:r w:rsidRPr="00B41940">
        <w:rPr>
          <w:b/>
          <w:lang w:val="fr-FR"/>
        </w:rPr>
        <w:t>Examples</w:t>
      </w:r>
      <w:proofErr w:type="spellEnd"/>
      <w:r w:rsidR="00B41940" w:rsidRPr="00B41940">
        <w:rPr>
          <w:b/>
          <w:lang w:val="fr-FR"/>
        </w:rPr>
        <w:t xml:space="preserve">: </w:t>
      </w:r>
      <w:r w:rsidR="00C710AF" w:rsidRPr="00C710AF">
        <w:rPr>
          <w:lang w:val="fr-FR"/>
        </w:rPr>
        <w:t>uk2p</w:t>
      </w:r>
      <w:r w:rsidR="00C05037">
        <w:rPr>
          <w:b/>
          <w:lang w:val="fr-FR"/>
        </w:rPr>
        <w:t>_</w:t>
      </w:r>
      <w:r w:rsidRPr="00B41940">
        <w:rPr>
          <w:lang w:val="fr-FR"/>
        </w:rPr>
        <w:t>vis001_page_001_vol</w:t>
      </w:r>
      <w:r w:rsidR="00B41940" w:rsidRPr="00B41940">
        <w:rPr>
          <w:lang w:val="fr-FR"/>
        </w:rPr>
        <w:t xml:space="preserve">,  </w:t>
      </w:r>
      <w:r w:rsidR="00C05037">
        <w:rPr>
          <w:lang w:val="fr-FR"/>
        </w:rPr>
        <w:t>us1s_</w:t>
      </w:r>
      <w:r w:rsidRPr="00B41940">
        <w:rPr>
          <w:lang w:val="fr-FR"/>
        </w:rPr>
        <w:t>vic010_page_008_vol</w:t>
      </w:r>
    </w:p>
    <w:p w:rsidR="00302A2A" w:rsidRDefault="00302A2A" w:rsidP="00302A2A">
      <w:pPr>
        <w:pStyle w:val="Heading3"/>
        <w:tabs>
          <w:tab w:val="clear" w:pos="-90"/>
          <w:tab w:val="clear" w:pos="1620"/>
          <w:tab w:val="left" w:pos="245"/>
          <w:tab w:val="num" w:pos="720"/>
          <w:tab w:val="left" w:pos="810"/>
          <w:tab w:val="num" w:pos="900"/>
        </w:tabs>
        <w:spacing w:before="360" w:after="120"/>
        <w:ind w:left="720"/>
      </w:pPr>
      <w:bookmarkStart w:id="250" w:name="_Toc299615905"/>
      <w:r>
        <w:t xml:space="preserve">VMware (ESX) page and </w:t>
      </w:r>
      <w:proofErr w:type="spellStart"/>
      <w:r>
        <w:t>vswap</w:t>
      </w:r>
      <w:proofErr w:type="spellEnd"/>
      <w:r>
        <w:t xml:space="preserve"> </w:t>
      </w:r>
      <w:proofErr w:type="spellStart"/>
      <w:r>
        <w:t>qtrees</w:t>
      </w:r>
      <w:bookmarkEnd w:id="250"/>
      <w:proofErr w:type="spellEnd"/>
      <w:r>
        <w:t xml:space="preserve"> </w:t>
      </w:r>
    </w:p>
    <w:p w:rsidR="00FE77F0" w:rsidRDefault="00FE77F0" w:rsidP="00FE77F0">
      <w:pPr>
        <w:pStyle w:val="BodyText"/>
        <w:rPr>
          <w:lang w:val="en-US"/>
        </w:rPr>
      </w:pPr>
      <w:r>
        <w:rPr>
          <w:lang w:val="en-US"/>
        </w:rPr>
        <w:t>These will normally follow the volume name with the _</w:t>
      </w:r>
      <w:proofErr w:type="spellStart"/>
      <w:r>
        <w:rPr>
          <w:lang w:val="en-US"/>
        </w:rPr>
        <w:t>vol</w:t>
      </w:r>
      <w:proofErr w:type="spellEnd"/>
      <w:r>
        <w:rPr>
          <w:lang w:val="en-US"/>
        </w:rPr>
        <w:t xml:space="preserve"> extension replaced by _</w:t>
      </w:r>
      <w:proofErr w:type="spellStart"/>
      <w:r>
        <w:rPr>
          <w:lang w:val="en-US"/>
        </w:rPr>
        <w:t>qtree</w:t>
      </w:r>
      <w:proofErr w:type="spellEnd"/>
      <w:r>
        <w:rPr>
          <w:lang w:val="en-US"/>
        </w:rPr>
        <w:t xml:space="preserve">. In the event you need to create a </w:t>
      </w:r>
      <w:proofErr w:type="spellStart"/>
      <w:r>
        <w:rPr>
          <w:lang w:val="en-US"/>
        </w:rPr>
        <w:t>qtree</w:t>
      </w:r>
      <w:proofErr w:type="spellEnd"/>
      <w:r>
        <w:rPr>
          <w:lang w:val="en-US"/>
        </w:rPr>
        <w:t xml:space="preserve"> without following a volume name the standard is shown below.</w:t>
      </w:r>
    </w:p>
    <w:p w:rsidR="00302A2A" w:rsidRDefault="00302A2A" w:rsidP="00302A2A">
      <w:pPr>
        <w:pStyle w:val="BodyText"/>
        <w:rPr>
          <w:lang w:val="en-US"/>
        </w:rPr>
      </w:pPr>
      <w:r>
        <w:rPr>
          <w:lang w:val="en-US"/>
        </w:rPr>
        <w:t>The underscore character is used as a field separator.</w:t>
      </w:r>
    </w:p>
    <w:tbl>
      <w:tblPr>
        <w:tblW w:w="0" w:type="auto"/>
        <w:tblInd w:w="1058" w:type="dxa"/>
        <w:tblLook w:val="0000"/>
      </w:tblPr>
      <w:tblGrid>
        <w:gridCol w:w="323"/>
        <w:gridCol w:w="270"/>
        <w:gridCol w:w="394"/>
        <w:gridCol w:w="394"/>
        <w:gridCol w:w="394"/>
        <w:gridCol w:w="394"/>
        <w:gridCol w:w="394"/>
        <w:gridCol w:w="394"/>
        <w:gridCol w:w="394"/>
        <w:gridCol w:w="394"/>
        <w:gridCol w:w="394"/>
        <w:gridCol w:w="394"/>
        <w:gridCol w:w="394"/>
        <w:gridCol w:w="394"/>
        <w:gridCol w:w="394"/>
        <w:gridCol w:w="394"/>
        <w:gridCol w:w="394"/>
        <w:gridCol w:w="394"/>
      </w:tblGrid>
      <w:tr w:rsidR="00302A2A" w:rsidRPr="007D17F0" w:rsidTr="00BA69D2">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w:t>
            </w:r>
          </w:p>
        </w:tc>
        <w:tc>
          <w:tcPr>
            <w:tcW w:w="0" w:type="auto"/>
          </w:tcPr>
          <w:p w:rsidR="00302A2A" w:rsidRPr="007D17F0" w:rsidRDefault="00302A2A" w:rsidP="00BA69D2">
            <w:pPr>
              <w:jc w:val="center"/>
              <w:rPr>
                <w:rFonts w:ascii="Arial" w:hAnsi="Arial" w:cs="Arial"/>
                <w:sz w:val="16"/>
                <w:szCs w:val="16"/>
              </w:rPr>
            </w:pPr>
            <w:r>
              <w:rPr>
                <w:rFonts w:ascii="Arial" w:hAnsi="Arial" w:cs="Arial"/>
                <w:sz w:val="16"/>
                <w:szCs w:val="16"/>
              </w:rPr>
              <w:t>-</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12</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13</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14</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15</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16</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17</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19</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20</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21</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22</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23</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24</w:t>
            </w:r>
          </w:p>
        </w:tc>
        <w:tc>
          <w:tcPr>
            <w:tcW w:w="0" w:type="auto"/>
          </w:tcPr>
          <w:p w:rsidR="00302A2A" w:rsidRPr="007D17F0" w:rsidRDefault="00302A2A" w:rsidP="00BA69D2">
            <w:pPr>
              <w:rPr>
                <w:rFonts w:ascii="Arial" w:hAnsi="Arial" w:cs="Arial"/>
                <w:sz w:val="16"/>
                <w:szCs w:val="16"/>
              </w:rPr>
            </w:pPr>
            <w:r w:rsidRPr="007D17F0">
              <w:rPr>
                <w:rFonts w:ascii="Arial" w:hAnsi="Arial" w:cs="Arial"/>
                <w:sz w:val="16"/>
                <w:szCs w:val="16"/>
              </w:rPr>
              <w:t>25</w:t>
            </w:r>
          </w:p>
        </w:tc>
        <w:tc>
          <w:tcPr>
            <w:tcW w:w="0" w:type="auto"/>
          </w:tcPr>
          <w:p w:rsidR="00302A2A" w:rsidRPr="007D17F0" w:rsidRDefault="00302A2A" w:rsidP="00BA69D2">
            <w:pPr>
              <w:rPr>
                <w:rFonts w:ascii="Arial" w:hAnsi="Arial" w:cs="Arial"/>
                <w:sz w:val="16"/>
                <w:szCs w:val="16"/>
              </w:rPr>
            </w:pPr>
            <w:r w:rsidRPr="007D17F0">
              <w:rPr>
                <w:rFonts w:ascii="Arial" w:hAnsi="Arial" w:cs="Arial"/>
                <w:sz w:val="16"/>
                <w:szCs w:val="16"/>
              </w:rPr>
              <w:t>26</w:t>
            </w:r>
          </w:p>
        </w:tc>
        <w:tc>
          <w:tcPr>
            <w:tcW w:w="0" w:type="auto"/>
          </w:tcPr>
          <w:p w:rsidR="00302A2A" w:rsidRPr="007D17F0" w:rsidRDefault="00302A2A" w:rsidP="00BA69D2">
            <w:pPr>
              <w:rPr>
                <w:rFonts w:ascii="Arial" w:hAnsi="Arial" w:cs="Arial"/>
                <w:sz w:val="16"/>
                <w:szCs w:val="16"/>
              </w:rPr>
            </w:pPr>
            <w:r w:rsidRPr="007D17F0">
              <w:rPr>
                <w:rFonts w:ascii="Arial" w:hAnsi="Arial" w:cs="Arial"/>
                <w:sz w:val="16"/>
                <w:szCs w:val="16"/>
              </w:rPr>
              <w:t>26</w:t>
            </w:r>
          </w:p>
        </w:tc>
        <w:tc>
          <w:tcPr>
            <w:tcW w:w="0" w:type="auto"/>
          </w:tcPr>
          <w:p w:rsidR="00302A2A" w:rsidRPr="007D17F0" w:rsidRDefault="00302A2A" w:rsidP="00BA69D2">
            <w:pPr>
              <w:rPr>
                <w:rFonts w:ascii="Arial" w:hAnsi="Arial" w:cs="Arial"/>
                <w:sz w:val="16"/>
                <w:szCs w:val="16"/>
              </w:rPr>
            </w:pPr>
            <w:r w:rsidRPr="007D17F0">
              <w:rPr>
                <w:rFonts w:ascii="Arial" w:hAnsi="Arial" w:cs="Arial"/>
                <w:sz w:val="16"/>
                <w:szCs w:val="16"/>
              </w:rPr>
              <w:t>26</w:t>
            </w:r>
          </w:p>
        </w:tc>
      </w:tr>
      <w:tr w:rsidR="00302A2A" w:rsidRPr="007D17F0" w:rsidTr="00BA69D2">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V</w:t>
            </w:r>
          </w:p>
        </w:tc>
        <w:tc>
          <w:tcPr>
            <w:tcW w:w="0" w:type="auto"/>
          </w:tcPr>
          <w:p w:rsidR="00302A2A" w:rsidRPr="007D17F0" w:rsidRDefault="00302A2A" w:rsidP="00BA69D2">
            <w:pPr>
              <w:jc w:val="center"/>
              <w:rPr>
                <w:rFonts w:ascii="Arial" w:hAnsi="Arial" w:cs="Arial"/>
                <w:sz w:val="16"/>
                <w:szCs w:val="16"/>
              </w:rPr>
            </w:pP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V</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_</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302A2A" w:rsidRDefault="00302A2A" w:rsidP="00BA69D2">
            <w:pPr>
              <w:jc w:val="center"/>
              <w:rPr>
                <w:rFonts w:ascii="Arial" w:hAnsi="Arial" w:cs="Arial"/>
                <w:sz w:val="16"/>
                <w:szCs w:val="16"/>
                <w:u w:val="single"/>
              </w:rPr>
            </w:pPr>
            <w:r w:rsidRPr="00302A2A">
              <w:rPr>
                <w:rFonts w:ascii="Arial" w:hAnsi="Arial" w:cs="Arial"/>
                <w:sz w:val="16"/>
                <w:szCs w:val="16"/>
                <w:u w:val="single"/>
              </w:rPr>
              <w:t>s</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_</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N</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N</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N</w:t>
            </w:r>
          </w:p>
        </w:tc>
        <w:tc>
          <w:tcPr>
            <w:tcW w:w="0" w:type="auto"/>
          </w:tcPr>
          <w:p w:rsidR="00302A2A" w:rsidRPr="007D17F0" w:rsidRDefault="00302A2A" w:rsidP="00BA69D2">
            <w:pPr>
              <w:jc w:val="center"/>
              <w:rPr>
                <w:rFonts w:ascii="Arial" w:hAnsi="Arial" w:cs="Arial"/>
                <w:sz w:val="16"/>
                <w:szCs w:val="16"/>
              </w:rPr>
            </w:pPr>
            <w:r w:rsidRPr="007D17F0">
              <w:rPr>
                <w:rFonts w:ascii="Arial" w:hAnsi="Arial" w:cs="Arial"/>
                <w:sz w:val="16"/>
                <w:szCs w:val="16"/>
              </w:rPr>
              <w:t>_</w:t>
            </w:r>
          </w:p>
        </w:tc>
        <w:tc>
          <w:tcPr>
            <w:tcW w:w="0" w:type="auto"/>
          </w:tcPr>
          <w:p w:rsidR="00302A2A" w:rsidRPr="007D17F0" w:rsidRDefault="00302A2A" w:rsidP="00BA69D2">
            <w:pPr>
              <w:jc w:val="center"/>
              <w:rPr>
                <w:rFonts w:ascii="Arial" w:hAnsi="Arial" w:cs="Arial"/>
                <w:sz w:val="16"/>
                <w:szCs w:val="16"/>
              </w:rPr>
            </w:pPr>
            <w:r>
              <w:rPr>
                <w:rFonts w:ascii="Arial" w:hAnsi="Arial" w:cs="Arial"/>
                <w:sz w:val="16"/>
                <w:szCs w:val="16"/>
              </w:rPr>
              <w:t>q</w:t>
            </w:r>
          </w:p>
        </w:tc>
        <w:tc>
          <w:tcPr>
            <w:tcW w:w="0" w:type="auto"/>
          </w:tcPr>
          <w:p w:rsidR="00302A2A" w:rsidRPr="007D17F0" w:rsidRDefault="00302A2A" w:rsidP="00BA69D2">
            <w:pPr>
              <w:rPr>
                <w:rFonts w:ascii="Arial" w:hAnsi="Arial" w:cs="Arial"/>
                <w:sz w:val="16"/>
                <w:szCs w:val="16"/>
              </w:rPr>
            </w:pPr>
            <w:r>
              <w:rPr>
                <w:rFonts w:ascii="Arial" w:hAnsi="Arial" w:cs="Arial"/>
                <w:sz w:val="16"/>
                <w:szCs w:val="16"/>
              </w:rPr>
              <w:t>t</w:t>
            </w:r>
          </w:p>
        </w:tc>
        <w:tc>
          <w:tcPr>
            <w:tcW w:w="0" w:type="auto"/>
          </w:tcPr>
          <w:p w:rsidR="00302A2A" w:rsidRPr="007D17F0" w:rsidRDefault="00302A2A" w:rsidP="00BA69D2">
            <w:pPr>
              <w:tabs>
                <w:tab w:val="center" w:pos="89"/>
              </w:tabs>
              <w:rPr>
                <w:rFonts w:ascii="Arial" w:hAnsi="Arial" w:cs="Arial"/>
                <w:sz w:val="16"/>
                <w:szCs w:val="16"/>
              </w:rPr>
            </w:pPr>
            <w:r>
              <w:rPr>
                <w:rFonts w:ascii="Arial" w:hAnsi="Arial" w:cs="Arial"/>
                <w:sz w:val="16"/>
                <w:szCs w:val="16"/>
              </w:rPr>
              <w:t>r</w:t>
            </w:r>
          </w:p>
        </w:tc>
        <w:tc>
          <w:tcPr>
            <w:tcW w:w="0" w:type="auto"/>
          </w:tcPr>
          <w:p w:rsidR="00302A2A" w:rsidRPr="007D17F0" w:rsidRDefault="00302A2A" w:rsidP="00BA69D2">
            <w:pPr>
              <w:tabs>
                <w:tab w:val="center" w:pos="89"/>
              </w:tabs>
              <w:rPr>
                <w:rFonts w:ascii="Arial" w:hAnsi="Arial" w:cs="Arial"/>
                <w:sz w:val="16"/>
                <w:szCs w:val="16"/>
              </w:rPr>
            </w:pPr>
            <w:r>
              <w:rPr>
                <w:rFonts w:ascii="Arial" w:hAnsi="Arial" w:cs="Arial"/>
                <w:sz w:val="16"/>
                <w:szCs w:val="16"/>
              </w:rPr>
              <w:t>e</w:t>
            </w:r>
          </w:p>
        </w:tc>
        <w:tc>
          <w:tcPr>
            <w:tcW w:w="0" w:type="auto"/>
          </w:tcPr>
          <w:p w:rsidR="00302A2A" w:rsidRPr="007D17F0" w:rsidRDefault="00302A2A" w:rsidP="00BA69D2">
            <w:pPr>
              <w:tabs>
                <w:tab w:val="center" w:pos="89"/>
              </w:tabs>
              <w:rPr>
                <w:rFonts w:ascii="Arial" w:hAnsi="Arial" w:cs="Arial"/>
                <w:sz w:val="16"/>
                <w:szCs w:val="16"/>
              </w:rPr>
            </w:pPr>
            <w:r>
              <w:rPr>
                <w:rFonts w:ascii="Arial" w:hAnsi="Arial" w:cs="Arial"/>
                <w:sz w:val="16"/>
                <w:szCs w:val="16"/>
              </w:rPr>
              <w:t>e</w:t>
            </w:r>
          </w:p>
        </w:tc>
      </w:tr>
    </w:tbl>
    <w:p w:rsidR="00302A2A" w:rsidRDefault="00302A2A" w:rsidP="00302A2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668"/>
        <w:gridCol w:w="2940"/>
        <w:gridCol w:w="3914"/>
      </w:tblGrid>
      <w:tr w:rsidR="00302A2A" w:rsidRPr="001B623F" w:rsidTr="00BA69D2">
        <w:tc>
          <w:tcPr>
            <w:tcW w:w="1668" w:type="dxa"/>
            <w:shd w:val="clear" w:color="auto" w:fill="DDD1FF"/>
          </w:tcPr>
          <w:p w:rsidR="00302A2A" w:rsidRPr="005A28C0" w:rsidRDefault="00302A2A"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940" w:type="dxa"/>
            <w:shd w:val="clear" w:color="auto" w:fill="DDD1FF"/>
          </w:tcPr>
          <w:p w:rsidR="00302A2A" w:rsidRPr="005A28C0" w:rsidRDefault="00302A2A"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302A2A" w:rsidRPr="005A28C0" w:rsidRDefault="00302A2A" w:rsidP="00BA69D2">
            <w:pPr>
              <w:autoSpaceDE w:val="0"/>
              <w:autoSpaceDN w:val="0"/>
              <w:adjustRightInd w:val="0"/>
              <w:rPr>
                <w:rFonts w:ascii="Arial" w:hAnsi="Arial" w:cs="Arial"/>
                <w:b/>
                <w:bCs/>
                <w:sz w:val="18"/>
              </w:rPr>
            </w:pPr>
            <w:r>
              <w:rPr>
                <w:rFonts w:ascii="Arial" w:hAnsi="Arial" w:cs="Arial"/>
                <w:b/>
                <w:bCs/>
                <w:sz w:val="18"/>
              </w:rPr>
              <w:t xml:space="preserve">Sample </w:t>
            </w:r>
            <w:r w:rsidRPr="005A28C0">
              <w:rPr>
                <w:rFonts w:ascii="Arial" w:hAnsi="Arial" w:cs="Arial"/>
                <w:b/>
                <w:bCs/>
                <w:sz w:val="18"/>
              </w:rPr>
              <w:t>values</w:t>
            </w:r>
          </w:p>
        </w:tc>
      </w:tr>
      <w:tr w:rsidR="00302A2A" w:rsidRPr="001B623F" w:rsidTr="00BA69D2">
        <w:tc>
          <w:tcPr>
            <w:tcW w:w="1668" w:type="dxa"/>
          </w:tcPr>
          <w:p w:rsidR="00302A2A" w:rsidRPr="007A6265" w:rsidRDefault="00302A2A" w:rsidP="00BA69D2">
            <w:pPr>
              <w:autoSpaceDE w:val="0"/>
              <w:autoSpaceDN w:val="0"/>
              <w:adjustRightInd w:val="0"/>
              <w:rPr>
                <w:rFonts w:ascii="Arial" w:hAnsi="Arial" w:cs="Arial"/>
                <w:b/>
                <w:sz w:val="18"/>
                <w:u w:val="single"/>
              </w:rPr>
            </w:pPr>
            <w:r>
              <w:rPr>
                <w:rFonts w:ascii="Arial" w:hAnsi="Arial" w:cs="Arial"/>
                <w:b/>
                <w:sz w:val="18"/>
                <w:u w:val="single"/>
              </w:rPr>
              <w:t>VVVVVVVVVVVV</w:t>
            </w:r>
          </w:p>
        </w:tc>
        <w:tc>
          <w:tcPr>
            <w:tcW w:w="2940" w:type="dxa"/>
          </w:tcPr>
          <w:p w:rsidR="00302A2A" w:rsidRPr="005A28C0" w:rsidRDefault="00302A2A" w:rsidP="00BA69D2">
            <w:pPr>
              <w:rPr>
                <w:rFonts w:ascii="Arial" w:hAnsi="Arial" w:cs="Arial"/>
                <w:sz w:val="18"/>
              </w:rPr>
            </w:pPr>
            <w:r>
              <w:rPr>
                <w:rFonts w:ascii="Arial" w:hAnsi="Arial" w:cs="Arial"/>
                <w:sz w:val="18"/>
              </w:rPr>
              <w:t xml:space="preserve">VMware (VI) cluster name with the site name </w:t>
            </w:r>
            <w:proofErr w:type="gramStart"/>
            <w:r>
              <w:rPr>
                <w:rFonts w:ascii="Arial" w:hAnsi="Arial" w:cs="Arial"/>
                <w:sz w:val="18"/>
              </w:rPr>
              <w:t>and  environment</w:t>
            </w:r>
            <w:proofErr w:type="gramEnd"/>
            <w:r>
              <w:rPr>
                <w:rFonts w:ascii="Arial" w:hAnsi="Arial" w:cs="Arial"/>
                <w:sz w:val="18"/>
              </w:rPr>
              <w:t xml:space="preserve"> name (12 Characters).</w:t>
            </w:r>
          </w:p>
        </w:tc>
        <w:tc>
          <w:tcPr>
            <w:tcW w:w="3914" w:type="dxa"/>
          </w:tcPr>
          <w:p w:rsidR="00302A2A" w:rsidRDefault="00302A2A" w:rsidP="00BA69D2">
            <w:pPr>
              <w:rPr>
                <w:rFonts w:ascii="Arial" w:hAnsi="Arial" w:cs="Arial"/>
                <w:sz w:val="20"/>
                <w:szCs w:val="20"/>
                <w:lang w:val="en-US"/>
              </w:rPr>
            </w:pPr>
            <w:r>
              <w:rPr>
                <w:rFonts w:ascii="Arial" w:hAnsi="Arial" w:cs="Arial"/>
                <w:sz w:val="20"/>
                <w:szCs w:val="20"/>
                <w:lang w:val="en-US"/>
              </w:rPr>
              <w:t>uk2p_</w:t>
            </w:r>
            <w:r w:rsidRPr="00FD045A">
              <w:rPr>
                <w:rFonts w:ascii="Arial" w:hAnsi="Arial" w:cs="Arial"/>
                <w:sz w:val="20"/>
                <w:szCs w:val="20"/>
                <w:lang w:val="en-US"/>
              </w:rPr>
              <w:t>vis001</w:t>
            </w:r>
          </w:p>
          <w:p w:rsidR="00302A2A" w:rsidRPr="005A28C0" w:rsidRDefault="00302A2A" w:rsidP="00BA69D2">
            <w:pPr>
              <w:rPr>
                <w:rFonts w:ascii="Arial" w:hAnsi="Arial" w:cs="Arial"/>
                <w:sz w:val="18"/>
              </w:rPr>
            </w:pPr>
            <w:r>
              <w:rPr>
                <w:rFonts w:ascii="Arial" w:hAnsi="Arial" w:cs="Arial"/>
                <w:sz w:val="20"/>
                <w:szCs w:val="20"/>
                <w:lang w:val="en-US"/>
              </w:rPr>
              <w:t>uk2p_vic010</w:t>
            </w:r>
          </w:p>
        </w:tc>
      </w:tr>
    </w:tbl>
    <w:p w:rsidR="00302A2A" w:rsidRPr="000E6AD5" w:rsidRDefault="00302A2A" w:rsidP="00302A2A">
      <w:pPr>
        <w:autoSpaceDE w:val="0"/>
        <w:autoSpaceDN w:val="0"/>
        <w:adjustRightInd w:val="0"/>
        <w:rPr>
          <w:color w:val="000000"/>
        </w:rPr>
      </w:pPr>
    </w:p>
    <w:p w:rsidR="00302A2A" w:rsidRPr="000E6AD5" w:rsidRDefault="00302A2A" w:rsidP="00302A2A">
      <w:pPr>
        <w:autoSpaceDE w:val="0"/>
        <w:autoSpaceDN w:val="0"/>
        <w:adjustRightInd w:val="0"/>
        <w:rPr>
          <w:color w:val="000000"/>
        </w:rPr>
      </w:pPr>
    </w:p>
    <w:p w:rsidR="00302A2A" w:rsidRDefault="00302A2A" w:rsidP="00302A2A">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3240"/>
        <w:gridCol w:w="3914"/>
      </w:tblGrid>
      <w:tr w:rsidR="00302A2A" w:rsidRPr="001B623F" w:rsidTr="00BA69D2">
        <w:tc>
          <w:tcPr>
            <w:tcW w:w="1368" w:type="dxa"/>
            <w:shd w:val="clear" w:color="auto" w:fill="DDD1FF"/>
          </w:tcPr>
          <w:p w:rsidR="00302A2A" w:rsidRPr="005A28C0" w:rsidRDefault="00302A2A" w:rsidP="00BA69D2">
            <w:pPr>
              <w:autoSpaceDE w:val="0"/>
              <w:autoSpaceDN w:val="0"/>
              <w:adjustRightInd w:val="0"/>
              <w:rPr>
                <w:rFonts w:ascii="Arial" w:hAnsi="Arial" w:cs="Arial"/>
                <w:b/>
                <w:bCs/>
                <w:sz w:val="18"/>
              </w:rPr>
            </w:pPr>
            <w:r>
              <w:rPr>
                <w:rFonts w:ascii="Arial" w:hAnsi="Arial" w:cs="Arial"/>
                <w:b/>
                <w:bCs/>
                <w:sz w:val="18"/>
              </w:rPr>
              <w:t>Field</w:t>
            </w:r>
          </w:p>
        </w:tc>
        <w:tc>
          <w:tcPr>
            <w:tcW w:w="3240" w:type="dxa"/>
            <w:shd w:val="clear" w:color="auto" w:fill="DDD1FF"/>
          </w:tcPr>
          <w:p w:rsidR="00302A2A" w:rsidRPr="005A28C0" w:rsidRDefault="00302A2A" w:rsidP="00BA69D2">
            <w:pPr>
              <w:autoSpaceDE w:val="0"/>
              <w:autoSpaceDN w:val="0"/>
              <w:adjustRightInd w:val="0"/>
              <w:rPr>
                <w:rFonts w:ascii="Arial" w:hAnsi="Arial" w:cs="Arial"/>
                <w:b/>
                <w:bCs/>
                <w:sz w:val="18"/>
              </w:rPr>
            </w:pPr>
            <w:r>
              <w:rPr>
                <w:rFonts w:ascii="Arial" w:hAnsi="Arial" w:cs="Arial"/>
                <w:b/>
                <w:bCs/>
                <w:sz w:val="18"/>
              </w:rPr>
              <w:t>Description</w:t>
            </w:r>
          </w:p>
        </w:tc>
        <w:tc>
          <w:tcPr>
            <w:tcW w:w="3914" w:type="dxa"/>
            <w:shd w:val="clear" w:color="auto" w:fill="DDD1FF"/>
          </w:tcPr>
          <w:p w:rsidR="00302A2A" w:rsidRPr="005A28C0" w:rsidRDefault="00302A2A" w:rsidP="00BA69D2">
            <w:pPr>
              <w:autoSpaceDE w:val="0"/>
              <w:autoSpaceDN w:val="0"/>
              <w:adjustRightInd w:val="0"/>
              <w:rPr>
                <w:rFonts w:ascii="Arial" w:hAnsi="Arial" w:cs="Arial"/>
                <w:b/>
                <w:bCs/>
                <w:sz w:val="18"/>
              </w:rPr>
            </w:pPr>
            <w:r>
              <w:rPr>
                <w:rFonts w:ascii="Arial" w:hAnsi="Arial" w:cs="Arial"/>
                <w:b/>
                <w:bCs/>
                <w:sz w:val="18"/>
              </w:rPr>
              <w:t>Values</w:t>
            </w:r>
          </w:p>
        </w:tc>
      </w:tr>
      <w:tr w:rsidR="00302A2A" w:rsidRPr="0074395A" w:rsidTr="00BA69D2">
        <w:tc>
          <w:tcPr>
            <w:tcW w:w="1368" w:type="dxa"/>
          </w:tcPr>
          <w:p w:rsidR="00302A2A" w:rsidRPr="00BC6F59" w:rsidRDefault="00302A2A" w:rsidP="00BA69D2">
            <w:pPr>
              <w:autoSpaceDE w:val="0"/>
              <w:autoSpaceDN w:val="0"/>
              <w:adjustRightInd w:val="0"/>
              <w:rPr>
                <w:rFonts w:ascii="Arial" w:hAnsi="Arial" w:cs="Arial"/>
                <w:b/>
                <w:sz w:val="18"/>
              </w:rPr>
            </w:pPr>
            <w:proofErr w:type="spellStart"/>
            <w:r w:rsidRPr="00BC6F59">
              <w:rPr>
                <w:rFonts w:ascii="Arial" w:hAnsi="Arial" w:cs="Arial"/>
                <w:b/>
                <w:sz w:val="18"/>
              </w:rPr>
              <w:t>ssss</w:t>
            </w:r>
            <w:proofErr w:type="spellEnd"/>
          </w:p>
        </w:tc>
        <w:tc>
          <w:tcPr>
            <w:tcW w:w="3240" w:type="dxa"/>
          </w:tcPr>
          <w:p w:rsidR="00302A2A" w:rsidRPr="005A28C0" w:rsidRDefault="00302A2A" w:rsidP="00BA69D2">
            <w:pPr>
              <w:rPr>
                <w:rFonts w:ascii="Arial" w:hAnsi="Arial" w:cs="Arial"/>
                <w:sz w:val="18"/>
              </w:rPr>
            </w:pPr>
            <w:r>
              <w:rPr>
                <w:rFonts w:ascii="Arial" w:hAnsi="Arial" w:cs="Arial"/>
                <w:sz w:val="18"/>
              </w:rPr>
              <w:t xml:space="preserve">VM guest page or VMware/ESX </w:t>
            </w:r>
            <w:proofErr w:type="spellStart"/>
            <w:r>
              <w:rPr>
                <w:rFonts w:ascii="Arial" w:hAnsi="Arial" w:cs="Arial"/>
                <w:sz w:val="18"/>
              </w:rPr>
              <w:t>vswap</w:t>
            </w:r>
            <w:proofErr w:type="spellEnd"/>
            <w:r>
              <w:rPr>
                <w:rFonts w:ascii="Arial" w:hAnsi="Arial" w:cs="Arial"/>
                <w:sz w:val="18"/>
              </w:rPr>
              <w:t xml:space="preserve"> descriptor.</w:t>
            </w:r>
          </w:p>
        </w:tc>
        <w:tc>
          <w:tcPr>
            <w:tcW w:w="3914" w:type="dxa"/>
          </w:tcPr>
          <w:p w:rsidR="00302A2A" w:rsidRPr="0074395A" w:rsidRDefault="00302A2A" w:rsidP="00BA69D2">
            <w:pPr>
              <w:rPr>
                <w:rFonts w:ascii="Arial" w:hAnsi="Arial" w:cs="Arial"/>
                <w:sz w:val="18"/>
                <w:lang w:val="fr-FR"/>
              </w:rPr>
            </w:pPr>
            <w:r w:rsidRPr="0074395A">
              <w:rPr>
                <w:rFonts w:ascii="Arial" w:hAnsi="Arial" w:cs="Arial"/>
                <w:sz w:val="18"/>
                <w:lang w:val="fr-FR"/>
              </w:rPr>
              <w:t>page (page swap files)</w:t>
            </w:r>
          </w:p>
          <w:p w:rsidR="00302A2A" w:rsidRPr="0074395A" w:rsidRDefault="00302A2A" w:rsidP="00BA69D2">
            <w:pPr>
              <w:rPr>
                <w:rFonts w:ascii="Arial" w:hAnsi="Arial" w:cs="Arial"/>
                <w:sz w:val="18"/>
                <w:lang w:val="fr-FR"/>
              </w:rPr>
            </w:pPr>
            <w:proofErr w:type="spellStart"/>
            <w:r w:rsidRPr="0074395A">
              <w:rPr>
                <w:rFonts w:ascii="Arial" w:hAnsi="Arial" w:cs="Arial"/>
                <w:sz w:val="18"/>
                <w:lang w:val="fr-FR"/>
              </w:rPr>
              <w:t>vswp</w:t>
            </w:r>
            <w:proofErr w:type="spellEnd"/>
            <w:r w:rsidRPr="0074395A">
              <w:rPr>
                <w:rFonts w:ascii="Arial" w:hAnsi="Arial" w:cs="Arial"/>
                <w:sz w:val="18"/>
                <w:lang w:val="fr-FR"/>
              </w:rPr>
              <w:t xml:space="preserve"> (ESX swap files)</w:t>
            </w:r>
          </w:p>
        </w:tc>
      </w:tr>
    </w:tbl>
    <w:p w:rsidR="00302A2A" w:rsidRPr="0074395A" w:rsidRDefault="00302A2A" w:rsidP="00302A2A">
      <w:pPr>
        <w:autoSpaceDE w:val="0"/>
        <w:autoSpaceDN w:val="0"/>
        <w:adjustRightInd w:val="0"/>
        <w:rPr>
          <w:color w:val="000000"/>
          <w:lang w:val="fr-FR"/>
        </w:rPr>
      </w:pPr>
    </w:p>
    <w:p w:rsidR="00302A2A" w:rsidRPr="0074395A" w:rsidRDefault="00302A2A" w:rsidP="00302A2A">
      <w:pPr>
        <w:autoSpaceDE w:val="0"/>
        <w:autoSpaceDN w:val="0"/>
        <w:adjustRightInd w:val="0"/>
        <w:rPr>
          <w:color w:val="000000"/>
          <w:lang w:val="fr-FR"/>
        </w:rPr>
      </w:pPr>
    </w:p>
    <w:tbl>
      <w:tblPr>
        <w:tblpPr w:leftFromText="180" w:rightFromText="180" w:vertAnchor="text" w:horzAnchor="margin" w:tblpX="648" w:tblpY="114"/>
        <w:tblW w:w="0" w:type="auto"/>
        <w:tblLayout w:type="fixed"/>
        <w:tblLook w:val="01E0"/>
      </w:tblPr>
      <w:tblGrid>
        <w:gridCol w:w="1368"/>
        <w:gridCol w:w="3240"/>
        <w:gridCol w:w="3914"/>
      </w:tblGrid>
      <w:tr w:rsidR="00302A2A" w:rsidRPr="001B623F" w:rsidTr="00BA69D2">
        <w:tc>
          <w:tcPr>
            <w:tcW w:w="1368" w:type="dxa"/>
            <w:shd w:val="clear" w:color="auto" w:fill="DDD1FF"/>
          </w:tcPr>
          <w:p w:rsidR="00302A2A" w:rsidRPr="005A28C0" w:rsidRDefault="00302A2A"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shd w:val="clear" w:color="auto" w:fill="DDD1FF"/>
          </w:tcPr>
          <w:p w:rsidR="00302A2A" w:rsidRPr="005A28C0" w:rsidRDefault="00302A2A"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shd w:val="clear" w:color="auto" w:fill="DDD1FF"/>
          </w:tcPr>
          <w:p w:rsidR="00302A2A" w:rsidRPr="005A28C0" w:rsidRDefault="00302A2A" w:rsidP="00BA69D2">
            <w:pPr>
              <w:autoSpaceDE w:val="0"/>
              <w:autoSpaceDN w:val="0"/>
              <w:adjustRightInd w:val="0"/>
              <w:rPr>
                <w:rFonts w:ascii="Arial" w:hAnsi="Arial" w:cs="Arial"/>
                <w:b/>
                <w:bCs/>
                <w:sz w:val="18"/>
              </w:rPr>
            </w:pPr>
            <w:r w:rsidRPr="005A28C0">
              <w:rPr>
                <w:rFonts w:ascii="Arial" w:hAnsi="Arial" w:cs="Arial"/>
                <w:b/>
                <w:bCs/>
                <w:sz w:val="18"/>
              </w:rPr>
              <w:t>Values</w:t>
            </w:r>
          </w:p>
        </w:tc>
      </w:tr>
      <w:tr w:rsidR="00302A2A" w:rsidRPr="001B623F" w:rsidTr="00BA69D2">
        <w:tc>
          <w:tcPr>
            <w:tcW w:w="1368" w:type="dxa"/>
          </w:tcPr>
          <w:p w:rsidR="00302A2A" w:rsidRPr="007A6265" w:rsidRDefault="00302A2A" w:rsidP="00BA69D2">
            <w:pPr>
              <w:autoSpaceDE w:val="0"/>
              <w:autoSpaceDN w:val="0"/>
              <w:adjustRightInd w:val="0"/>
              <w:rPr>
                <w:rFonts w:ascii="Arial" w:hAnsi="Arial" w:cs="Arial"/>
                <w:b/>
                <w:sz w:val="18"/>
              </w:rPr>
            </w:pPr>
            <w:r>
              <w:rPr>
                <w:rFonts w:ascii="Arial" w:hAnsi="Arial" w:cs="Arial"/>
                <w:b/>
                <w:sz w:val="18"/>
              </w:rPr>
              <w:t>NNN</w:t>
            </w:r>
          </w:p>
        </w:tc>
        <w:tc>
          <w:tcPr>
            <w:tcW w:w="3240" w:type="dxa"/>
          </w:tcPr>
          <w:p w:rsidR="00302A2A" w:rsidRPr="005A28C0" w:rsidRDefault="00001E29" w:rsidP="00BA69D2">
            <w:pPr>
              <w:rPr>
                <w:rFonts w:ascii="Arial" w:hAnsi="Arial" w:cs="Arial"/>
                <w:sz w:val="18"/>
              </w:rPr>
            </w:pPr>
            <w:proofErr w:type="spellStart"/>
            <w:r>
              <w:rPr>
                <w:rFonts w:ascii="Arial" w:hAnsi="Arial" w:cs="Arial"/>
                <w:sz w:val="18"/>
              </w:rPr>
              <w:t>Qtree</w:t>
            </w:r>
            <w:proofErr w:type="spellEnd"/>
            <w:r w:rsidRPr="005A28C0">
              <w:rPr>
                <w:rFonts w:ascii="Arial" w:hAnsi="Arial" w:cs="Arial"/>
                <w:sz w:val="18"/>
              </w:rPr>
              <w:t xml:space="preserve"> </w:t>
            </w:r>
            <w:r w:rsidR="00302A2A">
              <w:rPr>
                <w:rFonts w:ascii="Arial" w:hAnsi="Arial" w:cs="Arial"/>
                <w:sz w:val="18"/>
              </w:rPr>
              <w:t>numbering</w:t>
            </w:r>
          </w:p>
        </w:tc>
        <w:tc>
          <w:tcPr>
            <w:tcW w:w="3914" w:type="dxa"/>
          </w:tcPr>
          <w:p w:rsidR="00302A2A" w:rsidRPr="005A28C0" w:rsidRDefault="00302A2A" w:rsidP="00BA69D2">
            <w:pPr>
              <w:rPr>
                <w:rFonts w:ascii="Arial" w:hAnsi="Arial" w:cs="Arial"/>
                <w:sz w:val="18"/>
              </w:rPr>
            </w:pPr>
            <w:r>
              <w:rPr>
                <w:rFonts w:ascii="Arial" w:hAnsi="Arial" w:cs="Arial"/>
                <w:sz w:val="18"/>
              </w:rPr>
              <w:t>001-999</w:t>
            </w:r>
          </w:p>
        </w:tc>
      </w:tr>
    </w:tbl>
    <w:p w:rsidR="00302A2A" w:rsidRDefault="00302A2A" w:rsidP="00302A2A">
      <w:pPr>
        <w:pStyle w:val="BodyText"/>
        <w:rPr>
          <w:lang w:val="en-US"/>
        </w:rPr>
      </w:pPr>
    </w:p>
    <w:tbl>
      <w:tblPr>
        <w:tblW w:w="0" w:type="auto"/>
        <w:tblInd w:w="648" w:type="dxa"/>
        <w:tblLayout w:type="fixed"/>
        <w:tblLook w:val="01E0"/>
      </w:tblPr>
      <w:tblGrid>
        <w:gridCol w:w="1368"/>
        <w:gridCol w:w="3240"/>
        <w:gridCol w:w="3914"/>
      </w:tblGrid>
      <w:tr w:rsidR="00302A2A" w:rsidRPr="001B623F" w:rsidTr="00BA69D2">
        <w:tc>
          <w:tcPr>
            <w:tcW w:w="1368" w:type="dxa"/>
            <w:shd w:val="clear" w:color="auto" w:fill="DDD1FF"/>
          </w:tcPr>
          <w:p w:rsidR="00302A2A" w:rsidRPr="005A28C0" w:rsidRDefault="00302A2A" w:rsidP="00BA69D2">
            <w:pPr>
              <w:rPr>
                <w:rFonts w:ascii="Arial" w:hAnsi="Arial" w:cs="Arial"/>
                <w:b/>
                <w:bCs/>
                <w:sz w:val="18"/>
              </w:rPr>
            </w:pPr>
            <w:r w:rsidRPr="005A28C0">
              <w:rPr>
                <w:rFonts w:ascii="Arial" w:hAnsi="Arial" w:cs="Arial"/>
                <w:b/>
                <w:bCs/>
                <w:sz w:val="18"/>
                <w:szCs w:val="22"/>
              </w:rPr>
              <w:t>Field</w:t>
            </w:r>
          </w:p>
        </w:tc>
        <w:tc>
          <w:tcPr>
            <w:tcW w:w="3240" w:type="dxa"/>
            <w:shd w:val="clear" w:color="auto" w:fill="DDD1FF"/>
          </w:tcPr>
          <w:p w:rsidR="00302A2A" w:rsidRPr="005A28C0" w:rsidRDefault="00302A2A" w:rsidP="00BA69D2">
            <w:pPr>
              <w:rPr>
                <w:rFonts w:ascii="Arial" w:hAnsi="Arial" w:cs="Arial"/>
                <w:b/>
                <w:bCs/>
                <w:sz w:val="18"/>
              </w:rPr>
            </w:pPr>
            <w:r w:rsidRPr="005A28C0">
              <w:rPr>
                <w:rFonts w:ascii="Arial" w:hAnsi="Arial" w:cs="Arial"/>
                <w:b/>
                <w:bCs/>
                <w:sz w:val="18"/>
                <w:szCs w:val="22"/>
              </w:rPr>
              <w:t>Description</w:t>
            </w:r>
          </w:p>
        </w:tc>
        <w:tc>
          <w:tcPr>
            <w:tcW w:w="3914" w:type="dxa"/>
            <w:shd w:val="clear" w:color="auto" w:fill="DDD1FF"/>
          </w:tcPr>
          <w:p w:rsidR="00302A2A" w:rsidRPr="005A28C0" w:rsidRDefault="00302A2A" w:rsidP="00BA69D2">
            <w:pPr>
              <w:rPr>
                <w:rFonts w:ascii="Arial" w:hAnsi="Arial" w:cs="Arial"/>
                <w:b/>
                <w:bCs/>
                <w:sz w:val="18"/>
              </w:rPr>
            </w:pPr>
            <w:r w:rsidRPr="005A28C0">
              <w:rPr>
                <w:rFonts w:ascii="Arial" w:hAnsi="Arial" w:cs="Arial"/>
                <w:b/>
                <w:bCs/>
                <w:sz w:val="18"/>
                <w:szCs w:val="22"/>
              </w:rPr>
              <w:t>Sample Values</w:t>
            </w:r>
          </w:p>
        </w:tc>
      </w:tr>
      <w:tr w:rsidR="00302A2A" w:rsidRPr="001B623F" w:rsidTr="00BA69D2">
        <w:tc>
          <w:tcPr>
            <w:tcW w:w="1368" w:type="dxa"/>
          </w:tcPr>
          <w:p w:rsidR="00302A2A" w:rsidRPr="005A28C0" w:rsidRDefault="00302A2A" w:rsidP="00BA69D2">
            <w:pPr>
              <w:rPr>
                <w:rFonts w:ascii="Arial" w:hAnsi="Arial" w:cs="Arial"/>
                <w:b/>
                <w:sz w:val="18"/>
              </w:rPr>
            </w:pPr>
            <w:proofErr w:type="spellStart"/>
            <w:r>
              <w:rPr>
                <w:rFonts w:ascii="Arial" w:hAnsi="Arial" w:cs="Arial"/>
                <w:b/>
                <w:sz w:val="18"/>
                <w:szCs w:val="22"/>
              </w:rPr>
              <w:t>qtree</w:t>
            </w:r>
            <w:proofErr w:type="spellEnd"/>
          </w:p>
        </w:tc>
        <w:tc>
          <w:tcPr>
            <w:tcW w:w="3240" w:type="dxa"/>
          </w:tcPr>
          <w:p w:rsidR="00302A2A" w:rsidRPr="005A28C0" w:rsidRDefault="00302A2A" w:rsidP="00BA69D2">
            <w:pPr>
              <w:rPr>
                <w:rFonts w:ascii="Arial" w:hAnsi="Arial" w:cs="Arial"/>
                <w:sz w:val="18"/>
              </w:rPr>
            </w:pPr>
            <w:proofErr w:type="spellStart"/>
            <w:r>
              <w:rPr>
                <w:rFonts w:ascii="Arial" w:hAnsi="Arial" w:cs="Arial"/>
                <w:sz w:val="18"/>
              </w:rPr>
              <w:t>Qtree</w:t>
            </w:r>
            <w:proofErr w:type="spellEnd"/>
            <w:r>
              <w:rPr>
                <w:rFonts w:ascii="Arial" w:hAnsi="Arial" w:cs="Arial"/>
                <w:sz w:val="18"/>
              </w:rPr>
              <w:t xml:space="preserve"> descriptor</w:t>
            </w:r>
          </w:p>
        </w:tc>
        <w:tc>
          <w:tcPr>
            <w:tcW w:w="3914" w:type="dxa"/>
          </w:tcPr>
          <w:p w:rsidR="00302A2A" w:rsidRDefault="00302A2A" w:rsidP="00BA69D2">
            <w:pPr>
              <w:rPr>
                <w:rFonts w:ascii="Arial" w:hAnsi="Arial" w:cs="Arial"/>
                <w:sz w:val="18"/>
              </w:rPr>
            </w:pPr>
            <w:proofErr w:type="spellStart"/>
            <w:r>
              <w:rPr>
                <w:rFonts w:ascii="Arial" w:hAnsi="Arial" w:cs="Arial"/>
                <w:sz w:val="18"/>
              </w:rPr>
              <w:t>qtree</w:t>
            </w:r>
            <w:proofErr w:type="spellEnd"/>
          </w:p>
          <w:p w:rsidR="00302A2A" w:rsidRPr="005A28C0" w:rsidRDefault="00302A2A" w:rsidP="00BA69D2">
            <w:pPr>
              <w:rPr>
                <w:rFonts w:ascii="Arial" w:hAnsi="Arial" w:cs="Arial"/>
                <w:sz w:val="18"/>
              </w:rPr>
            </w:pPr>
          </w:p>
        </w:tc>
      </w:tr>
    </w:tbl>
    <w:p w:rsidR="00302A2A" w:rsidRPr="00B41940" w:rsidRDefault="00302A2A" w:rsidP="00302A2A">
      <w:pPr>
        <w:pStyle w:val="BodyText"/>
        <w:rPr>
          <w:lang w:val="fr-FR"/>
        </w:rPr>
      </w:pPr>
      <w:proofErr w:type="spellStart"/>
      <w:r w:rsidRPr="00B41940">
        <w:rPr>
          <w:b/>
          <w:lang w:val="fr-FR"/>
        </w:rPr>
        <w:t>Examples</w:t>
      </w:r>
      <w:proofErr w:type="spellEnd"/>
      <w:r w:rsidRPr="00B41940">
        <w:rPr>
          <w:b/>
          <w:lang w:val="fr-FR"/>
        </w:rPr>
        <w:t xml:space="preserve">: </w:t>
      </w:r>
      <w:r w:rsidR="00C05037">
        <w:rPr>
          <w:lang w:val="fr-FR"/>
        </w:rPr>
        <w:t>uk1p_</w:t>
      </w:r>
      <w:r w:rsidRPr="00B41940">
        <w:rPr>
          <w:lang w:val="fr-FR"/>
        </w:rPr>
        <w:t xml:space="preserve">vis001_vswp_001_qtree,  </w:t>
      </w:r>
      <w:r w:rsidR="00C05037">
        <w:rPr>
          <w:lang w:val="fr-FR"/>
        </w:rPr>
        <w:t>us2p_</w:t>
      </w:r>
      <w:r w:rsidRPr="00B41940">
        <w:rPr>
          <w:lang w:val="fr-FR"/>
        </w:rPr>
        <w:t>vic010_vswp_008_qtree</w:t>
      </w:r>
    </w:p>
    <w:p w:rsidR="0074395A" w:rsidRDefault="0074395A" w:rsidP="0074395A">
      <w:pPr>
        <w:pStyle w:val="Heading3"/>
        <w:tabs>
          <w:tab w:val="clear" w:pos="-90"/>
          <w:tab w:val="clear" w:pos="1620"/>
          <w:tab w:val="left" w:pos="245"/>
          <w:tab w:val="num" w:pos="720"/>
          <w:tab w:val="left" w:pos="810"/>
          <w:tab w:val="num" w:pos="900"/>
        </w:tabs>
        <w:spacing w:before="360" w:after="120"/>
        <w:ind w:left="720"/>
      </w:pPr>
      <w:bookmarkStart w:id="251" w:name="_Toc299615906"/>
      <w:commentRangeStart w:id="252"/>
      <w:proofErr w:type="spellStart"/>
      <w:r>
        <w:lastRenderedPageBreak/>
        <w:t>SnapVault</w:t>
      </w:r>
      <w:proofErr w:type="spellEnd"/>
      <w:r>
        <w:t xml:space="preserve"> Destination Volume Name</w:t>
      </w:r>
      <w:bookmarkEnd w:id="243"/>
      <w:bookmarkEnd w:id="244"/>
      <w:bookmarkEnd w:id="251"/>
      <w:commentRangeEnd w:id="252"/>
      <w:r w:rsidR="007C770D">
        <w:rPr>
          <w:rStyle w:val="CommentReference"/>
          <w:rFonts w:ascii="Times New Roman" w:hAnsi="Times New Roman"/>
          <w:b w:val="0"/>
          <w:lang w:val="en-GB"/>
        </w:rPr>
        <w:commentReference w:id="252"/>
      </w:r>
    </w:p>
    <w:p w:rsidR="0074395A" w:rsidRDefault="0074395A" w:rsidP="0074395A">
      <w:pPr>
        <w:pStyle w:val="BodyText"/>
        <w:rPr>
          <w:lang w:val="en-US"/>
        </w:rPr>
      </w:pPr>
      <w:proofErr w:type="spellStart"/>
      <w:r>
        <w:rPr>
          <w:lang w:val="en-US"/>
        </w:rPr>
        <w:t>SnapVault</w:t>
      </w:r>
      <w:proofErr w:type="spellEnd"/>
      <w:r>
        <w:rPr>
          <w:lang w:val="en-US"/>
        </w:rPr>
        <w:t xml:space="preserve"> destination volumes are given names based upon the </w:t>
      </w:r>
      <w:proofErr w:type="spellStart"/>
      <w:r>
        <w:rPr>
          <w:lang w:val="en-US"/>
        </w:rPr>
        <w:t>SnapVault</w:t>
      </w:r>
      <w:proofErr w:type="spellEnd"/>
      <w:r>
        <w:rPr>
          <w:lang w:val="en-US"/>
        </w:rPr>
        <w:t xml:space="preserve"> primary name. In all cases </w:t>
      </w:r>
      <w:proofErr w:type="spellStart"/>
      <w:r>
        <w:rPr>
          <w:lang w:val="en-US"/>
        </w:rPr>
        <w:t>SnapVault</w:t>
      </w:r>
      <w:proofErr w:type="spellEnd"/>
      <w:r>
        <w:rPr>
          <w:lang w:val="en-US"/>
        </w:rPr>
        <w:t xml:space="preserve"> volume names are created by appending “</w:t>
      </w:r>
      <w:proofErr w:type="spellStart"/>
      <w:r>
        <w:rPr>
          <w:lang w:val="en-US"/>
        </w:rPr>
        <w:t>sv</w:t>
      </w:r>
      <w:proofErr w:type="spellEnd"/>
      <w:r>
        <w:rPr>
          <w:lang w:val="en-US"/>
        </w:rPr>
        <w:t>” to the start of the source volume name.</w:t>
      </w:r>
      <w:r w:rsidR="00C96A63">
        <w:rPr>
          <w:lang w:val="en-US"/>
        </w:rPr>
        <w:t xml:space="preserve"> </w:t>
      </w:r>
      <w:r w:rsidR="00C96A63" w:rsidRPr="002B7CF1">
        <w:rPr>
          <w:b/>
          <w:lang w:val="en-US"/>
        </w:rPr>
        <w:t xml:space="preserve">This section is currently under review pending </w:t>
      </w:r>
      <w:proofErr w:type="spellStart"/>
      <w:r w:rsidR="00C96A63" w:rsidRPr="002B7CF1">
        <w:rPr>
          <w:b/>
          <w:lang w:val="en-US"/>
        </w:rPr>
        <w:t>SnapVault</w:t>
      </w:r>
      <w:proofErr w:type="spellEnd"/>
      <w:r w:rsidR="00C96A63" w:rsidRPr="002B7CF1">
        <w:rPr>
          <w:b/>
          <w:lang w:val="en-US"/>
        </w:rPr>
        <w:t xml:space="preserve"> implementation and testing.</w:t>
      </w:r>
    </w:p>
    <w:p w:rsidR="00D164E3" w:rsidRDefault="00D164E3" w:rsidP="00D164E3">
      <w:pPr>
        <w:pStyle w:val="Heading2"/>
        <w:tabs>
          <w:tab w:val="clear" w:pos="-90"/>
          <w:tab w:val="clear" w:pos="756"/>
          <w:tab w:val="num" w:pos="576"/>
          <w:tab w:val="left" w:pos="810"/>
        </w:tabs>
        <w:spacing w:before="360" w:after="120"/>
        <w:ind w:left="576"/>
      </w:pPr>
      <w:bookmarkStart w:id="253" w:name="_Toc299615907"/>
      <w:proofErr w:type="spellStart"/>
      <w:r>
        <w:t>NetApp</w:t>
      </w:r>
      <w:proofErr w:type="spellEnd"/>
      <w:r>
        <w:t xml:space="preserve"> </w:t>
      </w:r>
      <w:proofErr w:type="spellStart"/>
      <w:r>
        <w:t>iGroups</w:t>
      </w:r>
      <w:proofErr w:type="spellEnd"/>
      <w:r>
        <w:t xml:space="preserve"> and LUNs</w:t>
      </w:r>
      <w:bookmarkEnd w:id="253"/>
    </w:p>
    <w:p w:rsidR="00D164E3" w:rsidRDefault="00D164E3" w:rsidP="00D164E3">
      <w:pPr>
        <w:pStyle w:val="Heading3"/>
        <w:tabs>
          <w:tab w:val="clear" w:pos="-90"/>
          <w:tab w:val="clear" w:pos="1620"/>
          <w:tab w:val="left" w:pos="245"/>
          <w:tab w:val="num" w:pos="720"/>
          <w:tab w:val="left" w:pos="810"/>
          <w:tab w:val="num" w:pos="900"/>
        </w:tabs>
        <w:spacing w:before="360" w:after="120"/>
        <w:ind w:left="720"/>
      </w:pPr>
      <w:bookmarkStart w:id="254" w:name="_Toc299615908"/>
      <w:commentRangeStart w:id="255"/>
      <w:proofErr w:type="spellStart"/>
      <w:proofErr w:type="gramStart"/>
      <w:r>
        <w:t>iGroups</w:t>
      </w:r>
      <w:proofErr w:type="spellEnd"/>
      <w:proofErr w:type="gramEnd"/>
      <w:r>
        <w:t xml:space="preserve"> for </w:t>
      </w:r>
      <w:proofErr w:type="spellStart"/>
      <w:r>
        <w:t>vfilers</w:t>
      </w:r>
      <w:bookmarkEnd w:id="254"/>
      <w:commentRangeEnd w:id="255"/>
      <w:proofErr w:type="spellEnd"/>
      <w:r w:rsidR="00AC2C7C">
        <w:rPr>
          <w:rStyle w:val="CommentReference"/>
          <w:rFonts w:ascii="Times New Roman" w:hAnsi="Times New Roman"/>
          <w:b w:val="0"/>
          <w:lang w:val="en-GB"/>
        </w:rPr>
        <w:commentReference w:id="255"/>
      </w:r>
    </w:p>
    <w:p w:rsidR="00D164E3" w:rsidRDefault="00D164E3" w:rsidP="00D164E3">
      <w:pPr>
        <w:pStyle w:val="BodyText"/>
        <w:rPr>
          <w:lang w:val="en-US"/>
        </w:rPr>
      </w:pPr>
      <w:proofErr w:type="spellStart"/>
      <w:proofErr w:type="gramStart"/>
      <w:r>
        <w:rPr>
          <w:lang w:val="en-US"/>
        </w:rPr>
        <w:t>iGroups</w:t>
      </w:r>
      <w:proofErr w:type="spellEnd"/>
      <w:proofErr w:type="gramEnd"/>
      <w:r>
        <w:rPr>
          <w:lang w:val="en-US"/>
        </w:rPr>
        <w:t xml:space="preserve"> are given names based upon the type of </w:t>
      </w:r>
      <w:proofErr w:type="spellStart"/>
      <w:r>
        <w:rPr>
          <w:lang w:val="en-US"/>
        </w:rPr>
        <w:t>iGroup</w:t>
      </w:r>
      <w:proofErr w:type="spellEnd"/>
      <w:r>
        <w:rPr>
          <w:lang w:val="en-US"/>
        </w:rPr>
        <w:t xml:space="preserve"> (</w:t>
      </w:r>
      <w:r w:rsidR="00FB5870">
        <w:rPr>
          <w:lang w:val="en-US"/>
        </w:rPr>
        <w:t>clustered</w:t>
      </w:r>
      <w:r>
        <w:rPr>
          <w:lang w:val="en-US"/>
        </w:rPr>
        <w:t xml:space="preserve"> or standalone) in order to ensure that disk is presented only to the nodes that should be accessing it. In all cases </w:t>
      </w:r>
      <w:proofErr w:type="spellStart"/>
      <w:r>
        <w:rPr>
          <w:lang w:val="en-US"/>
        </w:rPr>
        <w:t>iGroups</w:t>
      </w:r>
      <w:proofErr w:type="spellEnd"/>
      <w:r>
        <w:rPr>
          <w:lang w:val="en-US"/>
        </w:rPr>
        <w:t xml:space="preserve"> are created by </w:t>
      </w:r>
      <w:r w:rsidR="009E27CE">
        <w:rPr>
          <w:lang w:val="en-US"/>
        </w:rPr>
        <w:t>appending</w:t>
      </w:r>
      <w:r>
        <w:rPr>
          <w:lang w:val="en-US"/>
        </w:rPr>
        <w:t xml:space="preserve"> “</w:t>
      </w:r>
      <w:proofErr w:type="spellStart"/>
      <w:r>
        <w:rPr>
          <w:lang w:val="en-US"/>
        </w:rPr>
        <w:t>ig</w:t>
      </w:r>
      <w:proofErr w:type="spellEnd"/>
      <w:r>
        <w:rPr>
          <w:lang w:val="en-US"/>
        </w:rPr>
        <w:t xml:space="preserve">” to the </w:t>
      </w:r>
      <w:r w:rsidR="009E27CE">
        <w:rPr>
          <w:lang w:val="en-US"/>
        </w:rPr>
        <w:t>end</w:t>
      </w:r>
      <w:r>
        <w:rPr>
          <w:lang w:val="en-US"/>
        </w:rPr>
        <w:t xml:space="preserve"> of the name.</w:t>
      </w:r>
    </w:p>
    <w:p w:rsidR="00C96A63" w:rsidRDefault="00C96A63" w:rsidP="00D164E3">
      <w:pPr>
        <w:pStyle w:val="BodyText"/>
        <w:rPr>
          <w:lang w:val="en-US"/>
        </w:rPr>
      </w:pPr>
      <w:r>
        <w:rPr>
          <w:lang w:val="en-US"/>
        </w:rPr>
        <w:t xml:space="preserve">Clusters will have a single </w:t>
      </w:r>
      <w:proofErr w:type="spellStart"/>
      <w:r>
        <w:rPr>
          <w:lang w:val="en-US"/>
        </w:rPr>
        <w:t>igroup</w:t>
      </w:r>
      <w:proofErr w:type="spellEnd"/>
      <w:r>
        <w:rPr>
          <w:lang w:val="en-US"/>
        </w:rPr>
        <w:t xml:space="preserve"> with multiple initiators configured. If they have any disk that is host specific that will be presented using a second </w:t>
      </w:r>
      <w:proofErr w:type="spellStart"/>
      <w:r>
        <w:rPr>
          <w:lang w:val="en-US"/>
        </w:rPr>
        <w:t>igroup</w:t>
      </w:r>
      <w:proofErr w:type="spellEnd"/>
      <w:r>
        <w:rPr>
          <w:lang w:val="en-US"/>
        </w:rPr>
        <w:t xml:space="preserve"> only to that host.</w:t>
      </w:r>
    </w:p>
    <w:p w:rsidR="00D164E3" w:rsidRDefault="00D164E3" w:rsidP="00D164E3">
      <w:pPr>
        <w:pStyle w:val="BodyText"/>
        <w:tabs>
          <w:tab w:val="left" w:pos="6270"/>
        </w:tabs>
        <w:rPr>
          <w:lang w:val="en-US"/>
        </w:rPr>
      </w:pPr>
      <w:r>
        <w:rPr>
          <w:lang w:val="en-US"/>
        </w:rPr>
        <w:t>The underscore character is used as a field separator</w:t>
      </w:r>
      <w:r w:rsidR="000407CC">
        <w:rPr>
          <w:lang w:val="en-US"/>
        </w:rPr>
        <w:t xml:space="preserve"> (note a hyphen is not allowed in any part of the name so if used in the hostname, replace with an underscore)</w:t>
      </w:r>
      <w:r>
        <w:rPr>
          <w:lang w:val="en-US"/>
        </w:rPr>
        <w:t>.</w:t>
      </w:r>
      <w:r>
        <w:rPr>
          <w:lang w:val="en-US"/>
        </w:rPr>
        <w:tab/>
      </w:r>
    </w:p>
    <w:tbl>
      <w:tblPr>
        <w:tblW w:w="0" w:type="auto"/>
        <w:tblInd w:w="713" w:type="dxa"/>
        <w:tblLook w:val="0000"/>
      </w:tblPr>
      <w:tblGrid>
        <w:gridCol w:w="332"/>
        <w:gridCol w:w="270"/>
        <w:gridCol w:w="394"/>
        <w:gridCol w:w="394"/>
        <w:gridCol w:w="412"/>
        <w:gridCol w:w="394"/>
        <w:gridCol w:w="448"/>
        <w:gridCol w:w="394"/>
        <w:gridCol w:w="394"/>
      </w:tblGrid>
      <w:tr w:rsidR="00A162B4" w:rsidRPr="004009B5" w:rsidTr="00D75B5E">
        <w:trPr>
          <w:trHeight w:val="207"/>
        </w:trPr>
        <w:tc>
          <w:tcPr>
            <w:tcW w:w="0" w:type="auto"/>
          </w:tcPr>
          <w:p w:rsidR="00A162B4" w:rsidRPr="004009B5" w:rsidRDefault="00A162B4" w:rsidP="00D164E3">
            <w:pPr>
              <w:jc w:val="center"/>
              <w:rPr>
                <w:rFonts w:ascii="Arial" w:hAnsi="Arial" w:cs="Arial"/>
                <w:sz w:val="16"/>
                <w:szCs w:val="16"/>
              </w:rPr>
            </w:pPr>
            <w:r>
              <w:rPr>
                <w:rFonts w:ascii="Arial" w:hAnsi="Arial" w:cs="Arial"/>
                <w:sz w:val="16"/>
                <w:szCs w:val="16"/>
              </w:rPr>
              <w:t>1</w:t>
            </w:r>
          </w:p>
        </w:tc>
        <w:tc>
          <w:tcPr>
            <w:tcW w:w="0" w:type="auto"/>
            <w:vMerge w:val="restart"/>
          </w:tcPr>
          <w:p w:rsidR="009E27CE" w:rsidRPr="004009B5" w:rsidRDefault="00A162B4" w:rsidP="009E27CE">
            <w:pPr>
              <w:jc w:val="center"/>
              <w:rPr>
                <w:rFonts w:ascii="Arial" w:hAnsi="Arial" w:cs="Arial"/>
                <w:sz w:val="16"/>
                <w:szCs w:val="16"/>
              </w:rPr>
            </w:pPr>
            <w:r>
              <w:rPr>
                <w:rFonts w:ascii="Arial" w:hAnsi="Arial" w:cs="Arial"/>
                <w:sz w:val="16"/>
                <w:szCs w:val="16"/>
              </w:rPr>
              <w:t>-</w:t>
            </w:r>
          </w:p>
          <w:p w:rsidR="00A162B4" w:rsidRPr="009E27CE" w:rsidRDefault="00A162B4" w:rsidP="00DF23C9">
            <w:pPr>
              <w:jc w:val="center"/>
              <w:rPr>
                <w:rFonts w:ascii="Arial" w:hAnsi="Arial" w:cs="Arial"/>
                <w:b/>
                <w:sz w:val="16"/>
                <w:szCs w:val="16"/>
              </w:rPr>
            </w:pPr>
          </w:p>
        </w:tc>
        <w:tc>
          <w:tcPr>
            <w:tcW w:w="0" w:type="auto"/>
          </w:tcPr>
          <w:p w:rsidR="00A162B4" w:rsidRPr="004009B5" w:rsidRDefault="00607662" w:rsidP="00DF23C9">
            <w:pPr>
              <w:jc w:val="center"/>
              <w:rPr>
                <w:rFonts w:ascii="Arial" w:hAnsi="Arial" w:cs="Arial"/>
                <w:sz w:val="16"/>
                <w:szCs w:val="16"/>
              </w:rPr>
            </w:pPr>
            <w:r>
              <w:rPr>
                <w:rFonts w:ascii="Arial" w:hAnsi="Arial" w:cs="Arial"/>
                <w:sz w:val="16"/>
                <w:szCs w:val="16"/>
              </w:rPr>
              <w:t>24</w:t>
            </w:r>
          </w:p>
        </w:tc>
        <w:tc>
          <w:tcPr>
            <w:tcW w:w="0" w:type="auto"/>
          </w:tcPr>
          <w:p w:rsidR="00A162B4" w:rsidRPr="004009B5" w:rsidRDefault="00A162B4" w:rsidP="00607662">
            <w:pPr>
              <w:jc w:val="center"/>
              <w:rPr>
                <w:rFonts w:ascii="Arial" w:hAnsi="Arial" w:cs="Arial"/>
                <w:sz w:val="16"/>
                <w:szCs w:val="16"/>
              </w:rPr>
            </w:pPr>
            <w:r>
              <w:rPr>
                <w:rFonts w:ascii="Arial" w:hAnsi="Arial" w:cs="Arial"/>
                <w:sz w:val="16"/>
                <w:szCs w:val="16"/>
              </w:rPr>
              <w:t>2</w:t>
            </w:r>
            <w:r w:rsidR="00607662">
              <w:rPr>
                <w:rFonts w:ascii="Arial" w:hAnsi="Arial" w:cs="Arial"/>
                <w:sz w:val="16"/>
                <w:szCs w:val="16"/>
              </w:rPr>
              <w:t>5</w:t>
            </w:r>
          </w:p>
        </w:tc>
        <w:tc>
          <w:tcPr>
            <w:tcW w:w="0" w:type="auto"/>
          </w:tcPr>
          <w:p w:rsidR="00A162B4" w:rsidRPr="004009B5" w:rsidRDefault="00A162B4" w:rsidP="00607662">
            <w:pPr>
              <w:jc w:val="center"/>
              <w:rPr>
                <w:rFonts w:ascii="Arial" w:hAnsi="Arial" w:cs="Arial"/>
                <w:sz w:val="16"/>
                <w:szCs w:val="16"/>
              </w:rPr>
            </w:pPr>
            <w:r>
              <w:rPr>
                <w:rFonts w:ascii="Arial" w:hAnsi="Arial" w:cs="Arial"/>
                <w:sz w:val="16"/>
                <w:szCs w:val="16"/>
              </w:rPr>
              <w:t>2</w:t>
            </w:r>
            <w:r w:rsidR="00607662">
              <w:rPr>
                <w:rFonts w:ascii="Arial" w:hAnsi="Arial" w:cs="Arial"/>
                <w:sz w:val="16"/>
                <w:szCs w:val="16"/>
              </w:rPr>
              <w:t>6</w:t>
            </w:r>
          </w:p>
        </w:tc>
        <w:tc>
          <w:tcPr>
            <w:tcW w:w="0" w:type="auto"/>
          </w:tcPr>
          <w:p w:rsidR="00A162B4" w:rsidRPr="004009B5" w:rsidRDefault="00A162B4" w:rsidP="00607662">
            <w:pPr>
              <w:jc w:val="center"/>
              <w:rPr>
                <w:rFonts w:ascii="Arial" w:hAnsi="Arial" w:cs="Arial"/>
                <w:sz w:val="16"/>
                <w:szCs w:val="16"/>
              </w:rPr>
            </w:pPr>
            <w:r>
              <w:rPr>
                <w:rFonts w:ascii="Arial" w:hAnsi="Arial" w:cs="Arial"/>
                <w:sz w:val="16"/>
                <w:szCs w:val="16"/>
              </w:rPr>
              <w:t>2</w:t>
            </w:r>
            <w:r w:rsidR="00607662">
              <w:rPr>
                <w:rFonts w:ascii="Arial" w:hAnsi="Arial" w:cs="Arial"/>
                <w:sz w:val="16"/>
                <w:szCs w:val="16"/>
              </w:rPr>
              <w:t>7</w:t>
            </w:r>
          </w:p>
        </w:tc>
        <w:tc>
          <w:tcPr>
            <w:tcW w:w="0" w:type="auto"/>
          </w:tcPr>
          <w:p w:rsidR="00A162B4" w:rsidRPr="004009B5" w:rsidRDefault="00A162B4" w:rsidP="00607662">
            <w:pPr>
              <w:jc w:val="center"/>
              <w:rPr>
                <w:rFonts w:ascii="Arial" w:hAnsi="Arial" w:cs="Arial"/>
                <w:sz w:val="16"/>
                <w:szCs w:val="16"/>
              </w:rPr>
            </w:pPr>
            <w:r>
              <w:rPr>
                <w:rFonts w:ascii="Arial" w:hAnsi="Arial" w:cs="Arial"/>
                <w:sz w:val="16"/>
                <w:szCs w:val="16"/>
              </w:rPr>
              <w:t>2</w:t>
            </w:r>
            <w:r w:rsidR="00607662">
              <w:rPr>
                <w:rFonts w:ascii="Arial" w:hAnsi="Arial" w:cs="Arial"/>
                <w:sz w:val="16"/>
                <w:szCs w:val="16"/>
              </w:rPr>
              <w:t>8</w:t>
            </w:r>
          </w:p>
        </w:tc>
        <w:tc>
          <w:tcPr>
            <w:tcW w:w="0" w:type="auto"/>
          </w:tcPr>
          <w:p w:rsidR="00A162B4" w:rsidRPr="004009B5" w:rsidRDefault="00A162B4" w:rsidP="00607662">
            <w:pPr>
              <w:jc w:val="center"/>
              <w:rPr>
                <w:rFonts w:ascii="Arial" w:hAnsi="Arial" w:cs="Arial"/>
                <w:sz w:val="16"/>
                <w:szCs w:val="16"/>
              </w:rPr>
            </w:pPr>
            <w:r>
              <w:rPr>
                <w:rFonts w:ascii="Arial" w:hAnsi="Arial" w:cs="Arial"/>
                <w:sz w:val="16"/>
                <w:szCs w:val="16"/>
              </w:rPr>
              <w:t>2</w:t>
            </w:r>
            <w:r w:rsidR="00607662">
              <w:rPr>
                <w:rFonts w:ascii="Arial" w:hAnsi="Arial" w:cs="Arial"/>
                <w:sz w:val="16"/>
                <w:szCs w:val="16"/>
              </w:rPr>
              <w:t>9</w:t>
            </w:r>
          </w:p>
        </w:tc>
        <w:tc>
          <w:tcPr>
            <w:tcW w:w="0" w:type="auto"/>
          </w:tcPr>
          <w:p w:rsidR="00A162B4" w:rsidRPr="004009B5" w:rsidRDefault="00607662" w:rsidP="00607662">
            <w:pPr>
              <w:jc w:val="center"/>
              <w:rPr>
                <w:rFonts w:ascii="Arial" w:hAnsi="Arial" w:cs="Arial"/>
                <w:sz w:val="16"/>
                <w:szCs w:val="16"/>
              </w:rPr>
            </w:pPr>
            <w:r>
              <w:rPr>
                <w:rFonts w:ascii="Arial" w:hAnsi="Arial" w:cs="Arial"/>
                <w:sz w:val="16"/>
                <w:szCs w:val="16"/>
              </w:rPr>
              <w:t>30</w:t>
            </w:r>
          </w:p>
        </w:tc>
      </w:tr>
      <w:tr w:rsidR="00A162B4" w:rsidRPr="004009B5" w:rsidTr="00D75B5E">
        <w:trPr>
          <w:trHeight w:val="207"/>
        </w:trPr>
        <w:tc>
          <w:tcPr>
            <w:tcW w:w="0" w:type="auto"/>
          </w:tcPr>
          <w:p w:rsidR="00A162B4" w:rsidRPr="004009B5" w:rsidRDefault="009E27CE" w:rsidP="00D164E3">
            <w:pPr>
              <w:jc w:val="center"/>
              <w:rPr>
                <w:rFonts w:ascii="Arial" w:hAnsi="Arial" w:cs="Arial"/>
                <w:b/>
                <w:sz w:val="16"/>
                <w:szCs w:val="16"/>
              </w:rPr>
            </w:pPr>
            <w:r>
              <w:rPr>
                <w:rFonts w:ascii="Arial" w:hAnsi="Arial" w:cs="Arial"/>
                <w:b/>
                <w:sz w:val="16"/>
                <w:szCs w:val="16"/>
              </w:rPr>
              <w:t>H</w:t>
            </w:r>
          </w:p>
        </w:tc>
        <w:tc>
          <w:tcPr>
            <w:tcW w:w="0" w:type="auto"/>
            <w:vMerge/>
          </w:tcPr>
          <w:p w:rsidR="00A162B4" w:rsidRPr="004009B5" w:rsidRDefault="00A162B4" w:rsidP="00DF23C9">
            <w:pPr>
              <w:jc w:val="center"/>
              <w:rPr>
                <w:rFonts w:ascii="Arial" w:hAnsi="Arial" w:cs="Arial"/>
                <w:b/>
                <w:sz w:val="16"/>
                <w:szCs w:val="16"/>
              </w:rPr>
            </w:pPr>
          </w:p>
        </w:tc>
        <w:tc>
          <w:tcPr>
            <w:tcW w:w="0" w:type="auto"/>
          </w:tcPr>
          <w:p w:rsidR="00A162B4" w:rsidRPr="004009B5" w:rsidRDefault="009E27CE" w:rsidP="00DF23C9">
            <w:pPr>
              <w:jc w:val="center"/>
              <w:rPr>
                <w:rFonts w:ascii="Arial" w:hAnsi="Arial" w:cs="Arial"/>
                <w:b/>
                <w:sz w:val="16"/>
                <w:szCs w:val="16"/>
              </w:rPr>
            </w:pPr>
            <w:r>
              <w:rPr>
                <w:rFonts w:ascii="Arial" w:hAnsi="Arial" w:cs="Arial"/>
                <w:b/>
                <w:sz w:val="16"/>
                <w:szCs w:val="16"/>
              </w:rPr>
              <w:t>H</w:t>
            </w:r>
          </w:p>
        </w:tc>
        <w:tc>
          <w:tcPr>
            <w:tcW w:w="0" w:type="auto"/>
          </w:tcPr>
          <w:p w:rsidR="00A162B4" w:rsidRPr="004009B5" w:rsidRDefault="00A162B4" w:rsidP="00D164E3">
            <w:pPr>
              <w:jc w:val="center"/>
              <w:rPr>
                <w:rFonts w:ascii="Arial" w:hAnsi="Arial" w:cs="Arial"/>
                <w:b/>
                <w:sz w:val="16"/>
                <w:szCs w:val="16"/>
              </w:rPr>
            </w:pPr>
            <w:r w:rsidRPr="004009B5">
              <w:rPr>
                <w:rFonts w:ascii="Arial" w:hAnsi="Arial" w:cs="Arial"/>
                <w:b/>
                <w:sz w:val="16"/>
                <w:szCs w:val="16"/>
              </w:rPr>
              <w:t>_</w:t>
            </w:r>
          </w:p>
        </w:tc>
        <w:tc>
          <w:tcPr>
            <w:tcW w:w="0" w:type="auto"/>
          </w:tcPr>
          <w:p w:rsidR="00A162B4" w:rsidRPr="004009B5" w:rsidRDefault="009E27CE" w:rsidP="00D164E3">
            <w:pPr>
              <w:jc w:val="center"/>
              <w:rPr>
                <w:rFonts w:ascii="Arial" w:hAnsi="Arial" w:cs="Arial"/>
                <w:b/>
                <w:sz w:val="16"/>
                <w:szCs w:val="16"/>
              </w:rPr>
            </w:pPr>
            <w:r>
              <w:rPr>
                <w:rFonts w:ascii="Arial" w:hAnsi="Arial" w:cs="Arial"/>
                <w:b/>
                <w:sz w:val="16"/>
                <w:szCs w:val="16"/>
              </w:rPr>
              <w:t>TT</w:t>
            </w:r>
          </w:p>
        </w:tc>
        <w:tc>
          <w:tcPr>
            <w:tcW w:w="0" w:type="auto"/>
          </w:tcPr>
          <w:p w:rsidR="00A162B4" w:rsidRPr="004009B5" w:rsidRDefault="00A162B4" w:rsidP="00D75B5E">
            <w:pPr>
              <w:jc w:val="center"/>
              <w:rPr>
                <w:rFonts w:ascii="Arial" w:hAnsi="Arial" w:cs="Arial"/>
                <w:b/>
                <w:sz w:val="16"/>
                <w:szCs w:val="16"/>
              </w:rPr>
            </w:pPr>
            <w:r w:rsidRPr="004009B5">
              <w:rPr>
                <w:rFonts w:ascii="Arial" w:hAnsi="Arial" w:cs="Arial"/>
                <w:b/>
                <w:sz w:val="16"/>
                <w:szCs w:val="16"/>
              </w:rPr>
              <w:t>_</w:t>
            </w:r>
          </w:p>
        </w:tc>
        <w:tc>
          <w:tcPr>
            <w:tcW w:w="0" w:type="auto"/>
          </w:tcPr>
          <w:p w:rsidR="00A162B4" w:rsidRPr="004009B5" w:rsidRDefault="00A162B4" w:rsidP="00D75B5E">
            <w:pPr>
              <w:jc w:val="center"/>
              <w:rPr>
                <w:rFonts w:ascii="Arial" w:hAnsi="Arial" w:cs="Arial"/>
                <w:b/>
                <w:sz w:val="16"/>
                <w:szCs w:val="16"/>
              </w:rPr>
            </w:pPr>
            <w:r>
              <w:rPr>
                <w:rFonts w:ascii="Arial" w:hAnsi="Arial" w:cs="Arial"/>
                <w:b/>
                <w:sz w:val="16"/>
                <w:szCs w:val="16"/>
              </w:rPr>
              <w:t>NN</w:t>
            </w:r>
          </w:p>
        </w:tc>
        <w:tc>
          <w:tcPr>
            <w:tcW w:w="0" w:type="auto"/>
          </w:tcPr>
          <w:p w:rsidR="00A162B4" w:rsidRPr="004009B5" w:rsidRDefault="00A162B4" w:rsidP="00D75B5E">
            <w:pPr>
              <w:jc w:val="center"/>
              <w:rPr>
                <w:rFonts w:ascii="Arial" w:hAnsi="Arial" w:cs="Arial"/>
                <w:b/>
                <w:sz w:val="16"/>
                <w:szCs w:val="16"/>
              </w:rPr>
            </w:pPr>
            <w:r w:rsidRPr="004009B5">
              <w:rPr>
                <w:rFonts w:ascii="Arial" w:hAnsi="Arial" w:cs="Arial"/>
                <w:b/>
                <w:sz w:val="16"/>
                <w:szCs w:val="16"/>
              </w:rPr>
              <w:t>_</w:t>
            </w:r>
          </w:p>
        </w:tc>
        <w:tc>
          <w:tcPr>
            <w:tcW w:w="0" w:type="auto"/>
          </w:tcPr>
          <w:p w:rsidR="00A162B4" w:rsidRPr="004009B5" w:rsidRDefault="00A162B4" w:rsidP="00D75B5E">
            <w:pPr>
              <w:jc w:val="center"/>
              <w:rPr>
                <w:rFonts w:ascii="Arial" w:hAnsi="Arial" w:cs="Arial"/>
                <w:b/>
                <w:sz w:val="16"/>
                <w:szCs w:val="16"/>
              </w:rPr>
            </w:pPr>
            <w:proofErr w:type="spellStart"/>
            <w:r>
              <w:rPr>
                <w:rFonts w:ascii="Arial" w:hAnsi="Arial" w:cs="Arial"/>
                <w:b/>
                <w:sz w:val="16"/>
                <w:szCs w:val="16"/>
              </w:rPr>
              <w:t>ig</w:t>
            </w:r>
            <w:proofErr w:type="spellEnd"/>
          </w:p>
        </w:tc>
      </w:tr>
    </w:tbl>
    <w:p w:rsidR="00D164E3" w:rsidRDefault="00D164E3" w:rsidP="00D164E3">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16"/>
        <w:gridCol w:w="3224"/>
        <w:gridCol w:w="36"/>
        <w:gridCol w:w="3828"/>
        <w:gridCol w:w="50"/>
      </w:tblGrid>
      <w:tr w:rsidR="00D164E3" w:rsidRPr="001B623F" w:rsidTr="008D722C">
        <w:trPr>
          <w:gridAfter w:val="1"/>
          <w:wAfter w:w="50" w:type="dxa"/>
        </w:trPr>
        <w:tc>
          <w:tcPr>
            <w:tcW w:w="1384" w:type="dxa"/>
            <w:gridSpan w:val="2"/>
            <w:shd w:val="clear" w:color="auto" w:fill="DDD1FF"/>
          </w:tcPr>
          <w:p w:rsidR="00D164E3" w:rsidRPr="005A28C0" w:rsidRDefault="00D164E3" w:rsidP="00D164E3">
            <w:pPr>
              <w:autoSpaceDE w:val="0"/>
              <w:autoSpaceDN w:val="0"/>
              <w:adjustRightInd w:val="0"/>
              <w:rPr>
                <w:rFonts w:ascii="Arial" w:hAnsi="Arial" w:cs="Arial"/>
                <w:b/>
                <w:bCs/>
                <w:sz w:val="18"/>
              </w:rPr>
            </w:pPr>
            <w:r w:rsidRPr="005A28C0">
              <w:rPr>
                <w:rFonts w:ascii="Arial" w:hAnsi="Arial" w:cs="Arial"/>
                <w:b/>
                <w:bCs/>
                <w:sz w:val="18"/>
              </w:rPr>
              <w:t>Field</w:t>
            </w:r>
          </w:p>
        </w:tc>
        <w:tc>
          <w:tcPr>
            <w:tcW w:w="3260" w:type="dxa"/>
            <w:gridSpan w:val="2"/>
            <w:shd w:val="clear" w:color="auto" w:fill="DDD1FF"/>
          </w:tcPr>
          <w:p w:rsidR="00D164E3" w:rsidRPr="005A28C0" w:rsidRDefault="00D164E3" w:rsidP="00D164E3">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D164E3" w:rsidRPr="005A28C0" w:rsidRDefault="00D164E3" w:rsidP="00D164E3">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D164E3" w:rsidRPr="0074395A" w:rsidTr="008D722C">
        <w:trPr>
          <w:gridAfter w:val="1"/>
          <w:wAfter w:w="50" w:type="dxa"/>
        </w:trPr>
        <w:tc>
          <w:tcPr>
            <w:tcW w:w="1384" w:type="dxa"/>
            <w:gridSpan w:val="2"/>
          </w:tcPr>
          <w:p w:rsidR="00D164E3" w:rsidRPr="007A6265" w:rsidRDefault="009E27CE" w:rsidP="00D164E3">
            <w:pPr>
              <w:autoSpaceDE w:val="0"/>
              <w:autoSpaceDN w:val="0"/>
              <w:adjustRightInd w:val="0"/>
              <w:rPr>
                <w:rFonts w:ascii="Arial" w:hAnsi="Arial" w:cs="Arial"/>
                <w:b/>
                <w:sz w:val="18"/>
              </w:rPr>
            </w:pPr>
            <w:r>
              <w:rPr>
                <w:rFonts w:ascii="Arial" w:hAnsi="Arial" w:cs="Arial"/>
                <w:b/>
                <w:sz w:val="18"/>
              </w:rPr>
              <w:t>HH</w:t>
            </w:r>
          </w:p>
        </w:tc>
        <w:tc>
          <w:tcPr>
            <w:tcW w:w="3260" w:type="dxa"/>
            <w:gridSpan w:val="2"/>
          </w:tcPr>
          <w:p w:rsidR="00D164E3" w:rsidRPr="005A28C0" w:rsidRDefault="009E27CE" w:rsidP="00D164E3">
            <w:pPr>
              <w:rPr>
                <w:rFonts w:ascii="Arial" w:hAnsi="Arial" w:cs="Arial"/>
                <w:sz w:val="18"/>
              </w:rPr>
            </w:pPr>
            <w:r>
              <w:rPr>
                <w:rFonts w:ascii="Arial" w:hAnsi="Arial" w:cs="Arial"/>
                <w:sz w:val="18"/>
              </w:rPr>
              <w:t xml:space="preserve">Cluster or </w:t>
            </w:r>
            <w:r w:rsidR="008D722C">
              <w:rPr>
                <w:rFonts w:ascii="Arial" w:hAnsi="Arial" w:cs="Arial"/>
                <w:sz w:val="18"/>
              </w:rPr>
              <w:t>host</w:t>
            </w:r>
            <w:r w:rsidR="00D164E3">
              <w:rPr>
                <w:rFonts w:ascii="Arial" w:hAnsi="Arial" w:cs="Arial"/>
                <w:sz w:val="18"/>
              </w:rPr>
              <w:t xml:space="preserve"> name</w:t>
            </w:r>
            <w:r w:rsidR="00607662">
              <w:rPr>
                <w:rFonts w:ascii="Arial" w:hAnsi="Arial" w:cs="Arial"/>
                <w:sz w:val="18"/>
              </w:rPr>
              <w:t xml:space="preserve"> (up to 24</w:t>
            </w:r>
            <w:r w:rsidR="00FB5870">
              <w:rPr>
                <w:rFonts w:ascii="Arial" w:hAnsi="Arial" w:cs="Arial"/>
                <w:sz w:val="18"/>
              </w:rPr>
              <w:t xml:space="preserve"> characters)</w:t>
            </w:r>
          </w:p>
        </w:tc>
        <w:tc>
          <w:tcPr>
            <w:tcW w:w="3828" w:type="dxa"/>
          </w:tcPr>
          <w:p w:rsidR="00D164E3" w:rsidRPr="0074395A" w:rsidRDefault="000407CC" w:rsidP="00D164E3">
            <w:pPr>
              <w:pStyle w:val="BodyText"/>
              <w:rPr>
                <w:lang w:val="fr-FR"/>
              </w:rPr>
            </w:pPr>
            <w:r>
              <w:rPr>
                <w:lang w:val="fr-FR"/>
              </w:rPr>
              <w:t>SG1P</w:t>
            </w:r>
            <w:r w:rsidR="00607662" w:rsidRPr="00607662">
              <w:rPr>
                <w:lang w:val="fr-FR"/>
              </w:rPr>
              <w:t>-OPSMG01B</w:t>
            </w:r>
          </w:p>
        </w:tc>
      </w:tr>
      <w:tr w:rsidR="008D722C" w:rsidRPr="001B623F" w:rsidTr="008D722C">
        <w:trPr>
          <w:gridAfter w:val="1"/>
          <w:wAfter w:w="50" w:type="dxa"/>
        </w:trPr>
        <w:tc>
          <w:tcPr>
            <w:tcW w:w="1384" w:type="dxa"/>
            <w:gridSpan w:val="2"/>
            <w:shd w:val="clear" w:color="auto" w:fill="DDD1FF"/>
          </w:tcPr>
          <w:p w:rsidR="008D722C" w:rsidRPr="005A28C0" w:rsidRDefault="008D722C" w:rsidP="00DF23C9">
            <w:pPr>
              <w:autoSpaceDE w:val="0"/>
              <w:autoSpaceDN w:val="0"/>
              <w:adjustRightInd w:val="0"/>
              <w:rPr>
                <w:rFonts w:ascii="Arial" w:hAnsi="Arial" w:cs="Arial"/>
                <w:b/>
                <w:bCs/>
                <w:sz w:val="18"/>
              </w:rPr>
            </w:pPr>
            <w:r w:rsidRPr="005A28C0">
              <w:rPr>
                <w:rFonts w:ascii="Arial" w:hAnsi="Arial" w:cs="Arial"/>
                <w:b/>
                <w:bCs/>
                <w:sz w:val="18"/>
              </w:rPr>
              <w:t>Field</w:t>
            </w:r>
          </w:p>
        </w:tc>
        <w:tc>
          <w:tcPr>
            <w:tcW w:w="3260" w:type="dxa"/>
            <w:gridSpan w:val="2"/>
            <w:shd w:val="clear" w:color="auto" w:fill="DDD1FF"/>
          </w:tcPr>
          <w:p w:rsidR="008D722C" w:rsidRPr="005A28C0" w:rsidRDefault="008D722C" w:rsidP="00DF23C9">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8D722C" w:rsidRPr="005A28C0" w:rsidRDefault="008D722C" w:rsidP="00DF23C9">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8D722C" w:rsidRPr="0074395A" w:rsidTr="008D722C">
        <w:trPr>
          <w:gridAfter w:val="1"/>
          <w:wAfter w:w="50" w:type="dxa"/>
        </w:trPr>
        <w:tc>
          <w:tcPr>
            <w:tcW w:w="1384" w:type="dxa"/>
            <w:gridSpan w:val="2"/>
          </w:tcPr>
          <w:p w:rsidR="008D722C" w:rsidRPr="007A6265" w:rsidRDefault="009E27CE" w:rsidP="00DF23C9">
            <w:pPr>
              <w:autoSpaceDE w:val="0"/>
              <w:autoSpaceDN w:val="0"/>
              <w:adjustRightInd w:val="0"/>
              <w:rPr>
                <w:rFonts w:ascii="Arial" w:hAnsi="Arial" w:cs="Arial"/>
                <w:b/>
                <w:sz w:val="18"/>
              </w:rPr>
            </w:pPr>
            <w:r>
              <w:rPr>
                <w:rFonts w:ascii="Arial" w:hAnsi="Arial" w:cs="Arial"/>
                <w:b/>
                <w:sz w:val="18"/>
              </w:rPr>
              <w:t>TT</w:t>
            </w:r>
          </w:p>
        </w:tc>
        <w:tc>
          <w:tcPr>
            <w:tcW w:w="3260" w:type="dxa"/>
            <w:gridSpan w:val="2"/>
          </w:tcPr>
          <w:p w:rsidR="008D722C" w:rsidRPr="005A28C0" w:rsidRDefault="008D722C" w:rsidP="00DF23C9">
            <w:pPr>
              <w:rPr>
                <w:rFonts w:ascii="Arial" w:hAnsi="Arial" w:cs="Arial"/>
                <w:sz w:val="18"/>
              </w:rPr>
            </w:pPr>
            <w:proofErr w:type="spellStart"/>
            <w:r>
              <w:rPr>
                <w:rFonts w:ascii="Arial" w:hAnsi="Arial" w:cs="Arial"/>
                <w:sz w:val="18"/>
              </w:rPr>
              <w:t>iGroup</w:t>
            </w:r>
            <w:proofErr w:type="spellEnd"/>
            <w:r>
              <w:rPr>
                <w:rFonts w:ascii="Arial" w:hAnsi="Arial" w:cs="Arial"/>
                <w:sz w:val="18"/>
              </w:rPr>
              <w:t xml:space="preserve"> type</w:t>
            </w:r>
          </w:p>
        </w:tc>
        <w:tc>
          <w:tcPr>
            <w:tcW w:w="3828" w:type="dxa"/>
          </w:tcPr>
          <w:p w:rsidR="008D722C" w:rsidRPr="002E47E5" w:rsidRDefault="008D722C" w:rsidP="00DF23C9">
            <w:pPr>
              <w:pStyle w:val="BodyText"/>
            </w:pPr>
            <w:r>
              <w:rPr>
                <w:lang w:val="fr-FR"/>
              </w:rPr>
              <w:t xml:space="preserve">cl = </w:t>
            </w:r>
            <w:proofErr w:type="spellStart"/>
            <w:r>
              <w:rPr>
                <w:lang w:val="fr-FR"/>
              </w:rPr>
              <w:t>Clustered</w:t>
            </w:r>
            <w:proofErr w:type="spellEnd"/>
            <w:r w:rsidR="009E27CE">
              <w:rPr>
                <w:lang w:val="fr-FR"/>
              </w:rPr>
              <w:t>/</w:t>
            </w:r>
            <w:proofErr w:type="spellStart"/>
            <w:r w:rsidR="009E27CE">
              <w:rPr>
                <w:lang w:val="fr-FR"/>
              </w:rPr>
              <w:t>Shared</w:t>
            </w:r>
            <w:proofErr w:type="spellEnd"/>
            <w:r w:rsidR="009E27CE">
              <w:rPr>
                <w:lang w:val="fr-FR"/>
              </w:rPr>
              <w:t xml:space="preserve"> </w:t>
            </w:r>
            <w:proofErr w:type="spellStart"/>
            <w:r w:rsidR="009E27CE">
              <w:rPr>
                <w:lang w:val="fr-FR"/>
              </w:rPr>
              <w:t>LUNs</w:t>
            </w:r>
            <w:proofErr w:type="spellEnd"/>
          </w:p>
          <w:p w:rsidR="008D722C" w:rsidRPr="0074395A" w:rsidRDefault="008D722C" w:rsidP="00DF23C9">
            <w:pPr>
              <w:pStyle w:val="BodyText"/>
              <w:rPr>
                <w:lang w:val="fr-FR"/>
              </w:rPr>
            </w:pPr>
            <w:r>
              <w:rPr>
                <w:lang w:val="fr-FR"/>
              </w:rPr>
              <w:t xml:space="preserve">sa = </w:t>
            </w:r>
            <w:proofErr w:type="spellStart"/>
            <w:r>
              <w:rPr>
                <w:lang w:val="fr-FR"/>
              </w:rPr>
              <w:t>Standalone</w:t>
            </w:r>
            <w:proofErr w:type="spellEnd"/>
          </w:p>
        </w:tc>
      </w:tr>
      <w:tr w:rsidR="004009B5" w:rsidRPr="001B623F" w:rsidTr="00DF23C9">
        <w:trPr>
          <w:gridAfter w:val="1"/>
          <w:wAfter w:w="50" w:type="dxa"/>
        </w:trPr>
        <w:tc>
          <w:tcPr>
            <w:tcW w:w="1384" w:type="dxa"/>
            <w:gridSpan w:val="2"/>
            <w:shd w:val="clear" w:color="auto" w:fill="DDD1FF"/>
          </w:tcPr>
          <w:p w:rsidR="004009B5" w:rsidRPr="005A28C0" w:rsidRDefault="004009B5" w:rsidP="00DF23C9">
            <w:pPr>
              <w:autoSpaceDE w:val="0"/>
              <w:autoSpaceDN w:val="0"/>
              <w:adjustRightInd w:val="0"/>
              <w:rPr>
                <w:rFonts w:ascii="Arial" w:hAnsi="Arial" w:cs="Arial"/>
                <w:b/>
                <w:bCs/>
                <w:sz w:val="18"/>
              </w:rPr>
            </w:pPr>
            <w:r w:rsidRPr="005A28C0">
              <w:rPr>
                <w:rFonts w:ascii="Arial" w:hAnsi="Arial" w:cs="Arial"/>
                <w:b/>
                <w:bCs/>
                <w:sz w:val="18"/>
              </w:rPr>
              <w:t>Field</w:t>
            </w:r>
          </w:p>
        </w:tc>
        <w:tc>
          <w:tcPr>
            <w:tcW w:w="3260" w:type="dxa"/>
            <w:gridSpan w:val="2"/>
            <w:shd w:val="clear" w:color="auto" w:fill="DDD1FF"/>
          </w:tcPr>
          <w:p w:rsidR="004009B5" w:rsidRPr="005A28C0" w:rsidRDefault="004009B5" w:rsidP="00DF23C9">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4009B5" w:rsidRPr="005A28C0" w:rsidRDefault="004009B5" w:rsidP="00DF23C9">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4009B5" w:rsidRPr="0074395A" w:rsidTr="00DF23C9">
        <w:trPr>
          <w:gridAfter w:val="1"/>
          <w:wAfter w:w="50" w:type="dxa"/>
        </w:trPr>
        <w:tc>
          <w:tcPr>
            <w:tcW w:w="1384" w:type="dxa"/>
            <w:gridSpan w:val="2"/>
          </w:tcPr>
          <w:p w:rsidR="004009B5" w:rsidRPr="007A6265" w:rsidRDefault="009E27CE" w:rsidP="00DF23C9">
            <w:pPr>
              <w:autoSpaceDE w:val="0"/>
              <w:autoSpaceDN w:val="0"/>
              <w:adjustRightInd w:val="0"/>
              <w:rPr>
                <w:rFonts w:ascii="Arial" w:hAnsi="Arial" w:cs="Arial"/>
                <w:b/>
                <w:sz w:val="18"/>
              </w:rPr>
            </w:pPr>
            <w:r>
              <w:rPr>
                <w:rFonts w:ascii="Arial" w:hAnsi="Arial" w:cs="Arial"/>
                <w:b/>
                <w:sz w:val="18"/>
              </w:rPr>
              <w:t>NN</w:t>
            </w:r>
          </w:p>
        </w:tc>
        <w:tc>
          <w:tcPr>
            <w:tcW w:w="3260" w:type="dxa"/>
            <w:gridSpan w:val="2"/>
          </w:tcPr>
          <w:p w:rsidR="004009B5" w:rsidRPr="005A28C0" w:rsidRDefault="004009B5" w:rsidP="00DF23C9">
            <w:pPr>
              <w:rPr>
                <w:rFonts w:ascii="Arial" w:hAnsi="Arial" w:cs="Arial"/>
                <w:sz w:val="18"/>
              </w:rPr>
            </w:pPr>
            <w:r>
              <w:rPr>
                <w:rFonts w:ascii="Arial" w:hAnsi="Arial" w:cs="Arial"/>
                <w:sz w:val="18"/>
              </w:rPr>
              <w:t>Numeric Identifier</w:t>
            </w:r>
          </w:p>
        </w:tc>
        <w:tc>
          <w:tcPr>
            <w:tcW w:w="3828" w:type="dxa"/>
          </w:tcPr>
          <w:p w:rsidR="004009B5" w:rsidRPr="0074395A" w:rsidRDefault="004009B5" w:rsidP="00DF23C9">
            <w:pPr>
              <w:pStyle w:val="BodyText"/>
              <w:rPr>
                <w:lang w:val="fr-FR"/>
              </w:rPr>
            </w:pPr>
            <w:r>
              <w:rPr>
                <w:lang w:val="fr-FR"/>
              </w:rPr>
              <w:t>01</w:t>
            </w:r>
          </w:p>
        </w:tc>
      </w:tr>
      <w:tr w:rsidR="009E27CE" w:rsidRPr="001B623F" w:rsidTr="00D75B5E">
        <w:tc>
          <w:tcPr>
            <w:tcW w:w="1368" w:type="dxa"/>
            <w:shd w:val="clear" w:color="auto" w:fill="DDD1FF"/>
          </w:tcPr>
          <w:p w:rsidR="009E27CE" w:rsidRPr="005A28C0" w:rsidRDefault="009E27CE" w:rsidP="00D75B5E">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gridSpan w:val="2"/>
            <w:shd w:val="clear" w:color="auto" w:fill="DDD1FF"/>
          </w:tcPr>
          <w:p w:rsidR="009E27CE" w:rsidRPr="005A28C0" w:rsidRDefault="009E27CE" w:rsidP="00D75B5E">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gridSpan w:val="3"/>
            <w:shd w:val="clear" w:color="auto" w:fill="DDD1FF"/>
          </w:tcPr>
          <w:p w:rsidR="009E27CE" w:rsidRPr="005A28C0" w:rsidRDefault="000407CC" w:rsidP="00D75B5E">
            <w:pPr>
              <w:autoSpaceDE w:val="0"/>
              <w:autoSpaceDN w:val="0"/>
              <w:adjustRightInd w:val="0"/>
              <w:rPr>
                <w:rFonts w:ascii="Arial" w:hAnsi="Arial" w:cs="Arial"/>
                <w:b/>
                <w:bCs/>
                <w:sz w:val="18"/>
              </w:rPr>
            </w:pPr>
            <w:r w:rsidRPr="005A28C0">
              <w:rPr>
                <w:rFonts w:ascii="Arial" w:hAnsi="Arial" w:cs="Arial"/>
                <w:b/>
                <w:bCs/>
                <w:sz w:val="18"/>
              </w:rPr>
              <w:t>V</w:t>
            </w:r>
            <w:r w:rsidR="009E27CE" w:rsidRPr="005A28C0">
              <w:rPr>
                <w:rFonts w:ascii="Arial" w:hAnsi="Arial" w:cs="Arial"/>
                <w:b/>
                <w:bCs/>
                <w:sz w:val="18"/>
              </w:rPr>
              <w:t>alues</w:t>
            </w:r>
          </w:p>
        </w:tc>
      </w:tr>
      <w:tr w:rsidR="009E27CE" w:rsidRPr="001B623F" w:rsidTr="00D75B5E">
        <w:tc>
          <w:tcPr>
            <w:tcW w:w="1368" w:type="dxa"/>
          </w:tcPr>
          <w:p w:rsidR="009E27CE" w:rsidRPr="007A6265" w:rsidRDefault="000407CC" w:rsidP="00D75B5E">
            <w:pPr>
              <w:autoSpaceDE w:val="0"/>
              <w:autoSpaceDN w:val="0"/>
              <w:adjustRightInd w:val="0"/>
              <w:rPr>
                <w:rFonts w:ascii="Arial" w:hAnsi="Arial" w:cs="Arial"/>
                <w:b/>
                <w:sz w:val="18"/>
                <w:u w:val="single"/>
              </w:rPr>
            </w:pPr>
            <w:proofErr w:type="spellStart"/>
            <w:r>
              <w:rPr>
                <w:rFonts w:ascii="Arial" w:hAnsi="Arial" w:cs="Arial"/>
                <w:b/>
                <w:sz w:val="18"/>
                <w:u w:val="single"/>
              </w:rPr>
              <w:t>i</w:t>
            </w:r>
            <w:r w:rsidR="009E27CE">
              <w:rPr>
                <w:rFonts w:ascii="Arial" w:hAnsi="Arial" w:cs="Arial"/>
                <w:b/>
                <w:sz w:val="18"/>
                <w:u w:val="single"/>
              </w:rPr>
              <w:t>g</w:t>
            </w:r>
            <w:proofErr w:type="spellEnd"/>
          </w:p>
        </w:tc>
        <w:tc>
          <w:tcPr>
            <w:tcW w:w="3240" w:type="dxa"/>
            <w:gridSpan w:val="2"/>
          </w:tcPr>
          <w:p w:rsidR="009E27CE" w:rsidRPr="005A28C0" w:rsidRDefault="000407CC" w:rsidP="00D75B5E">
            <w:pPr>
              <w:rPr>
                <w:rFonts w:ascii="Arial" w:hAnsi="Arial" w:cs="Arial"/>
                <w:sz w:val="18"/>
              </w:rPr>
            </w:pPr>
            <w:r>
              <w:rPr>
                <w:rFonts w:ascii="Arial" w:hAnsi="Arial" w:cs="Arial"/>
                <w:sz w:val="18"/>
              </w:rPr>
              <w:t xml:space="preserve">Fixed field to indicate an </w:t>
            </w:r>
            <w:proofErr w:type="spellStart"/>
            <w:r>
              <w:rPr>
                <w:rFonts w:ascii="Arial" w:hAnsi="Arial" w:cs="Arial"/>
                <w:sz w:val="18"/>
              </w:rPr>
              <w:t>igroup</w:t>
            </w:r>
            <w:proofErr w:type="spellEnd"/>
          </w:p>
        </w:tc>
        <w:tc>
          <w:tcPr>
            <w:tcW w:w="3914" w:type="dxa"/>
            <w:gridSpan w:val="3"/>
          </w:tcPr>
          <w:p w:rsidR="009E27CE" w:rsidRPr="005A28C0" w:rsidRDefault="000407CC" w:rsidP="009E27CE">
            <w:pPr>
              <w:rPr>
                <w:rFonts w:ascii="Arial" w:hAnsi="Arial" w:cs="Arial"/>
                <w:sz w:val="18"/>
              </w:rPr>
            </w:pPr>
            <w:proofErr w:type="spellStart"/>
            <w:r>
              <w:rPr>
                <w:rFonts w:ascii="Arial" w:hAnsi="Arial" w:cs="Arial"/>
                <w:sz w:val="18"/>
              </w:rPr>
              <w:t>ig</w:t>
            </w:r>
            <w:proofErr w:type="spellEnd"/>
          </w:p>
        </w:tc>
      </w:tr>
    </w:tbl>
    <w:p w:rsidR="00D164E3" w:rsidRDefault="00D164E3" w:rsidP="00D164E3">
      <w:pPr>
        <w:pStyle w:val="BodyText"/>
        <w:rPr>
          <w:lang w:val="en-US"/>
        </w:rPr>
      </w:pPr>
    </w:p>
    <w:p w:rsidR="000407CC" w:rsidRDefault="000407CC" w:rsidP="00D164E3">
      <w:pPr>
        <w:pStyle w:val="BodyText"/>
        <w:rPr>
          <w:lang w:val="en-US"/>
        </w:rPr>
      </w:pPr>
      <w:r>
        <w:rPr>
          <w:lang w:val="en-US"/>
        </w:rPr>
        <w:t>Examples</w:t>
      </w:r>
      <w:proofErr w:type="gramStart"/>
      <w:r>
        <w:rPr>
          <w:lang w:val="en-US"/>
        </w:rPr>
        <w:t>:-</w:t>
      </w:r>
      <w:proofErr w:type="gramEnd"/>
      <w:r>
        <w:rPr>
          <w:lang w:val="en-US"/>
        </w:rPr>
        <w:t xml:space="preserve"> sg1p_opsmg01a_sa_01_ig </w:t>
      </w:r>
    </w:p>
    <w:p w:rsidR="00FB5870" w:rsidRDefault="00FB5870" w:rsidP="00FB5870">
      <w:pPr>
        <w:pStyle w:val="Heading3"/>
        <w:tabs>
          <w:tab w:val="clear" w:pos="-90"/>
          <w:tab w:val="clear" w:pos="1620"/>
          <w:tab w:val="left" w:pos="245"/>
          <w:tab w:val="num" w:pos="720"/>
          <w:tab w:val="left" w:pos="810"/>
          <w:tab w:val="num" w:pos="900"/>
        </w:tabs>
        <w:spacing w:before="360" w:after="120"/>
        <w:ind w:left="720"/>
      </w:pPr>
      <w:bookmarkStart w:id="256" w:name="_Toc299615909"/>
      <w:commentRangeStart w:id="257"/>
      <w:r>
        <w:t xml:space="preserve">LUNs for </w:t>
      </w:r>
      <w:proofErr w:type="spellStart"/>
      <w:r>
        <w:t>vfilers</w:t>
      </w:r>
      <w:bookmarkEnd w:id="256"/>
      <w:commentRangeEnd w:id="257"/>
      <w:proofErr w:type="spellEnd"/>
      <w:r w:rsidR="00AC2C7C">
        <w:rPr>
          <w:rStyle w:val="CommentReference"/>
          <w:rFonts w:ascii="Times New Roman" w:hAnsi="Times New Roman"/>
          <w:b w:val="0"/>
          <w:lang w:val="en-GB"/>
        </w:rPr>
        <w:commentReference w:id="257"/>
      </w:r>
    </w:p>
    <w:p w:rsidR="00FB5870" w:rsidRDefault="00FB5870" w:rsidP="00FB5870">
      <w:pPr>
        <w:pStyle w:val="BodyText"/>
        <w:rPr>
          <w:lang w:val="en-US"/>
        </w:rPr>
      </w:pPr>
      <w:r>
        <w:rPr>
          <w:lang w:val="en-US"/>
        </w:rPr>
        <w:t>LUNs are given names based upon the type of application being served and the data they contain. In all cases LUN</w:t>
      </w:r>
      <w:r w:rsidR="009E27CE">
        <w:rPr>
          <w:lang w:val="en-US"/>
        </w:rPr>
        <w:t>s are created by appending “</w:t>
      </w:r>
      <w:proofErr w:type="spellStart"/>
      <w:r w:rsidR="009E27CE">
        <w:rPr>
          <w:lang w:val="en-US"/>
        </w:rPr>
        <w:t>ln</w:t>
      </w:r>
      <w:proofErr w:type="spellEnd"/>
      <w:r>
        <w:rPr>
          <w:lang w:val="en-US"/>
        </w:rPr>
        <w:t>” to the end of the name in order to differentiate them.</w:t>
      </w:r>
      <w:r w:rsidR="00EE261C">
        <w:rPr>
          <w:lang w:val="en-US"/>
        </w:rPr>
        <w:t xml:space="preserve"> </w:t>
      </w:r>
      <w:r w:rsidR="00EE261C" w:rsidRPr="00735678">
        <w:rPr>
          <w:color w:val="FF0000"/>
          <w:lang w:val="en-US"/>
        </w:rPr>
        <w:t xml:space="preserve">LUNs </w:t>
      </w:r>
      <w:r w:rsidR="00735678" w:rsidRPr="00735678">
        <w:rPr>
          <w:color w:val="FF0000"/>
          <w:lang w:val="en-US"/>
        </w:rPr>
        <w:t>must</w:t>
      </w:r>
      <w:r w:rsidR="00EE261C" w:rsidRPr="00735678">
        <w:rPr>
          <w:color w:val="FF0000"/>
          <w:lang w:val="en-US"/>
        </w:rPr>
        <w:t xml:space="preserve"> always reside in a </w:t>
      </w:r>
      <w:proofErr w:type="spellStart"/>
      <w:r w:rsidR="00EE261C" w:rsidRPr="00735678">
        <w:rPr>
          <w:color w:val="FF0000"/>
          <w:lang w:val="en-US"/>
        </w:rPr>
        <w:t>qtree</w:t>
      </w:r>
      <w:proofErr w:type="spellEnd"/>
      <w:r w:rsidR="00EE261C" w:rsidRPr="00735678">
        <w:rPr>
          <w:color w:val="FF0000"/>
          <w:lang w:val="en-US"/>
        </w:rPr>
        <w:t xml:space="preserve"> due to </w:t>
      </w:r>
      <w:proofErr w:type="spellStart"/>
      <w:r w:rsidR="00EE261C" w:rsidRPr="00735678">
        <w:rPr>
          <w:color w:val="FF0000"/>
          <w:lang w:val="en-US"/>
        </w:rPr>
        <w:t>SnapVault</w:t>
      </w:r>
      <w:proofErr w:type="spellEnd"/>
      <w:r w:rsidR="00EE261C" w:rsidRPr="00735678">
        <w:rPr>
          <w:color w:val="FF0000"/>
          <w:lang w:val="en-US"/>
        </w:rPr>
        <w:t xml:space="preserve"> requirements.</w:t>
      </w:r>
      <w:r w:rsidR="00735678" w:rsidRPr="00735678">
        <w:rPr>
          <w:color w:val="FF0000"/>
          <w:lang w:val="en-US"/>
        </w:rPr>
        <w:t xml:space="preserve"> Depending on usage of the LUNs multiple LUNs can reside in one volume but must be kept in separate </w:t>
      </w:r>
      <w:proofErr w:type="spellStart"/>
      <w:r w:rsidR="00735678" w:rsidRPr="00735678">
        <w:rPr>
          <w:color w:val="FF0000"/>
          <w:lang w:val="en-US"/>
        </w:rPr>
        <w:t>qtrees</w:t>
      </w:r>
      <w:proofErr w:type="spellEnd"/>
      <w:r w:rsidR="00735678" w:rsidRPr="00735678">
        <w:rPr>
          <w:color w:val="FF0000"/>
          <w:lang w:val="en-US"/>
        </w:rPr>
        <w:t>.</w:t>
      </w:r>
    </w:p>
    <w:p w:rsidR="00FB5870" w:rsidRDefault="00FB5870" w:rsidP="00FB5870">
      <w:pPr>
        <w:pStyle w:val="BodyText"/>
        <w:tabs>
          <w:tab w:val="left" w:pos="6270"/>
        </w:tabs>
        <w:rPr>
          <w:lang w:val="en-US"/>
        </w:rPr>
      </w:pPr>
      <w:r>
        <w:rPr>
          <w:lang w:val="en-US"/>
        </w:rPr>
        <w:t>The underscore character is used as a field separator</w:t>
      </w:r>
      <w:r w:rsidR="000407CC">
        <w:rPr>
          <w:lang w:val="en-US"/>
        </w:rPr>
        <w:t>, if this is used in the hostname replace with an underscore</w:t>
      </w:r>
      <w:r>
        <w:rPr>
          <w:lang w:val="en-US"/>
        </w:rPr>
        <w:t>.</w:t>
      </w:r>
      <w:r>
        <w:rPr>
          <w:lang w:val="en-US"/>
        </w:rPr>
        <w:tab/>
      </w:r>
    </w:p>
    <w:tbl>
      <w:tblPr>
        <w:tblW w:w="8606" w:type="dxa"/>
        <w:tblInd w:w="563" w:type="dxa"/>
        <w:tblLook w:val="0000"/>
        <w:tblPrChange w:id="258" w:author="Ian Daniel" w:date="2011-08-09T15:00:00Z">
          <w:tblPr>
            <w:tblW w:w="8606" w:type="dxa"/>
            <w:tblInd w:w="563" w:type="dxa"/>
            <w:tblLook w:val="0000"/>
          </w:tblPr>
        </w:tblPrChange>
      </w:tblPr>
      <w:tblGrid>
        <w:gridCol w:w="331"/>
        <w:gridCol w:w="269"/>
        <w:gridCol w:w="393"/>
        <w:gridCol w:w="393"/>
        <w:gridCol w:w="393"/>
        <w:gridCol w:w="393"/>
        <w:gridCol w:w="394"/>
        <w:gridCol w:w="394"/>
        <w:gridCol w:w="394"/>
        <w:gridCol w:w="394"/>
        <w:gridCol w:w="394"/>
        <w:gridCol w:w="394"/>
        <w:gridCol w:w="394"/>
        <w:gridCol w:w="394"/>
        <w:gridCol w:w="394"/>
        <w:gridCol w:w="394"/>
        <w:gridCol w:w="394"/>
        <w:gridCol w:w="394"/>
        <w:gridCol w:w="394"/>
        <w:gridCol w:w="394"/>
        <w:gridCol w:w="394"/>
        <w:gridCol w:w="598"/>
        <w:tblGridChange w:id="259">
          <w:tblGrid>
            <w:gridCol w:w="331"/>
            <w:gridCol w:w="5"/>
            <w:gridCol w:w="264"/>
            <w:gridCol w:w="9"/>
            <w:gridCol w:w="384"/>
            <w:gridCol w:w="15"/>
            <w:gridCol w:w="378"/>
            <w:gridCol w:w="21"/>
            <w:gridCol w:w="372"/>
            <w:gridCol w:w="27"/>
            <w:gridCol w:w="366"/>
            <w:gridCol w:w="34"/>
            <w:gridCol w:w="360"/>
            <w:gridCol w:w="40"/>
            <w:gridCol w:w="354"/>
            <w:gridCol w:w="46"/>
            <w:gridCol w:w="348"/>
            <w:gridCol w:w="52"/>
            <w:gridCol w:w="342"/>
            <w:gridCol w:w="58"/>
            <w:gridCol w:w="336"/>
            <w:gridCol w:w="64"/>
            <w:gridCol w:w="330"/>
            <w:gridCol w:w="70"/>
            <w:gridCol w:w="324"/>
            <w:gridCol w:w="76"/>
            <w:gridCol w:w="318"/>
            <w:gridCol w:w="82"/>
            <w:gridCol w:w="312"/>
            <w:gridCol w:w="88"/>
            <w:gridCol w:w="306"/>
            <w:gridCol w:w="94"/>
            <w:gridCol w:w="300"/>
            <w:gridCol w:w="100"/>
            <w:gridCol w:w="294"/>
            <w:gridCol w:w="106"/>
            <w:gridCol w:w="288"/>
            <w:gridCol w:w="112"/>
            <w:gridCol w:w="282"/>
            <w:gridCol w:w="118"/>
            <w:gridCol w:w="276"/>
            <w:gridCol w:w="124"/>
            <w:gridCol w:w="400"/>
            <w:gridCol w:w="74"/>
          </w:tblGrid>
        </w:tblGridChange>
      </w:tblGrid>
      <w:tr w:rsidR="00607662" w:rsidRPr="002E6643" w:rsidTr="002E6643">
        <w:trPr>
          <w:trHeight w:val="207"/>
          <w:trPrChange w:id="260" w:author="Ian Daniel" w:date="2011-08-09T15:00:00Z">
            <w:trPr>
              <w:gridAfter w:val="0"/>
              <w:trHeight w:val="207"/>
            </w:trPr>
          </w:trPrChange>
        </w:trPr>
        <w:tc>
          <w:tcPr>
            <w:tcW w:w="0" w:type="auto"/>
            <w:tcPrChange w:id="261" w:author="Ian Daniel" w:date="2011-08-09T15:00:00Z">
              <w:tcPr>
                <w:tcW w:w="0" w:type="auto"/>
                <w:gridSpan w:val="2"/>
              </w:tcPr>
            </w:tcPrChange>
          </w:tcPr>
          <w:p w:rsidR="002E6643" w:rsidRPr="002E6643" w:rsidRDefault="002E6643" w:rsidP="00730250">
            <w:pPr>
              <w:jc w:val="center"/>
              <w:rPr>
                <w:rFonts w:ascii="Arial" w:hAnsi="Arial" w:cs="Arial"/>
                <w:sz w:val="16"/>
                <w:szCs w:val="16"/>
              </w:rPr>
            </w:pPr>
            <w:r w:rsidRPr="002E6643">
              <w:rPr>
                <w:rFonts w:ascii="Arial" w:hAnsi="Arial" w:cs="Arial"/>
                <w:sz w:val="16"/>
                <w:szCs w:val="16"/>
              </w:rPr>
              <w:t>1</w:t>
            </w:r>
          </w:p>
        </w:tc>
        <w:tc>
          <w:tcPr>
            <w:tcW w:w="0" w:type="auto"/>
            <w:tcPrChange w:id="262" w:author="Ian Daniel" w:date="2011-08-09T15:00:00Z">
              <w:tcPr>
                <w:tcW w:w="0" w:type="auto"/>
                <w:gridSpan w:val="2"/>
              </w:tcPr>
            </w:tcPrChange>
          </w:tcPr>
          <w:p w:rsidR="002E6643" w:rsidRPr="002E6643" w:rsidRDefault="002E6643" w:rsidP="00730250">
            <w:pPr>
              <w:jc w:val="center"/>
              <w:rPr>
                <w:rFonts w:ascii="Arial" w:hAnsi="Arial" w:cs="Arial"/>
                <w:sz w:val="16"/>
                <w:szCs w:val="16"/>
              </w:rPr>
            </w:pPr>
            <w:r w:rsidRPr="002E6643">
              <w:rPr>
                <w:rFonts w:ascii="Arial" w:hAnsi="Arial" w:cs="Arial"/>
                <w:sz w:val="16"/>
                <w:szCs w:val="16"/>
              </w:rPr>
              <w:t>-</w:t>
            </w:r>
          </w:p>
        </w:tc>
        <w:tc>
          <w:tcPr>
            <w:tcW w:w="0" w:type="auto"/>
            <w:tcPrChange w:id="263" w:author="Ian Daniel" w:date="2011-08-09T15:00:00Z">
              <w:tcPr>
                <w:tcW w:w="0" w:type="auto"/>
                <w:gridSpan w:val="2"/>
              </w:tcPr>
            </w:tcPrChange>
          </w:tcPr>
          <w:p w:rsidR="002E6643" w:rsidRPr="002E6643" w:rsidRDefault="00607662" w:rsidP="00730250">
            <w:pPr>
              <w:jc w:val="center"/>
              <w:rPr>
                <w:rFonts w:ascii="Arial" w:hAnsi="Arial" w:cs="Arial"/>
                <w:sz w:val="16"/>
                <w:szCs w:val="16"/>
              </w:rPr>
            </w:pPr>
            <w:r>
              <w:rPr>
                <w:rFonts w:ascii="Arial" w:hAnsi="Arial" w:cs="Arial"/>
                <w:sz w:val="16"/>
                <w:szCs w:val="16"/>
              </w:rPr>
              <w:t>24</w:t>
            </w:r>
          </w:p>
        </w:tc>
        <w:tc>
          <w:tcPr>
            <w:tcW w:w="0" w:type="auto"/>
            <w:tcPrChange w:id="264" w:author="Ian Daniel" w:date="2011-08-09T15:00:00Z">
              <w:tcPr>
                <w:tcW w:w="0" w:type="auto"/>
                <w:gridSpan w:val="2"/>
              </w:tcPr>
            </w:tcPrChange>
          </w:tcPr>
          <w:p w:rsidR="002E6643" w:rsidRPr="002E6643" w:rsidRDefault="00607662" w:rsidP="00730250">
            <w:pPr>
              <w:jc w:val="center"/>
              <w:rPr>
                <w:rFonts w:ascii="Arial" w:hAnsi="Arial" w:cs="Arial"/>
                <w:sz w:val="16"/>
                <w:szCs w:val="16"/>
              </w:rPr>
            </w:pPr>
            <w:r>
              <w:rPr>
                <w:rFonts w:ascii="Arial" w:hAnsi="Arial" w:cs="Arial"/>
                <w:sz w:val="16"/>
                <w:szCs w:val="16"/>
              </w:rPr>
              <w:t>25</w:t>
            </w:r>
          </w:p>
        </w:tc>
        <w:tc>
          <w:tcPr>
            <w:tcW w:w="0" w:type="auto"/>
            <w:tcPrChange w:id="265"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2</w:t>
            </w:r>
            <w:r w:rsidR="00607662">
              <w:rPr>
                <w:rFonts w:ascii="Arial" w:hAnsi="Arial" w:cs="Arial"/>
                <w:sz w:val="16"/>
                <w:szCs w:val="16"/>
              </w:rPr>
              <w:t>6</w:t>
            </w:r>
          </w:p>
        </w:tc>
        <w:tc>
          <w:tcPr>
            <w:tcW w:w="0" w:type="auto"/>
            <w:tcPrChange w:id="266"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2</w:t>
            </w:r>
            <w:r w:rsidR="00607662">
              <w:rPr>
                <w:rFonts w:ascii="Arial" w:hAnsi="Arial" w:cs="Arial"/>
                <w:sz w:val="16"/>
                <w:szCs w:val="16"/>
              </w:rPr>
              <w:t>7</w:t>
            </w:r>
          </w:p>
        </w:tc>
        <w:tc>
          <w:tcPr>
            <w:tcW w:w="0" w:type="auto"/>
            <w:tcPrChange w:id="267"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2</w:t>
            </w:r>
            <w:r w:rsidR="00607662">
              <w:rPr>
                <w:rFonts w:ascii="Arial" w:hAnsi="Arial" w:cs="Arial"/>
                <w:sz w:val="16"/>
                <w:szCs w:val="16"/>
              </w:rPr>
              <w:t>8</w:t>
            </w:r>
          </w:p>
        </w:tc>
        <w:tc>
          <w:tcPr>
            <w:tcW w:w="0" w:type="auto"/>
            <w:tcPrChange w:id="268"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2</w:t>
            </w:r>
            <w:r w:rsidR="00607662">
              <w:rPr>
                <w:rFonts w:ascii="Arial" w:hAnsi="Arial" w:cs="Arial"/>
                <w:sz w:val="16"/>
                <w:szCs w:val="16"/>
              </w:rPr>
              <w:t>9</w:t>
            </w:r>
          </w:p>
        </w:tc>
        <w:tc>
          <w:tcPr>
            <w:tcW w:w="0" w:type="auto"/>
            <w:tcPrChange w:id="269" w:author="Ian Daniel" w:date="2011-08-09T15:00:00Z">
              <w:tcPr>
                <w:tcW w:w="0" w:type="auto"/>
                <w:gridSpan w:val="2"/>
              </w:tcPr>
            </w:tcPrChange>
          </w:tcPr>
          <w:p w:rsidR="002E6643" w:rsidRPr="002E6643" w:rsidRDefault="00607662" w:rsidP="00DF23C9">
            <w:pPr>
              <w:jc w:val="center"/>
              <w:rPr>
                <w:rFonts w:ascii="Arial" w:hAnsi="Arial" w:cs="Arial"/>
                <w:sz w:val="16"/>
                <w:szCs w:val="16"/>
              </w:rPr>
            </w:pPr>
            <w:r>
              <w:rPr>
                <w:rFonts w:ascii="Arial" w:hAnsi="Arial" w:cs="Arial"/>
                <w:sz w:val="16"/>
                <w:szCs w:val="16"/>
              </w:rPr>
              <w:t>30</w:t>
            </w:r>
          </w:p>
        </w:tc>
        <w:tc>
          <w:tcPr>
            <w:tcW w:w="0" w:type="auto"/>
            <w:tcPrChange w:id="270"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1</w:t>
            </w:r>
          </w:p>
        </w:tc>
        <w:tc>
          <w:tcPr>
            <w:tcW w:w="0" w:type="auto"/>
            <w:tcPrChange w:id="271"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2</w:t>
            </w:r>
          </w:p>
        </w:tc>
        <w:tc>
          <w:tcPr>
            <w:tcW w:w="0" w:type="auto"/>
            <w:tcPrChange w:id="272"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3</w:t>
            </w:r>
          </w:p>
        </w:tc>
        <w:tc>
          <w:tcPr>
            <w:tcW w:w="0" w:type="auto"/>
            <w:tcPrChange w:id="273"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4</w:t>
            </w:r>
          </w:p>
        </w:tc>
        <w:tc>
          <w:tcPr>
            <w:tcW w:w="0" w:type="auto"/>
            <w:tcPrChange w:id="274"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5</w:t>
            </w:r>
          </w:p>
        </w:tc>
        <w:tc>
          <w:tcPr>
            <w:tcW w:w="0" w:type="auto"/>
            <w:tcPrChange w:id="275"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6</w:t>
            </w:r>
          </w:p>
        </w:tc>
        <w:tc>
          <w:tcPr>
            <w:tcW w:w="0" w:type="auto"/>
            <w:tcPrChange w:id="276"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7</w:t>
            </w:r>
          </w:p>
        </w:tc>
        <w:tc>
          <w:tcPr>
            <w:tcW w:w="0" w:type="auto"/>
            <w:tcPrChange w:id="277"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8</w:t>
            </w:r>
          </w:p>
        </w:tc>
        <w:tc>
          <w:tcPr>
            <w:tcW w:w="0" w:type="auto"/>
            <w:tcPrChange w:id="278"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3</w:t>
            </w:r>
            <w:r w:rsidR="00607662">
              <w:rPr>
                <w:rFonts w:ascii="Arial" w:hAnsi="Arial" w:cs="Arial"/>
                <w:sz w:val="16"/>
                <w:szCs w:val="16"/>
              </w:rPr>
              <w:t>9</w:t>
            </w:r>
          </w:p>
        </w:tc>
        <w:tc>
          <w:tcPr>
            <w:tcW w:w="0" w:type="auto"/>
            <w:tcPrChange w:id="279" w:author="Ian Daniel" w:date="2011-08-09T15:00:00Z">
              <w:tcPr>
                <w:tcW w:w="0" w:type="auto"/>
                <w:gridSpan w:val="2"/>
              </w:tcPr>
            </w:tcPrChange>
          </w:tcPr>
          <w:p w:rsidR="002E6643" w:rsidRPr="002E6643" w:rsidRDefault="00607662" w:rsidP="00607662">
            <w:pPr>
              <w:jc w:val="center"/>
              <w:rPr>
                <w:rFonts w:ascii="Arial" w:hAnsi="Arial" w:cs="Arial"/>
                <w:sz w:val="16"/>
                <w:szCs w:val="16"/>
              </w:rPr>
            </w:pPr>
            <w:r>
              <w:rPr>
                <w:rFonts w:ascii="Arial" w:hAnsi="Arial" w:cs="Arial"/>
                <w:sz w:val="16"/>
                <w:szCs w:val="16"/>
              </w:rPr>
              <w:t>40</w:t>
            </w:r>
          </w:p>
        </w:tc>
        <w:tc>
          <w:tcPr>
            <w:tcW w:w="0" w:type="auto"/>
            <w:tcPrChange w:id="280"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4</w:t>
            </w:r>
            <w:r w:rsidR="00607662">
              <w:rPr>
                <w:rFonts w:ascii="Arial" w:hAnsi="Arial" w:cs="Arial"/>
                <w:sz w:val="16"/>
                <w:szCs w:val="16"/>
              </w:rPr>
              <w:t>1</w:t>
            </w:r>
          </w:p>
        </w:tc>
        <w:tc>
          <w:tcPr>
            <w:tcW w:w="0" w:type="auto"/>
            <w:tcPrChange w:id="281" w:author="Ian Daniel" w:date="2011-08-09T15:00:00Z">
              <w:tcPr>
                <w:tcW w:w="0" w:type="auto"/>
                <w:gridSpan w:val="2"/>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4</w:t>
            </w:r>
            <w:r w:rsidR="00607662">
              <w:rPr>
                <w:rFonts w:ascii="Arial" w:hAnsi="Arial" w:cs="Arial"/>
                <w:sz w:val="16"/>
                <w:szCs w:val="16"/>
              </w:rPr>
              <w:t>2</w:t>
            </w:r>
          </w:p>
        </w:tc>
        <w:tc>
          <w:tcPr>
            <w:tcW w:w="0" w:type="auto"/>
            <w:tcPrChange w:id="282" w:author="Ian Daniel" w:date="2011-08-09T15:00:00Z">
              <w:tcPr>
                <w:tcW w:w="0" w:type="auto"/>
              </w:tcPr>
            </w:tcPrChange>
          </w:tcPr>
          <w:p w:rsidR="002E6643" w:rsidRPr="002E6643" w:rsidRDefault="002E6643" w:rsidP="00607662">
            <w:pPr>
              <w:jc w:val="center"/>
              <w:rPr>
                <w:rFonts w:ascii="Arial" w:hAnsi="Arial" w:cs="Arial"/>
                <w:sz w:val="16"/>
                <w:szCs w:val="16"/>
              </w:rPr>
            </w:pPr>
            <w:r w:rsidRPr="002E6643">
              <w:rPr>
                <w:rFonts w:ascii="Arial" w:hAnsi="Arial" w:cs="Arial"/>
                <w:sz w:val="16"/>
                <w:szCs w:val="16"/>
              </w:rPr>
              <w:t>4</w:t>
            </w:r>
            <w:r w:rsidR="00607662">
              <w:rPr>
                <w:rFonts w:ascii="Arial" w:hAnsi="Arial" w:cs="Arial"/>
                <w:sz w:val="16"/>
                <w:szCs w:val="16"/>
              </w:rPr>
              <w:t>3</w:t>
            </w:r>
          </w:p>
        </w:tc>
      </w:tr>
      <w:tr w:rsidR="00607662" w:rsidRPr="002E6643" w:rsidTr="002E6643">
        <w:trPr>
          <w:trHeight w:val="207"/>
        </w:trPr>
        <w:tc>
          <w:tcPr>
            <w:tcW w:w="0" w:type="auto"/>
          </w:tcPr>
          <w:p w:rsidR="002E6643" w:rsidRPr="002E6643" w:rsidRDefault="002E6643" w:rsidP="00730250">
            <w:pPr>
              <w:jc w:val="center"/>
              <w:rPr>
                <w:rFonts w:ascii="Arial" w:hAnsi="Arial" w:cs="Arial"/>
                <w:b/>
                <w:sz w:val="16"/>
                <w:szCs w:val="16"/>
              </w:rPr>
            </w:pPr>
            <w:r>
              <w:rPr>
                <w:rFonts w:ascii="Arial" w:hAnsi="Arial" w:cs="Arial"/>
                <w:b/>
                <w:sz w:val="16"/>
                <w:szCs w:val="16"/>
              </w:rPr>
              <w:t>H</w:t>
            </w:r>
          </w:p>
        </w:tc>
        <w:tc>
          <w:tcPr>
            <w:tcW w:w="0" w:type="auto"/>
          </w:tcPr>
          <w:p w:rsidR="002E6643" w:rsidRPr="002E6643" w:rsidRDefault="002E6643" w:rsidP="00730250">
            <w:pPr>
              <w:jc w:val="center"/>
              <w:rPr>
                <w:rFonts w:ascii="Arial" w:hAnsi="Arial" w:cs="Arial"/>
                <w:b/>
                <w:sz w:val="16"/>
                <w:szCs w:val="16"/>
              </w:rPr>
            </w:pPr>
          </w:p>
        </w:tc>
        <w:tc>
          <w:tcPr>
            <w:tcW w:w="0" w:type="auto"/>
          </w:tcPr>
          <w:p w:rsidR="002E6643" w:rsidRPr="002E6643" w:rsidRDefault="002E6643" w:rsidP="00730250">
            <w:pPr>
              <w:jc w:val="center"/>
              <w:rPr>
                <w:rFonts w:ascii="Arial" w:hAnsi="Arial" w:cs="Arial"/>
                <w:b/>
                <w:sz w:val="16"/>
                <w:szCs w:val="16"/>
              </w:rPr>
            </w:pPr>
            <w:r>
              <w:rPr>
                <w:rFonts w:ascii="Arial" w:hAnsi="Arial" w:cs="Arial"/>
                <w:b/>
                <w:sz w:val="16"/>
                <w:szCs w:val="16"/>
              </w:rPr>
              <w:t>H</w:t>
            </w:r>
          </w:p>
        </w:tc>
        <w:tc>
          <w:tcPr>
            <w:tcW w:w="0" w:type="auto"/>
          </w:tcPr>
          <w:p w:rsidR="002E6643" w:rsidRPr="002E6643" w:rsidRDefault="002E6643" w:rsidP="00730250">
            <w:pPr>
              <w:jc w:val="center"/>
              <w:rPr>
                <w:rFonts w:ascii="Arial" w:hAnsi="Arial" w:cs="Arial"/>
                <w:b/>
                <w:sz w:val="16"/>
                <w:szCs w:val="16"/>
              </w:rPr>
            </w:pPr>
            <w:r w:rsidRPr="002E6643">
              <w:rPr>
                <w:rFonts w:ascii="Arial" w:hAnsi="Arial" w:cs="Arial"/>
                <w:b/>
                <w:sz w:val="16"/>
                <w:szCs w:val="16"/>
              </w:rPr>
              <w:t>_</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A</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A</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A</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A</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A</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A</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_</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D</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D</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D</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D</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D</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N</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N</w:t>
            </w:r>
          </w:p>
        </w:tc>
        <w:tc>
          <w:tcPr>
            <w:tcW w:w="0" w:type="auto"/>
          </w:tcPr>
          <w:p w:rsidR="002E6643" w:rsidRPr="002E6643" w:rsidRDefault="002E6643" w:rsidP="00D75B5E">
            <w:pPr>
              <w:jc w:val="center"/>
              <w:rPr>
                <w:rFonts w:ascii="Arial" w:hAnsi="Arial" w:cs="Arial"/>
                <w:b/>
                <w:sz w:val="16"/>
                <w:szCs w:val="16"/>
              </w:rPr>
            </w:pPr>
            <w:r w:rsidRPr="002E6643">
              <w:rPr>
                <w:rFonts w:ascii="Arial" w:hAnsi="Arial" w:cs="Arial"/>
                <w:b/>
                <w:sz w:val="16"/>
                <w:szCs w:val="16"/>
              </w:rPr>
              <w:t>N</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N</w:t>
            </w:r>
          </w:p>
        </w:tc>
        <w:tc>
          <w:tcPr>
            <w:tcW w:w="0" w:type="auto"/>
          </w:tcPr>
          <w:p w:rsidR="002E6643" w:rsidRPr="002E6643" w:rsidRDefault="002E6643" w:rsidP="00DF23C9">
            <w:pPr>
              <w:jc w:val="center"/>
              <w:rPr>
                <w:rFonts w:ascii="Arial" w:hAnsi="Arial" w:cs="Arial"/>
                <w:b/>
                <w:sz w:val="16"/>
                <w:szCs w:val="16"/>
              </w:rPr>
            </w:pPr>
            <w:r w:rsidRPr="002E6643">
              <w:rPr>
                <w:rFonts w:ascii="Arial" w:hAnsi="Arial" w:cs="Arial"/>
                <w:b/>
                <w:sz w:val="16"/>
                <w:szCs w:val="16"/>
              </w:rPr>
              <w:t>_</w:t>
            </w:r>
          </w:p>
        </w:tc>
        <w:tc>
          <w:tcPr>
            <w:tcW w:w="0" w:type="auto"/>
          </w:tcPr>
          <w:p w:rsidR="002E6643" w:rsidRPr="002E6643" w:rsidRDefault="002E6643" w:rsidP="00DF23C9">
            <w:pPr>
              <w:jc w:val="center"/>
              <w:rPr>
                <w:rFonts w:ascii="Arial" w:hAnsi="Arial" w:cs="Arial"/>
                <w:b/>
                <w:sz w:val="16"/>
                <w:szCs w:val="16"/>
              </w:rPr>
            </w:pPr>
            <w:del w:id="283" w:author="Ian Daniel" w:date="2011-08-09T15:00:00Z">
              <w:r w:rsidRPr="002E6643">
                <w:rPr>
                  <w:rFonts w:ascii="Arial" w:hAnsi="Arial" w:cs="Arial"/>
                  <w:b/>
                  <w:sz w:val="16"/>
                  <w:szCs w:val="16"/>
                </w:rPr>
                <w:delText>ln</w:delText>
              </w:r>
            </w:del>
            <w:proofErr w:type="spellStart"/>
            <w:ins w:id="284" w:author="Ian Daniel" w:date="2011-08-09T15:00:00Z">
              <w:r w:rsidRPr="002E6643">
                <w:rPr>
                  <w:rFonts w:ascii="Arial" w:hAnsi="Arial" w:cs="Arial"/>
                  <w:b/>
                  <w:sz w:val="16"/>
                  <w:szCs w:val="16"/>
                </w:rPr>
                <w:t>l</w:t>
              </w:r>
              <w:r w:rsidR="00465559">
                <w:rPr>
                  <w:rFonts w:ascii="Arial" w:hAnsi="Arial" w:cs="Arial"/>
                  <w:b/>
                  <w:sz w:val="16"/>
                  <w:szCs w:val="16"/>
                </w:rPr>
                <w:t>u</w:t>
              </w:r>
              <w:r w:rsidRPr="002E6643">
                <w:rPr>
                  <w:rFonts w:ascii="Arial" w:hAnsi="Arial" w:cs="Arial"/>
                  <w:b/>
                  <w:sz w:val="16"/>
                  <w:szCs w:val="16"/>
                </w:rPr>
                <w:t>n</w:t>
              </w:r>
            </w:ins>
            <w:proofErr w:type="spellEnd"/>
          </w:p>
        </w:tc>
      </w:tr>
      <w:tr w:rsidR="00607662" w:rsidRPr="002E6643" w:rsidTr="002E6643">
        <w:trPr>
          <w:trHeight w:val="207"/>
          <w:trPrChange w:id="285" w:author="Ian Daniel" w:date="2011-08-09T15:00:00Z">
            <w:trPr>
              <w:gridAfter w:val="0"/>
              <w:trHeight w:val="207"/>
            </w:trPr>
          </w:trPrChange>
        </w:trPr>
        <w:tc>
          <w:tcPr>
            <w:tcW w:w="0" w:type="auto"/>
            <w:tcPrChange w:id="286" w:author="Ian Daniel" w:date="2011-08-09T15:00:00Z">
              <w:tcPr>
                <w:tcW w:w="0" w:type="auto"/>
                <w:gridSpan w:val="2"/>
              </w:tcPr>
            </w:tcPrChange>
          </w:tcPr>
          <w:p w:rsidR="002E6643" w:rsidRPr="002E6643" w:rsidRDefault="002E6643" w:rsidP="00730250">
            <w:pPr>
              <w:jc w:val="center"/>
              <w:rPr>
                <w:rFonts w:ascii="Arial" w:hAnsi="Arial" w:cs="Arial"/>
                <w:b/>
                <w:sz w:val="16"/>
                <w:szCs w:val="16"/>
                <w:u w:val="single"/>
              </w:rPr>
            </w:pPr>
          </w:p>
        </w:tc>
        <w:tc>
          <w:tcPr>
            <w:tcW w:w="0" w:type="auto"/>
            <w:tcPrChange w:id="287" w:author="Ian Daniel" w:date="2011-08-09T15:00:00Z">
              <w:tcPr>
                <w:tcW w:w="0" w:type="auto"/>
                <w:gridSpan w:val="2"/>
              </w:tcPr>
            </w:tcPrChange>
          </w:tcPr>
          <w:p w:rsidR="002E6643" w:rsidRPr="002E6643" w:rsidRDefault="002E6643" w:rsidP="00730250">
            <w:pPr>
              <w:jc w:val="center"/>
              <w:rPr>
                <w:rFonts w:ascii="Arial" w:hAnsi="Arial" w:cs="Arial"/>
                <w:b/>
                <w:sz w:val="16"/>
                <w:szCs w:val="16"/>
                <w:u w:val="single"/>
              </w:rPr>
            </w:pPr>
          </w:p>
        </w:tc>
        <w:tc>
          <w:tcPr>
            <w:tcW w:w="0" w:type="auto"/>
            <w:tcPrChange w:id="288" w:author="Ian Daniel" w:date="2011-08-09T15:00:00Z">
              <w:tcPr>
                <w:tcW w:w="0" w:type="auto"/>
                <w:gridSpan w:val="2"/>
              </w:tcPr>
            </w:tcPrChange>
          </w:tcPr>
          <w:p w:rsidR="002E6643" w:rsidRPr="002E6643" w:rsidRDefault="002E6643" w:rsidP="00730250">
            <w:pPr>
              <w:jc w:val="center"/>
              <w:rPr>
                <w:rFonts w:ascii="Arial" w:hAnsi="Arial" w:cs="Arial"/>
                <w:b/>
                <w:sz w:val="16"/>
                <w:szCs w:val="16"/>
                <w:u w:val="single"/>
              </w:rPr>
            </w:pPr>
          </w:p>
        </w:tc>
        <w:tc>
          <w:tcPr>
            <w:tcW w:w="0" w:type="auto"/>
            <w:tcPrChange w:id="289" w:author="Ian Daniel" w:date="2011-08-09T15:00:00Z">
              <w:tcPr>
                <w:tcW w:w="0" w:type="auto"/>
                <w:gridSpan w:val="2"/>
              </w:tcPr>
            </w:tcPrChange>
          </w:tcPr>
          <w:p w:rsidR="002E6643" w:rsidRPr="002E6643" w:rsidRDefault="002E6643" w:rsidP="00730250">
            <w:pPr>
              <w:jc w:val="center"/>
              <w:rPr>
                <w:rFonts w:ascii="Arial" w:hAnsi="Arial" w:cs="Arial"/>
                <w:b/>
                <w:sz w:val="16"/>
                <w:szCs w:val="16"/>
                <w:u w:val="single"/>
              </w:rPr>
            </w:pPr>
          </w:p>
        </w:tc>
        <w:tc>
          <w:tcPr>
            <w:tcW w:w="0" w:type="auto"/>
            <w:tcPrChange w:id="290" w:author="Ian Daniel" w:date="2011-08-09T15:00:00Z">
              <w:tcPr>
                <w:tcW w:w="0" w:type="auto"/>
                <w:gridSpan w:val="2"/>
              </w:tcPr>
            </w:tcPrChange>
          </w:tcPr>
          <w:p w:rsidR="002E6643" w:rsidRPr="002E6643" w:rsidRDefault="002E6643" w:rsidP="00DF23C9">
            <w:pPr>
              <w:jc w:val="center"/>
              <w:rPr>
                <w:rFonts w:ascii="Arial" w:hAnsi="Arial" w:cs="Arial"/>
                <w:b/>
                <w:sz w:val="16"/>
                <w:szCs w:val="16"/>
                <w:u w:val="single"/>
              </w:rPr>
            </w:pPr>
          </w:p>
        </w:tc>
        <w:tc>
          <w:tcPr>
            <w:tcW w:w="0" w:type="auto"/>
            <w:tcPrChange w:id="291"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2"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3" w:author="Ian Daniel" w:date="2011-08-09T15:00:00Z">
              <w:tcPr>
                <w:tcW w:w="0" w:type="auto"/>
                <w:gridSpan w:val="2"/>
              </w:tcPr>
            </w:tcPrChange>
          </w:tcPr>
          <w:p w:rsidR="002E6643" w:rsidRPr="002E6643" w:rsidRDefault="002E6643" w:rsidP="00DF23C9">
            <w:pPr>
              <w:jc w:val="center"/>
              <w:rPr>
                <w:rFonts w:ascii="Arial" w:hAnsi="Arial" w:cs="Arial"/>
                <w:b/>
                <w:sz w:val="16"/>
                <w:szCs w:val="16"/>
                <w:u w:val="single"/>
              </w:rPr>
            </w:pPr>
          </w:p>
        </w:tc>
        <w:tc>
          <w:tcPr>
            <w:tcW w:w="0" w:type="auto"/>
            <w:tcPrChange w:id="294"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5"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6"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7"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8"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299"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0"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1"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2"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3"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4" w:author="Ian Daniel" w:date="2011-08-09T15:00:00Z">
              <w:tcPr>
                <w:tcW w:w="0" w:type="auto"/>
                <w:gridSpan w:val="2"/>
              </w:tcPr>
            </w:tcPrChange>
          </w:tcPr>
          <w:p w:rsidR="002E6643" w:rsidRPr="002E6643" w:rsidRDefault="002E6643" w:rsidP="00D75B5E">
            <w:pPr>
              <w:jc w:val="center"/>
              <w:rPr>
                <w:rFonts w:ascii="Arial" w:hAnsi="Arial" w:cs="Arial"/>
                <w:b/>
                <w:sz w:val="16"/>
                <w:szCs w:val="16"/>
              </w:rPr>
            </w:pPr>
          </w:p>
        </w:tc>
        <w:tc>
          <w:tcPr>
            <w:tcW w:w="0" w:type="auto"/>
            <w:tcPrChange w:id="305"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6" w:author="Ian Daniel" w:date="2011-08-09T15:00:00Z">
              <w:tcPr>
                <w:tcW w:w="0" w:type="auto"/>
                <w:gridSpan w:val="2"/>
              </w:tcPr>
            </w:tcPrChange>
          </w:tcPr>
          <w:p w:rsidR="002E6643" w:rsidRPr="002E6643" w:rsidRDefault="002E6643" w:rsidP="00DF23C9">
            <w:pPr>
              <w:jc w:val="center"/>
              <w:rPr>
                <w:rFonts w:ascii="Arial" w:hAnsi="Arial" w:cs="Arial"/>
                <w:b/>
                <w:sz w:val="16"/>
                <w:szCs w:val="16"/>
              </w:rPr>
            </w:pPr>
          </w:p>
        </w:tc>
        <w:tc>
          <w:tcPr>
            <w:tcW w:w="0" w:type="auto"/>
            <w:tcPrChange w:id="307" w:author="Ian Daniel" w:date="2011-08-09T15:00:00Z">
              <w:tcPr>
                <w:tcW w:w="0" w:type="auto"/>
              </w:tcPr>
            </w:tcPrChange>
          </w:tcPr>
          <w:p w:rsidR="002E6643" w:rsidRPr="002E6643" w:rsidRDefault="002E6643" w:rsidP="00DF23C9">
            <w:pPr>
              <w:jc w:val="center"/>
              <w:rPr>
                <w:rFonts w:ascii="Arial" w:hAnsi="Arial" w:cs="Arial"/>
                <w:b/>
                <w:sz w:val="16"/>
                <w:szCs w:val="16"/>
              </w:rPr>
            </w:pPr>
          </w:p>
        </w:tc>
      </w:tr>
    </w:tbl>
    <w:p w:rsidR="00FB5870" w:rsidRDefault="00FB5870" w:rsidP="00FB5870">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368"/>
        <w:gridCol w:w="16"/>
        <w:gridCol w:w="3224"/>
        <w:gridCol w:w="36"/>
        <w:gridCol w:w="3828"/>
        <w:gridCol w:w="50"/>
      </w:tblGrid>
      <w:tr w:rsidR="002E6643" w:rsidRPr="001B623F" w:rsidTr="00730250">
        <w:tc>
          <w:tcPr>
            <w:tcW w:w="1368" w:type="dxa"/>
            <w:shd w:val="clear" w:color="auto" w:fill="DDD1FF"/>
          </w:tcPr>
          <w:p w:rsidR="002E6643" w:rsidRPr="005A28C0" w:rsidRDefault="002E6643" w:rsidP="002E6643">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gridSpan w:val="2"/>
            <w:shd w:val="clear" w:color="auto" w:fill="DDD1FF"/>
          </w:tcPr>
          <w:p w:rsidR="002E6643" w:rsidRPr="005A28C0" w:rsidRDefault="002E6643" w:rsidP="002E6643">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gridSpan w:val="3"/>
            <w:shd w:val="clear" w:color="auto" w:fill="DDD1FF"/>
          </w:tcPr>
          <w:p w:rsidR="002E6643" w:rsidRPr="005A28C0" w:rsidRDefault="000407CC" w:rsidP="002E6643">
            <w:pPr>
              <w:autoSpaceDE w:val="0"/>
              <w:autoSpaceDN w:val="0"/>
              <w:adjustRightInd w:val="0"/>
              <w:rPr>
                <w:rFonts w:ascii="Arial" w:hAnsi="Arial" w:cs="Arial"/>
                <w:b/>
                <w:bCs/>
                <w:sz w:val="18"/>
              </w:rPr>
            </w:pPr>
            <w:r w:rsidRPr="005A28C0">
              <w:rPr>
                <w:rFonts w:ascii="Arial" w:hAnsi="Arial" w:cs="Arial"/>
                <w:b/>
                <w:bCs/>
                <w:sz w:val="18"/>
              </w:rPr>
              <w:t>V</w:t>
            </w:r>
            <w:r w:rsidR="002E6643" w:rsidRPr="005A28C0">
              <w:rPr>
                <w:rFonts w:ascii="Arial" w:hAnsi="Arial" w:cs="Arial"/>
                <w:b/>
                <w:bCs/>
                <w:sz w:val="18"/>
              </w:rPr>
              <w:t>alues</w:t>
            </w:r>
          </w:p>
        </w:tc>
      </w:tr>
      <w:tr w:rsidR="002E6643" w:rsidRPr="001B623F" w:rsidTr="00730250">
        <w:tc>
          <w:tcPr>
            <w:tcW w:w="1368" w:type="dxa"/>
          </w:tcPr>
          <w:p w:rsidR="002E6643" w:rsidRPr="009E27CE" w:rsidRDefault="002E6643" w:rsidP="002E6643">
            <w:pPr>
              <w:autoSpaceDE w:val="0"/>
              <w:autoSpaceDN w:val="0"/>
              <w:adjustRightInd w:val="0"/>
              <w:rPr>
                <w:rFonts w:ascii="Arial" w:hAnsi="Arial" w:cs="Arial"/>
                <w:b/>
                <w:sz w:val="18"/>
              </w:rPr>
            </w:pPr>
            <w:r>
              <w:rPr>
                <w:rFonts w:ascii="Arial" w:hAnsi="Arial" w:cs="Arial"/>
                <w:b/>
                <w:sz w:val="18"/>
              </w:rPr>
              <w:t>H-H</w:t>
            </w:r>
          </w:p>
        </w:tc>
        <w:tc>
          <w:tcPr>
            <w:tcW w:w="3240" w:type="dxa"/>
            <w:gridSpan w:val="2"/>
          </w:tcPr>
          <w:p w:rsidR="002E6643" w:rsidRPr="005A28C0" w:rsidRDefault="006F7425" w:rsidP="002E6643">
            <w:pPr>
              <w:rPr>
                <w:rFonts w:ascii="Arial" w:hAnsi="Arial" w:cs="Arial"/>
                <w:sz w:val="18"/>
              </w:rPr>
            </w:pPr>
            <w:r>
              <w:rPr>
                <w:rFonts w:ascii="Arial" w:hAnsi="Arial" w:cs="Arial"/>
                <w:sz w:val="18"/>
              </w:rPr>
              <w:t>Cluster or h</w:t>
            </w:r>
            <w:r w:rsidR="002E6643">
              <w:rPr>
                <w:rFonts w:ascii="Arial" w:hAnsi="Arial" w:cs="Arial"/>
                <w:sz w:val="18"/>
              </w:rPr>
              <w:t>ost</w:t>
            </w:r>
            <w:r>
              <w:rPr>
                <w:rFonts w:ascii="Arial" w:hAnsi="Arial" w:cs="Arial"/>
                <w:sz w:val="18"/>
              </w:rPr>
              <w:t xml:space="preserve"> </w:t>
            </w:r>
            <w:r w:rsidR="002E6643">
              <w:rPr>
                <w:rFonts w:ascii="Arial" w:hAnsi="Arial" w:cs="Arial"/>
                <w:sz w:val="18"/>
              </w:rPr>
              <w:t xml:space="preserve">name (up to </w:t>
            </w:r>
            <w:r w:rsidR="00607662">
              <w:rPr>
                <w:rFonts w:ascii="Arial" w:hAnsi="Arial" w:cs="Arial"/>
                <w:sz w:val="18"/>
              </w:rPr>
              <w:t>24</w:t>
            </w:r>
            <w:r w:rsidR="002E6643">
              <w:rPr>
                <w:rFonts w:ascii="Arial" w:hAnsi="Arial" w:cs="Arial"/>
                <w:sz w:val="18"/>
              </w:rPr>
              <w:t xml:space="preserve"> characters)</w:t>
            </w:r>
          </w:p>
        </w:tc>
        <w:tc>
          <w:tcPr>
            <w:tcW w:w="3914" w:type="dxa"/>
            <w:gridSpan w:val="3"/>
          </w:tcPr>
          <w:p w:rsidR="002E6643" w:rsidRPr="005A28C0" w:rsidRDefault="00607662" w:rsidP="002E6643">
            <w:pPr>
              <w:rPr>
                <w:rFonts w:ascii="Arial" w:hAnsi="Arial" w:cs="Arial"/>
                <w:sz w:val="18"/>
              </w:rPr>
            </w:pPr>
            <w:r w:rsidRPr="00607662">
              <w:rPr>
                <w:rFonts w:ascii="Arial" w:hAnsi="Arial" w:cs="Arial"/>
                <w:sz w:val="18"/>
              </w:rPr>
              <w:t>OCDS-OPSMG01B</w:t>
            </w:r>
          </w:p>
        </w:tc>
      </w:tr>
      <w:tr w:rsidR="00FB5870" w:rsidRPr="001B623F" w:rsidTr="00DF23C9">
        <w:tc>
          <w:tcPr>
            <w:tcW w:w="1368" w:type="dxa"/>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Field</w:t>
            </w:r>
          </w:p>
        </w:tc>
        <w:tc>
          <w:tcPr>
            <w:tcW w:w="3240"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gridSpan w:val="3"/>
            <w:shd w:val="clear" w:color="auto" w:fill="DDD1FF"/>
          </w:tcPr>
          <w:p w:rsidR="00FB5870" w:rsidRPr="005A28C0" w:rsidRDefault="000407CC" w:rsidP="00DF23C9">
            <w:pPr>
              <w:autoSpaceDE w:val="0"/>
              <w:autoSpaceDN w:val="0"/>
              <w:adjustRightInd w:val="0"/>
              <w:rPr>
                <w:rFonts w:ascii="Arial" w:hAnsi="Arial" w:cs="Arial"/>
                <w:b/>
                <w:bCs/>
                <w:sz w:val="18"/>
              </w:rPr>
            </w:pPr>
            <w:r w:rsidRPr="005A28C0">
              <w:rPr>
                <w:rFonts w:ascii="Arial" w:hAnsi="Arial" w:cs="Arial"/>
                <w:b/>
                <w:bCs/>
                <w:sz w:val="18"/>
              </w:rPr>
              <w:t>V</w:t>
            </w:r>
            <w:r w:rsidR="00FB5870" w:rsidRPr="005A28C0">
              <w:rPr>
                <w:rFonts w:ascii="Arial" w:hAnsi="Arial" w:cs="Arial"/>
                <w:b/>
                <w:bCs/>
                <w:sz w:val="18"/>
              </w:rPr>
              <w:t>alues</w:t>
            </w:r>
          </w:p>
        </w:tc>
      </w:tr>
      <w:tr w:rsidR="00FB5870" w:rsidRPr="001B623F" w:rsidTr="00DF23C9">
        <w:tc>
          <w:tcPr>
            <w:tcW w:w="1368" w:type="dxa"/>
          </w:tcPr>
          <w:p w:rsidR="00FB5870" w:rsidRPr="009E27CE" w:rsidRDefault="009E27CE" w:rsidP="00DF23C9">
            <w:pPr>
              <w:autoSpaceDE w:val="0"/>
              <w:autoSpaceDN w:val="0"/>
              <w:adjustRightInd w:val="0"/>
              <w:rPr>
                <w:rFonts w:ascii="Arial" w:hAnsi="Arial" w:cs="Arial"/>
                <w:b/>
                <w:sz w:val="18"/>
              </w:rPr>
            </w:pPr>
            <w:r w:rsidRPr="009E27CE">
              <w:rPr>
                <w:rFonts w:ascii="Arial" w:hAnsi="Arial" w:cs="Arial"/>
                <w:b/>
                <w:sz w:val="18"/>
              </w:rPr>
              <w:t>AAAAAA</w:t>
            </w:r>
          </w:p>
        </w:tc>
        <w:tc>
          <w:tcPr>
            <w:tcW w:w="3240" w:type="dxa"/>
            <w:gridSpan w:val="2"/>
          </w:tcPr>
          <w:p w:rsidR="00FB5870" w:rsidRPr="005A28C0" w:rsidRDefault="001254EC" w:rsidP="00DF23C9">
            <w:pPr>
              <w:rPr>
                <w:rFonts w:ascii="Arial" w:hAnsi="Arial" w:cs="Arial"/>
                <w:sz w:val="18"/>
              </w:rPr>
            </w:pPr>
            <w:r>
              <w:rPr>
                <w:rFonts w:ascii="Arial" w:hAnsi="Arial" w:cs="Arial"/>
                <w:sz w:val="18"/>
              </w:rPr>
              <w:t>Application (up to 6 characters)</w:t>
            </w:r>
          </w:p>
        </w:tc>
        <w:tc>
          <w:tcPr>
            <w:tcW w:w="3914" w:type="dxa"/>
            <w:gridSpan w:val="3"/>
          </w:tcPr>
          <w:p w:rsidR="00FB5870" w:rsidRDefault="00D33D71" w:rsidP="00DF23C9">
            <w:pPr>
              <w:rPr>
                <w:rFonts w:ascii="Arial" w:hAnsi="Arial" w:cs="Arial"/>
                <w:sz w:val="18"/>
              </w:rPr>
            </w:pPr>
            <w:r>
              <w:rPr>
                <w:rFonts w:ascii="Arial" w:hAnsi="Arial" w:cs="Arial"/>
                <w:sz w:val="18"/>
              </w:rPr>
              <w:t>shpt</w:t>
            </w:r>
            <w:r w:rsidR="001254EC">
              <w:rPr>
                <w:rFonts w:ascii="Arial" w:hAnsi="Arial" w:cs="Arial"/>
                <w:sz w:val="18"/>
              </w:rPr>
              <w:t xml:space="preserve"> = </w:t>
            </w:r>
            <w:proofErr w:type="spellStart"/>
            <w:r w:rsidR="001254EC">
              <w:rPr>
                <w:rFonts w:ascii="Arial" w:hAnsi="Arial" w:cs="Arial"/>
                <w:sz w:val="18"/>
              </w:rPr>
              <w:t>Sharepoint</w:t>
            </w:r>
            <w:proofErr w:type="spellEnd"/>
          </w:p>
          <w:p w:rsidR="001254EC" w:rsidRDefault="002E6643" w:rsidP="00DF23C9">
            <w:pPr>
              <w:rPr>
                <w:rFonts w:ascii="Arial" w:hAnsi="Arial" w:cs="Arial"/>
                <w:sz w:val="18"/>
              </w:rPr>
            </w:pPr>
            <w:proofErr w:type="spellStart"/>
            <w:r>
              <w:rPr>
                <w:rFonts w:ascii="Arial" w:hAnsi="Arial" w:cs="Arial"/>
                <w:sz w:val="18"/>
              </w:rPr>
              <w:lastRenderedPageBreak/>
              <w:t>exch</w:t>
            </w:r>
            <w:proofErr w:type="spellEnd"/>
            <w:r>
              <w:rPr>
                <w:rFonts w:ascii="Arial" w:hAnsi="Arial" w:cs="Arial"/>
                <w:sz w:val="18"/>
              </w:rPr>
              <w:t xml:space="preserve"> = Exchan</w:t>
            </w:r>
            <w:r w:rsidR="001254EC">
              <w:rPr>
                <w:rFonts w:ascii="Arial" w:hAnsi="Arial" w:cs="Arial"/>
                <w:sz w:val="18"/>
              </w:rPr>
              <w:t>ge</w:t>
            </w:r>
          </w:p>
          <w:p w:rsidR="001254EC" w:rsidRDefault="001254EC" w:rsidP="00DF23C9">
            <w:pPr>
              <w:rPr>
                <w:rFonts w:ascii="Arial" w:hAnsi="Arial" w:cs="Arial"/>
                <w:sz w:val="18"/>
              </w:rPr>
            </w:pPr>
            <w:proofErr w:type="spellStart"/>
            <w:r>
              <w:rPr>
                <w:rFonts w:ascii="Arial" w:hAnsi="Arial" w:cs="Arial"/>
                <w:sz w:val="18"/>
              </w:rPr>
              <w:t>ora</w:t>
            </w:r>
            <w:proofErr w:type="spellEnd"/>
            <w:r>
              <w:rPr>
                <w:rFonts w:ascii="Arial" w:hAnsi="Arial" w:cs="Arial"/>
                <w:sz w:val="18"/>
              </w:rPr>
              <w:t xml:space="preserve"> = Oracle</w:t>
            </w:r>
          </w:p>
          <w:p w:rsidR="001254EC" w:rsidRDefault="001254EC" w:rsidP="00607662">
            <w:pPr>
              <w:rPr>
                <w:rFonts w:ascii="Arial" w:hAnsi="Arial" w:cs="Arial"/>
                <w:sz w:val="18"/>
              </w:rPr>
            </w:pPr>
            <w:proofErr w:type="spellStart"/>
            <w:r>
              <w:rPr>
                <w:rFonts w:ascii="Arial" w:hAnsi="Arial" w:cs="Arial"/>
                <w:sz w:val="18"/>
              </w:rPr>
              <w:t>mssql</w:t>
            </w:r>
            <w:proofErr w:type="spellEnd"/>
            <w:r>
              <w:rPr>
                <w:rFonts w:ascii="Arial" w:hAnsi="Arial" w:cs="Arial"/>
                <w:sz w:val="18"/>
              </w:rPr>
              <w:t xml:space="preserve"> = MS SQL Server</w:t>
            </w:r>
          </w:p>
          <w:p w:rsidR="00607662" w:rsidRPr="005A28C0" w:rsidRDefault="00607662" w:rsidP="00607662">
            <w:pPr>
              <w:rPr>
                <w:rFonts w:ascii="Arial" w:hAnsi="Arial" w:cs="Arial"/>
                <w:sz w:val="18"/>
              </w:rPr>
            </w:pPr>
          </w:p>
        </w:tc>
      </w:tr>
      <w:tr w:rsidR="00FB5870" w:rsidRPr="001B623F" w:rsidTr="00DF23C9">
        <w:trPr>
          <w:gridAfter w:val="1"/>
          <w:wAfter w:w="50" w:type="dxa"/>
        </w:trPr>
        <w:tc>
          <w:tcPr>
            <w:tcW w:w="1384"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lastRenderedPageBreak/>
              <w:t>Field</w:t>
            </w:r>
          </w:p>
        </w:tc>
        <w:tc>
          <w:tcPr>
            <w:tcW w:w="3260"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FB5870" w:rsidRPr="005A28C0" w:rsidRDefault="00FB5870" w:rsidP="00DF23C9">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FB5870" w:rsidRPr="0074395A" w:rsidTr="00DF23C9">
        <w:trPr>
          <w:gridAfter w:val="1"/>
          <w:wAfter w:w="50" w:type="dxa"/>
        </w:trPr>
        <w:tc>
          <w:tcPr>
            <w:tcW w:w="1384" w:type="dxa"/>
            <w:gridSpan w:val="2"/>
          </w:tcPr>
          <w:p w:rsidR="00FB5870" w:rsidRPr="007A6265" w:rsidRDefault="009E27CE" w:rsidP="00DF23C9">
            <w:pPr>
              <w:autoSpaceDE w:val="0"/>
              <w:autoSpaceDN w:val="0"/>
              <w:adjustRightInd w:val="0"/>
              <w:rPr>
                <w:rFonts w:ascii="Arial" w:hAnsi="Arial" w:cs="Arial"/>
                <w:b/>
                <w:sz w:val="18"/>
              </w:rPr>
            </w:pPr>
            <w:r>
              <w:rPr>
                <w:rFonts w:ascii="Arial" w:hAnsi="Arial" w:cs="Arial"/>
                <w:b/>
                <w:sz w:val="18"/>
              </w:rPr>
              <w:t>DDDD</w:t>
            </w:r>
          </w:p>
        </w:tc>
        <w:tc>
          <w:tcPr>
            <w:tcW w:w="3260" w:type="dxa"/>
            <w:gridSpan w:val="2"/>
          </w:tcPr>
          <w:p w:rsidR="001254EC" w:rsidRDefault="001254EC" w:rsidP="00DF23C9">
            <w:pPr>
              <w:rPr>
                <w:rFonts w:ascii="Arial" w:hAnsi="Arial" w:cs="Arial"/>
                <w:sz w:val="18"/>
              </w:rPr>
            </w:pPr>
            <w:r>
              <w:rPr>
                <w:rFonts w:ascii="Arial" w:hAnsi="Arial" w:cs="Arial"/>
                <w:sz w:val="18"/>
              </w:rPr>
              <w:t>LUN type (up to 5 characters)</w:t>
            </w:r>
          </w:p>
          <w:p w:rsidR="00FB5870" w:rsidRPr="001254EC" w:rsidRDefault="00FB5870" w:rsidP="001254EC">
            <w:pPr>
              <w:jc w:val="center"/>
              <w:rPr>
                <w:rFonts w:ascii="Arial" w:hAnsi="Arial" w:cs="Arial"/>
                <w:sz w:val="18"/>
              </w:rPr>
            </w:pPr>
          </w:p>
        </w:tc>
        <w:tc>
          <w:tcPr>
            <w:tcW w:w="3828" w:type="dxa"/>
          </w:tcPr>
          <w:p w:rsidR="00FB5870" w:rsidRDefault="001254EC" w:rsidP="00DF23C9">
            <w:pPr>
              <w:pStyle w:val="BodyText"/>
              <w:rPr>
                <w:lang w:val="fr-FR"/>
              </w:rPr>
            </w:pPr>
            <w:r>
              <w:rPr>
                <w:lang w:val="fr-FR"/>
              </w:rPr>
              <w:t>data=data files</w:t>
            </w:r>
          </w:p>
          <w:p w:rsidR="001254EC" w:rsidRDefault="001254EC" w:rsidP="00DF23C9">
            <w:pPr>
              <w:pStyle w:val="BodyText"/>
              <w:rPr>
                <w:lang w:val="fr-FR"/>
              </w:rPr>
            </w:pPr>
            <w:r>
              <w:rPr>
                <w:lang w:val="fr-FR"/>
              </w:rPr>
              <w:t>log=log files</w:t>
            </w:r>
          </w:p>
          <w:p w:rsidR="001254EC" w:rsidRDefault="00607662" w:rsidP="00DF23C9">
            <w:pPr>
              <w:pStyle w:val="BodyText"/>
              <w:rPr>
                <w:lang w:val="fr-FR"/>
              </w:rPr>
            </w:pPr>
            <w:proofErr w:type="spellStart"/>
            <w:r>
              <w:rPr>
                <w:lang w:val="fr-FR"/>
              </w:rPr>
              <w:t>idx</w:t>
            </w:r>
            <w:proofErr w:type="spellEnd"/>
            <w:r w:rsidR="001254EC">
              <w:rPr>
                <w:lang w:val="fr-FR"/>
              </w:rPr>
              <w:t>=index</w:t>
            </w:r>
          </w:p>
          <w:p w:rsidR="001254EC" w:rsidRPr="0074395A" w:rsidRDefault="001254EC" w:rsidP="001254EC">
            <w:pPr>
              <w:pStyle w:val="BodyText"/>
              <w:rPr>
                <w:lang w:val="fr-FR"/>
              </w:rPr>
            </w:pPr>
            <w:proofErr w:type="spellStart"/>
            <w:r>
              <w:rPr>
                <w:lang w:val="fr-FR"/>
              </w:rPr>
              <w:t>arch</w:t>
            </w:r>
            <w:proofErr w:type="spellEnd"/>
            <w:r>
              <w:rPr>
                <w:lang w:val="fr-FR"/>
              </w:rPr>
              <w:t>=archive files</w:t>
            </w:r>
          </w:p>
        </w:tc>
      </w:tr>
      <w:tr w:rsidR="00FB5870" w:rsidRPr="001B623F" w:rsidTr="00DF23C9">
        <w:trPr>
          <w:gridAfter w:val="1"/>
          <w:wAfter w:w="50" w:type="dxa"/>
        </w:trPr>
        <w:tc>
          <w:tcPr>
            <w:tcW w:w="1384"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Field</w:t>
            </w:r>
          </w:p>
        </w:tc>
        <w:tc>
          <w:tcPr>
            <w:tcW w:w="3260"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FB5870" w:rsidRPr="005A28C0" w:rsidRDefault="00FB5870" w:rsidP="00DF23C9">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FB5870" w:rsidRPr="0074395A" w:rsidTr="00DF23C9">
        <w:trPr>
          <w:gridAfter w:val="1"/>
          <w:wAfter w:w="50" w:type="dxa"/>
        </w:trPr>
        <w:tc>
          <w:tcPr>
            <w:tcW w:w="1384" w:type="dxa"/>
            <w:gridSpan w:val="2"/>
          </w:tcPr>
          <w:p w:rsidR="00FB5870" w:rsidRPr="007A6265" w:rsidRDefault="009E27CE" w:rsidP="00DF23C9">
            <w:pPr>
              <w:autoSpaceDE w:val="0"/>
              <w:autoSpaceDN w:val="0"/>
              <w:adjustRightInd w:val="0"/>
              <w:rPr>
                <w:rFonts w:ascii="Arial" w:hAnsi="Arial" w:cs="Arial"/>
                <w:b/>
                <w:sz w:val="18"/>
              </w:rPr>
            </w:pPr>
            <w:r>
              <w:rPr>
                <w:rFonts w:ascii="Arial" w:hAnsi="Arial" w:cs="Arial"/>
                <w:b/>
                <w:sz w:val="18"/>
              </w:rPr>
              <w:t>NNNN</w:t>
            </w:r>
          </w:p>
        </w:tc>
        <w:tc>
          <w:tcPr>
            <w:tcW w:w="3260" w:type="dxa"/>
            <w:gridSpan w:val="2"/>
          </w:tcPr>
          <w:p w:rsidR="00FB5870" w:rsidRPr="005A28C0" w:rsidRDefault="001254EC" w:rsidP="00DF23C9">
            <w:pPr>
              <w:rPr>
                <w:rFonts w:ascii="Arial" w:hAnsi="Arial" w:cs="Arial"/>
                <w:sz w:val="18"/>
              </w:rPr>
            </w:pPr>
            <w:r>
              <w:rPr>
                <w:rFonts w:ascii="Arial" w:hAnsi="Arial" w:cs="Arial"/>
                <w:sz w:val="18"/>
              </w:rPr>
              <w:t>LUN number</w:t>
            </w:r>
          </w:p>
        </w:tc>
        <w:tc>
          <w:tcPr>
            <w:tcW w:w="3828" w:type="dxa"/>
          </w:tcPr>
          <w:p w:rsidR="00FB5870" w:rsidRPr="0074395A" w:rsidRDefault="001254EC" w:rsidP="00DF23C9">
            <w:pPr>
              <w:pStyle w:val="BodyText"/>
              <w:rPr>
                <w:lang w:val="fr-FR"/>
              </w:rPr>
            </w:pPr>
            <w:r>
              <w:rPr>
                <w:lang w:val="fr-FR"/>
              </w:rPr>
              <w:t>00</w:t>
            </w:r>
            <w:r w:rsidR="009E27CE">
              <w:rPr>
                <w:lang w:val="fr-FR"/>
              </w:rPr>
              <w:t>0</w:t>
            </w:r>
            <w:r>
              <w:rPr>
                <w:lang w:val="fr-FR"/>
              </w:rPr>
              <w:t>1</w:t>
            </w:r>
          </w:p>
        </w:tc>
      </w:tr>
      <w:tr w:rsidR="00FB5870" w:rsidRPr="001B623F" w:rsidTr="00DF23C9">
        <w:trPr>
          <w:gridAfter w:val="1"/>
          <w:wAfter w:w="50" w:type="dxa"/>
        </w:trPr>
        <w:tc>
          <w:tcPr>
            <w:tcW w:w="1384"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Field</w:t>
            </w:r>
          </w:p>
        </w:tc>
        <w:tc>
          <w:tcPr>
            <w:tcW w:w="3260" w:type="dxa"/>
            <w:gridSpan w:val="2"/>
            <w:shd w:val="clear" w:color="auto" w:fill="DDD1FF"/>
          </w:tcPr>
          <w:p w:rsidR="00FB5870" w:rsidRPr="005A28C0" w:rsidRDefault="00FB5870" w:rsidP="00DF23C9">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FB5870" w:rsidRPr="005A28C0" w:rsidRDefault="00FB5870" w:rsidP="00DF23C9">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FB5870" w:rsidRPr="0074395A" w:rsidTr="00DF23C9">
        <w:trPr>
          <w:gridAfter w:val="1"/>
          <w:wAfter w:w="50" w:type="dxa"/>
        </w:trPr>
        <w:tc>
          <w:tcPr>
            <w:tcW w:w="1384" w:type="dxa"/>
            <w:gridSpan w:val="2"/>
          </w:tcPr>
          <w:p w:rsidR="00FB5870" w:rsidRPr="007A6265" w:rsidRDefault="000407CC" w:rsidP="00DF23C9">
            <w:pPr>
              <w:autoSpaceDE w:val="0"/>
              <w:autoSpaceDN w:val="0"/>
              <w:adjustRightInd w:val="0"/>
              <w:rPr>
                <w:rFonts w:ascii="Arial" w:hAnsi="Arial" w:cs="Arial"/>
                <w:b/>
                <w:sz w:val="18"/>
              </w:rPr>
            </w:pPr>
            <w:del w:id="308" w:author="Ian Daniel" w:date="2011-08-09T15:00:00Z">
              <w:r>
                <w:rPr>
                  <w:rFonts w:ascii="Arial" w:hAnsi="Arial" w:cs="Arial"/>
                  <w:b/>
                  <w:sz w:val="18"/>
                </w:rPr>
                <w:delText>l</w:delText>
              </w:r>
              <w:r w:rsidR="009E27CE">
                <w:rPr>
                  <w:rFonts w:ascii="Arial" w:hAnsi="Arial" w:cs="Arial"/>
                  <w:b/>
                  <w:sz w:val="18"/>
                </w:rPr>
                <w:delText>n</w:delText>
              </w:r>
            </w:del>
            <w:proofErr w:type="spellStart"/>
            <w:ins w:id="309" w:author="Ian Daniel" w:date="2011-08-09T15:00:00Z">
              <w:r>
                <w:rPr>
                  <w:rFonts w:ascii="Arial" w:hAnsi="Arial" w:cs="Arial"/>
                  <w:b/>
                  <w:sz w:val="18"/>
                </w:rPr>
                <w:t>l</w:t>
              </w:r>
              <w:r w:rsidR="00465559">
                <w:rPr>
                  <w:rFonts w:ascii="Arial" w:hAnsi="Arial" w:cs="Arial"/>
                  <w:b/>
                  <w:sz w:val="18"/>
                </w:rPr>
                <w:t>u</w:t>
              </w:r>
              <w:r w:rsidR="009E27CE">
                <w:rPr>
                  <w:rFonts w:ascii="Arial" w:hAnsi="Arial" w:cs="Arial"/>
                  <w:b/>
                  <w:sz w:val="18"/>
                </w:rPr>
                <w:t>n</w:t>
              </w:r>
            </w:ins>
            <w:proofErr w:type="spellEnd"/>
          </w:p>
        </w:tc>
        <w:tc>
          <w:tcPr>
            <w:tcW w:w="3260" w:type="dxa"/>
            <w:gridSpan w:val="2"/>
          </w:tcPr>
          <w:p w:rsidR="00FB5870" w:rsidRPr="005A28C0" w:rsidRDefault="000407CC" w:rsidP="00DF23C9">
            <w:pPr>
              <w:rPr>
                <w:rFonts w:ascii="Arial" w:hAnsi="Arial" w:cs="Arial"/>
                <w:sz w:val="18"/>
              </w:rPr>
            </w:pPr>
            <w:r>
              <w:rPr>
                <w:rFonts w:ascii="Arial" w:hAnsi="Arial" w:cs="Arial"/>
                <w:sz w:val="18"/>
              </w:rPr>
              <w:t>Fixed field to indicate a LUN</w:t>
            </w:r>
          </w:p>
        </w:tc>
        <w:tc>
          <w:tcPr>
            <w:tcW w:w="3828" w:type="dxa"/>
          </w:tcPr>
          <w:p w:rsidR="00FB5870" w:rsidRPr="0074395A" w:rsidRDefault="000407CC" w:rsidP="00DF23C9">
            <w:pPr>
              <w:pStyle w:val="BodyText"/>
              <w:rPr>
                <w:lang w:val="fr-FR"/>
              </w:rPr>
            </w:pPr>
            <w:del w:id="310" w:author="Ian Daniel" w:date="2011-08-09T15:00:00Z">
              <w:r>
                <w:rPr>
                  <w:lang w:val="fr-FR"/>
                </w:rPr>
                <w:delText>L</w:delText>
              </w:r>
              <w:r w:rsidR="009E27CE">
                <w:rPr>
                  <w:lang w:val="fr-FR"/>
                </w:rPr>
                <w:delText>n</w:delText>
              </w:r>
            </w:del>
            <w:proofErr w:type="spellStart"/>
            <w:ins w:id="311" w:author="Ian Daniel" w:date="2011-08-09T15:00:00Z">
              <w:r w:rsidR="00465559">
                <w:rPr>
                  <w:lang w:val="fr-FR"/>
                </w:rPr>
                <w:t>lu</w:t>
              </w:r>
              <w:r w:rsidR="009E27CE">
                <w:rPr>
                  <w:lang w:val="fr-FR"/>
                </w:rPr>
                <w:t>n</w:t>
              </w:r>
            </w:ins>
            <w:proofErr w:type="spellEnd"/>
          </w:p>
        </w:tc>
      </w:tr>
    </w:tbl>
    <w:p w:rsidR="00BD7E9D" w:rsidRDefault="000407CC" w:rsidP="00031F3B">
      <w:pPr>
        <w:pStyle w:val="BodyText"/>
      </w:pPr>
      <w:r>
        <w:t>Examples</w:t>
      </w:r>
      <w:proofErr w:type="gramStart"/>
      <w:r>
        <w:t>:-</w:t>
      </w:r>
      <w:proofErr w:type="gramEnd"/>
      <w:r>
        <w:t xml:space="preserve"> uk1p_opsmg01a_exch_data_0001_ln</w:t>
      </w:r>
    </w:p>
    <w:p w:rsidR="00EE261C" w:rsidRDefault="00EE261C" w:rsidP="00EE261C">
      <w:pPr>
        <w:pStyle w:val="Heading3"/>
        <w:tabs>
          <w:tab w:val="clear" w:pos="-90"/>
          <w:tab w:val="clear" w:pos="1620"/>
          <w:tab w:val="left" w:pos="245"/>
          <w:tab w:val="num" w:pos="720"/>
          <w:tab w:val="left" w:pos="810"/>
          <w:tab w:val="num" w:pos="900"/>
        </w:tabs>
        <w:spacing w:before="360" w:after="120"/>
        <w:ind w:left="720"/>
      </w:pPr>
      <w:bookmarkStart w:id="312" w:name="_Toc299615910"/>
      <w:r>
        <w:t xml:space="preserve">IQN for </w:t>
      </w:r>
      <w:proofErr w:type="spellStart"/>
      <w:r>
        <w:t>vfilers</w:t>
      </w:r>
      <w:bookmarkEnd w:id="312"/>
      <w:proofErr w:type="spellEnd"/>
    </w:p>
    <w:p w:rsidR="0044354E" w:rsidRDefault="0044354E" w:rsidP="0044354E">
      <w:pPr>
        <w:pStyle w:val="BodyText"/>
      </w:pPr>
      <w:proofErr w:type="spellStart"/>
      <w:proofErr w:type="gramStart"/>
      <w:r>
        <w:t>iSCSI</w:t>
      </w:r>
      <w:proofErr w:type="spellEnd"/>
      <w:proofErr w:type="gramEnd"/>
      <w:r>
        <w:t xml:space="preserve"> </w:t>
      </w:r>
      <w:proofErr w:type="spellStart"/>
      <w:r>
        <w:t>nodenames</w:t>
      </w:r>
      <w:proofErr w:type="spellEnd"/>
      <w:r w:rsidR="003677CC">
        <w:t xml:space="preserve"> (</w:t>
      </w:r>
      <w:proofErr w:type="spellStart"/>
      <w:r w:rsidR="003677CC">
        <w:t>IQNs</w:t>
      </w:r>
      <w:proofErr w:type="spellEnd"/>
      <w:r w:rsidR="003677CC">
        <w:t>)</w:t>
      </w:r>
      <w:r>
        <w:t xml:space="preserve"> will be modified to include the </w:t>
      </w:r>
      <w:r w:rsidR="003677CC">
        <w:t>project name</w:t>
      </w:r>
      <w:r>
        <w:t>.  The RFC defines a specific syntax which must be used in the format:</w:t>
      </w:r>
    </w:p>
    <w:tbl>
      <w:tblPr>
        <w:tblW w:w="0" w:type="auto"/>
        <w:tblInd w:w="473" w:type="dxa"/>
        <w:tblLook w:val="0000"/>
      </w:tblPr>
      <w:tblGrid>
        <w:gridCol w:w="305"/>
        <w:gridCol w:w="314"/>
        <w:gridCol w:w="314"/>
        <w:gridCol w:w="305"/>
        <w:gridCol w:w="305"/>
        <w:gridCol w:w="305"/>
        <w:gridCol w:w="305"/>
        <w:gridCol w:w="305"/>
        <w:gridCol w:w="305"/>
        <w:gridCol w:w="394"/>
        <w:gridCol w:w="394"/>
        <w:gridCol w:w="394"/>
        <w:gridCol w:w="394"/>
        <w:gridCol w:w="270"/>
        <w:gridCol w:w="394"/>
        <w:gridCol w:w="394"/>
        <w:gridCol w:w="394"/>
        <w:gridCol w:w="270"/>
        <w:gridCol w:w="394"/>
        <w:gridCol w:w="394"/>
        <w:gridCol w:w="394"/>
        <w:gridCol w:w="394"/>
      </w:tblGrid>
      <w:tr w:rsidR="003677CC" w:rsidRPr="0044354E" w:rsidTr="00D12918">
        <w:trPr>
          <w:trHeight w:val="207"/>
        </w:trPr>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1</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2</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3</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4</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5</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6</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7</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8</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9</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10</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11</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12</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13</w:t>
            </w:r>
          </w:p>
        </w:tc>
        <w:tc>
          <w:tcPr>
            <w:tcW w:w="0" w:type="auto"/>
          </w:tcPr>
          <w:p w:rsidR="003677CC" w:rsidRPr="0044354E" w:rsidRDefault="003677CC" w:rsidP="00BA69D2">
            <w:pPr>
              <w:jc w:val="center"/>
              <w:rPr>
                <w:rFonts w:ascii="Arial" w:hAnsi="Arial" w:cs="Arial"/>
                <w:sz w:val="16"/>
                <w:szCs w:val="16"/>
              </w:rPr>
            </w:pPr>
            <w:r>
              <w:rPr>
                <w:rFonts w:ascii="Arial" w:hAnsi="Arial" w:cs="Arial"/>
                <w:sz w:val="16"/>
                <w:szCs w:val="16"/>
              </w:rPr>
              <w:t>-</w:t>
            </w:r>
          </w:p>
        </w:tc>
        <w:tc>
          <w:tcPr>
            <w:tcW w:w="0" w:type="auto"/>
          </w:tcPr>
          <w:p w:rsidR="003677CC" w:rsidRPr="0044354E" w:rsidRDefault="003677CC" w:rsidP="00BA69D2">
            <w:pPr>
              <w:jc w:val="center"/>
              <w:rPr>
                <w:rFonts w:ascii="Arial" w:hAnsi="Arial" w:cs="Arial"/>
                <w:sz w:val="16"/>
                <w:szCs w:val="16"/>
              </w:rPr>
            </w:pPr>
            <w:r>
              <w:rPr>
                <w:rFonts w:ascii="Arial" w:hAnsi="Arial" w:cs="Arial"/>
                <w:sz w:val="16"/>
                <w:szCs w:val="16"/>
              </w:rPr>
              <w:t>22</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21</w:t>
            </w:r>
          </w:p>
        </w:tc>
        <w:tc>
          <w:tcPr>
            <w:tcW w:w="0" w:type="auto"/>
          </w:tcPr>
          <w:p w:rsidR="003677CC" w:rsidRPr="0044354E" w:rsidRDefault="003677CC" w:rsidP="00BA69D2">
            <w:pPr>
              <w:jc w:val="center"/>
              <w:rPr>
                <w:rFonts w:ascii="Arial" w:hAnsi="Arial" w:cs="Arial"/>
                <w:sz w:val="16"/>
                <w:szCs w:val="16"/>
              </w:rPr>
            </w:pPr>
            <w:r w:rsidRPr="0044354E">
              <w:rPr>
                <w:rFonts w:ascii="Arial" w:hAnsi="Arial" w:cs="Arial"/>
                <w:sz w:val="16"/>
                <w:szCs w:val="16"/>
              </w:rPr>
              <w:t>22</w:t>
            </w:r>
          </w:p>
        </w:tc>
        <w:tc>
          <w:tcPr>
            <w:tcW w:w="0" w:type="auto"/>
          </w:tcPr>
          <w:p w:rsidR="003677CC" w:rsidRPr="0044354E" w:rsidRDefault="003677CC" w:rsidP="00BA69D2">
            <w:pPr>
              <w:jc w:val="center"/>
              <w:rPr>
                <w:rFonts w:ascii="Arial" w:hAnsi="Arial" w:cs="Arial"/>
                <w:sz w:val="16"/>
                <w:szCs w:val="16"/>
              </w:rPr>
            </w:pPr>
            <w:r>
              <w:rPr>
                <w:rFonts w:ascii="Arial" w:hAnsi="Arial" w:cs="Arial"/>
                <w:sz w:val="16"/>
                <w:szCs w:val="16"/>
              </w:rPr>
              <w:t>-</w:t>
            </w:r>
          </w:p>
        </w:tc>
        <w:tc>
          <w:tcPr>
            <w:tcW w:w="0" w:type="auto"/>
          </w:tcPr>
          <w:p w:rsidR="003677CC" w:rsidRPr="0044354E" w:rsidRDefault="003677CC" w:rsidP="00BA69D2">
            <w:pPr>
              <w:jc w:val="center"/>
              <w:rPr>
                <w:rFonts w:ascii="Arial" w:hAnsi="Arial" w:cs="Arial"/>
                <w:sz w:val="16"/>
                <w:szCs w:val="16"/>
              </w:rPr>
            </w:pPr>
            <w:r>
              <w:rPr>
                <w:rFonts w:ascii="Arial" w:hAnsi="Arial" w:cs="Arial"/>
                <w:sz w:val="16"/>
                <w:szCs w:val="16"/>
              </w:rPr>
              <w:t>3</w:t>
            </w:r>
            <w:r w:rsidR="00D12918">
              <w:rPr>
                <w:rFonts w:ascii="Arial" w:hAnsi="Arial" w:cs="Arial"/>
                <w:sz w:val="16"/>
                <w:szCs w:val="16"/>
              </w:rPr>
              <w:t>5</w:t>
            </w:r>
          </w:p>
        </w:tc>
        <w:tc>
          <w:tcPr>
            <w:tcW w:w="0" w:type="auto"/>
          </w:tcPr>
          <w:p w:rsidR="003677CC" w:rsidRPr="0044354E" w:rsidRDefault="003677CC" w:rsidP="00BA69D2">
            <w:pPr>
              <w:jc w:val="center"/>
              <w:rPr>
                <w:rFonts w:ascii="Arial" w:hAnsi="Arial" w:cs="Arial"/>
                <w:sz w:val="16"/>
                <w:szCs w:val="16"/>
              </w:rPr>
            </w:pPr>
            <w:r>
              <w:rPr>
                <w:rFonts w:ascii="Arial" w:hAnsi="Arial" w:cs="Arial"/>
                <w:sz w:val="16"/>
                <w:szCs w:val="16"/>
              </w:rPr>
              <w:t>35</w:t>
            </w:r>
          </w:p>
        </w:tc>
        <w:tc>
          <w:tcPr>
            <w:tcW w:w="0" w:type="auto"/>
          </w:tcPr>
          <w:p w:rsidR="003677CC" w:rsidRPr="0044354E" w:rsidRDefault="003677CC" w:rsidP="00BA69D2">
            <w:pPr>
              <w:jc w:val="center"/>
              <w:rPr>
                <w:rFonts w:ascii="Arial" w:hAnsi="Arial" w:cs="Arial"/>
                <w:sz w:val="16"/>
                <w:szCs w:val="16"/>
              </w:rPr>
            </w:pPr>
            <w:r>
              <w:rPr>
                <w:rFonts w:ascii="Arial" w:hAnsi="Arial" w:cs="Arial"/>
                <w:sz w:val="16"/>
                <w:szCs w:val="16"/>
              </w:rPr>
              <w:t>36</w:t>
            </w:r>
          </w:p>
        </w:tc>
        <w:tc>
          <w:tcPr>
            <w:tcW w:w="0" w:type="auto"/>
          </w:tcPr>
          <w:p w:rsidR="003677CC" w:rsidRPr="0044354E" w:rsidRDefault="003677CC" w:rsidP="003677CC">
            <w:pPr>
              <w:jc w:val="center"/>
              <w:rPr>
                <w:rFonts w:ascii="Arial" w:hAnsi="Arial" w:cs="Arial"/>
                <w:sz w:val="16"/>
                <w:szCs w:val="16"/>
              </w:rPr>
            </w:pPr>
            <w:r>
              <w:rPr>
                <w:rFonts w:ascii="Arial" w:hAnsi="Arial" w:cs="Arial"/>
                <w:sz w:val="16"/>
                <w:szCs w:val="16"/>
              </w:rPr>
              <w:t>36</w:t>
            </w:r>
          </w:p>
        </w:tc>
      </w:tr>
      <w:tr w:rsidR="003677CC" w:rsidRPr="0044354E" w:rsidTr="00D12918">
        <w:trPr>
          <w:trHeight w:val="207"/>
        </w:trPr>
        <w:tc>
          <w:tcPr>
            <w:tcW w:w="0" w:type="auto"/>
          </w:tcPr>
          <w:p w:rsidR="003677CC" w:rsidRPr="0044354E" w:rsidRDefault="003677CC" w:rsidP="00BA69D2">
            <w:pPr>
              <w:jc w:val="center"/>
              <w:rPr>
                <w:rFonts w:ascii="Arial" w:hAnsi="Arial" w:cs="Arial"/>
                <w:b/>
                <w:sz w:val="16"/>
                <w:szCs w:val="16"/>
              </w:rPr>
            </w:pPr>
            <w:proofErr w:type="spellStart"/>
            <w:r w:rsidRPr="0044354E">
              <w:rPr>
                <w:rFonts w:ascii="Arial" w:hAnsi="Arial" w:cs="Arial"/>
                <w:b/>
                <w:sz w:val="16"/>
                <w:szCs w:val="16"/>
              </w:rPr>
              <w:t>i</w:t>
            </w:r>
            <w:proofErr w:type="spellEnd"/>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q</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n</w:t>
            </w:r>
          </w:p>
        </w:tc>
        <w:tc>
          <w:tcPr>
            <w:tcW w:w="0" w:type="auto"/>
          </w:tcPr>
          <w:p w:rsidR="003677CC" w:rsidRPr="0044354E" w:rsidRDefault="003677CC" w:rsidP="00BA69D2">
            <w:pPr>
              <w:jc w:val="center"/>
              <w:rPr>
                <w:rFonts w:ascii="Arial" w:hAnsi="Arial" w:cs="Arial"/>
                <w:b/>
                <w:sz w:val="16"/>
                <w:szCs w:val="16"/>
              </w:rPr>
            </w:pPr>
            <w:r>
              <w:rPr>
                <w:rFonts w:ascii="Arial" w:hAnsi="Arial" w:cs="Arial"/>
                <w:b/>
                <w:sz w:val="16"/>
                <w:szCs w:val="16"/>
              </w:rPr>
              <w:t>.</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y</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y</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y</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y</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w:t>
            </w:r>
          </w:p>
        </w:tc>
        <w:tc>
          <w:tcPr>
            <w:tcW w:w="0" w:type="auto"/>
          </w:tcPr>
          <w:p w:rsidR="003677CC" w:rsidRPr="0044354E" w:rsidRDefault="003677CC" w:rsidP="00BA69D2">
            <w:pPr>
              <w:jc w:val="center"/>
              <w:rPr>
                <w:rFonts w:ascii="Arial" w:hAnsi="Arial" w:cs="Arial"/>
                <w:b/>
                <w:sz w:val="16"/>
                <w:szCs w:val="16"/>
              </w:rPr>
            </w:pPr>
            <w:proofErr w:type="spellStart"/>
            <w:r w:rsidRPr="0044354E">
              <w:rPr>
                <w:rFonts w:ascii="Arial" w:hAnsi="Arial" w:cs="Arial"/>
                <w:b/>
                <w:sz w:val="16"/>
                <w:szCs w:val="16"/>
              </w:rPr>
              <w:t>m</w:t>
            </w:r>
            <w:proofErr w:type="spellEnd"/>
          </w:p>
        </w:tc>
        <w:tc>
          <w:tcPr>
            <w:tcW w:w="0" w:type="auto"/>
          </w:tcPr>
          <w:p w:rsidR="003677CC" w:rsidRPr="0044354E" w:rsidRDefault="003677CC" w:rsidP="00BA69D2">
            <w:pPr>
              <w:jc w:val="center"/>
              <w:rPr>
                <w:rFonts w:ascii="Arial" w:hAnsi="Arial" w:cs="Arial"/>
                <w:b/>
                <w:sz w:val="16"/>
                <w:szCs w:val="16"/>
              </w:rPr>
            </w:pPr>
            <w:proofErr w:type="spellStart"/>
            <w:r w:rsidRPr="0044354E">
              <w:rPr>
                <w:rFonts w:ascii="Arial" w:hAnsi="Arial" w:cs="Arial"/>
                <w:b/>
                <w:sz w:val="16"/>
                <w:szCs w:val="16"/>
              </w:rPr>
              <w:t>m</w:t>
            </w:r>
            <w:proofErr w:type="spellEnd"/>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w:t>
            </w:r>
          </w:p>
        </w:tc>
        <w:tc>
          <w:tcPr>
            <w:tcW w:w="0" w:type="auto"/>
          </w:tcPr>
          <w:p w:rsidR="003677CC" w:rsidRPr="0044354E" w:rsidRDefault="003677CC" w:rsidP="00BA69D2">
            <w:pPr>
              <w:jc w:val="center"/>
              <w:rPr>
                <w:rFonts w:ascii="Arial" w:hAnsi="Arial" w:cs="Arial"/>
                <w:b/>
                <w:sz w:val="16"/>
                <w:szCs w:val="16"/>
              </w:rPr>
            </w:pPr>
            <w:r>
              <w:rPr>
                <w:rFonts w:ascii="Arial" w:hAnsi="Arial" w:cs="Arial"/>
                <w:b/>
                <w:sz w:val="16"/>
                <w:szCs w:val="16"/>
              </w:rPr>
              <w:t>N</w:t>
            </w:r>
          </w:p>
        </w:tc>
        <w:tc>
          <w:tcPr>
            <w:tcW w:w="0" w:type="auto"/>
          </w:tcPr>
          <w:p w:rsidR="003677CC" w:rsidRPr="0044354E" w:rsidRDefault="003677CC" w:rsidP="00BA69D2">
            <w:pPr>
              <w:jc w:val="center"/>
              <w:rPr>
                <w:rFonts w:ascii="Arial" w:hAnsi="Arial" w:cs="Arial"/>
                <w:b/>
                <w:sz w:val="16"/>
                <w:szCs w:val="16"/>
              </w:rPr>
            </w:pPr>
          </w:p>
        </w:tc>
        <w:tc>
          <w:tcPr>
            <w:tcW w:w="0" w:type="auto"/>
          </w:tcPr>
          <w:p w:rsidR="003677CC" w:rsidRPr="0044354E" w:rsidRDefault="003677CC" w:rsidP="00BA69D2">
            <w:pPr>
              <w:jc w:val="center"/>
              <w:rPr>
                <w:rFonts w:ascii="Arial" w:hAnsi="Arial" w:cs="Arial"/>
                <w:b/>
                <w:sz w:val="16"/>
                <w:szCs w:val="16"/>
              </w:rPr>
            </w:pPr>
            <w:r>
              <w:rPr>
                <w:rFonts w:ascii="Arial" w:hAnsi="Arial" w:cs="Arial"/>
                <w:b/>
                <w:sz w:val="16"/>
                <w:szCs w:val="16"/>
              </w:rPr>
              <w:t>N</w:t>
            </w:r>
          </w:p>
        </w:tc>
        <w:tc>
          <w:tcPr>
            <w:tcW w:w="0" w:type="auto"/>
          </w:tcPr>
          <w:p w:rsidR="003677CC" w:rsidRPr="0044354E" w:rsidRDefault="003677CC" w:rsidP="00BA69D2">
            <w:pPr>
              <w:jc w:val="center"/>
              <w:rPr>
                <w:rFonts w:ascii="Arial" w:hAnsi="Arial" w:cs="Arial"/>
                <w:b/>
                <w:sz w:val="16"/>
                <w:szCs w:val="16"/>
              </w:rPr>
            </w:pPr>
            <w:r w:rsidRPr="0044354E">
              <w:rPr>
                <w:rFonts w:ascii="Arial" w:hAnsi="Arial" w:cs="Arial"/>
                <w:b/>
                <w:sz w:val="16"/>
                <w:szCs w:val="16"/>
              </w:rPr>
              <w:t>:</w:t>
            </w:r>
          </w:p>
        </w:tc>
        <w:tc>
          <w:tcPr>
            <w:tcW w:w="0" w:type="auto"/>
          </w:tcPr>
          <w:p w:rsidR="003677CC" w:rsidRPr="0044354E" w:rsidRDefault="00D12918" w:rsidP="00BA69D2">
            <w:pPr>
              <w:jc w:val="center"/>
              <w:rPr>
                <w:rFonts w:ascii="Arial" w:hAnsi="Arial" w:cs="Arial"/>
                <w:b/>
                <w:sz w:val="16"/>
                <w:szCs w:val="16"/>
              </w:rPr>
            </w:pPr>
            <w:r>
              <w:rPr>
                <w:rFonts w:ascii="Arial" w:hAnsi="Arial" w:cs="Arial"/>
                <w:b/>
                <w:sz w:val="16"/>
                <w:szCs w:val="16"/>
              </w:rPr>
              <w:t>V</w:t>
            </w:r>
          </w:p>
        </w:tc>
        <w:tc>
          <w:tcPr>
            <w:tcW w:w="0" w:type="auto"/>
          </w:tcPr>
          <w:p w:rsidR="003677CC" w:rsidRPr="0044354E" w:rsidRDefault="003677CC" w:rsidP="00BA69D2">
            <w:pPr>
              <w:jc w:val="center"/>
              <w:rPr>
                <w:rFonts w:ascii="Arial" w:hAnsi="Arial" w:cs="Arial"/>
                <w:b/>
                <w:sz w:val="16"/>
                <w:szCs w:val="16"/>
              </w:rPr>
            </w:pPr>
          </w:p>
        </w:tc>
        <w:tc>
          <w:tcPr>
            <w:tcW w:w="0" w:type="auto"/>
          </w:tcPr>
          <w:p w:rsidR="003677CC" w:rsidRPr="0044354E" w:rsidRDefault="00D12918" w:rsidP="00BA69D2">
            <w:pPr>
              <w:jc w:val="center"/>
              <w:rPr>
                <w:rFonts w:ascii="Arial" w:hAnsi="Arial" w:cs="Arial"/>
                <w:b/>
                <w:sz w:val="16"/>
                <w:szCs w:val="16"/>
              </w:rPr>
            </w:pPr>
            <w:r>
              <w:rPr>
                <w:rFonts w:ascii="Arial" w:hAnsi="Arial" w:cs="Arial"/>
                <w:b/>
                <w:sz w:val="16"/>
                <w:szCs w:val="16"/>
              </w:rPr>
              <w:t>V</w:t>
            </w:r>
          </w:p>
        </w:tc>
        <w:tc>
          <w:tcPr>
            <w:tcW w:w="0" w:type="auto"/>
          </w:tcPr>
          <w:p w:rsidR="003677CC" w:rsidRPr="0044354E" w:rsidRDefault="003677CC" w:rsidP="00BA69D2">
            <w:pPr>
              <w:jc w:val="center"/>
              <w:rPr>
                <w:rFonts w:ascii="Arial" w:hAnsi="Arial" w:cs="Arial"/>
                <w:b/>
                <w:sz w:val="16"/>
                <w:szCs w:val="16"/>
              </w:rPr>
            </w:pPr>
            <w:r>
              <w:rPr>
                <w:rFonts w:ascii="Arial" w:hAnsi="Arial" w:cs="Arial"/>
                <w:b/>
                <w:sz w:val="16"/>
                <w:szCs w:val="16"/>
              </w:rPr>
              <w:t>-</w:t>
            </w:r>
          </w:p>
        </w:tc>
        <w:tc>
          <w:tcPr>
            <w:tcW w:w="0" w:type="auto"/>
          </w:tcPr>
          <w:p w:rsidR="003677CC" w:rsidRPr="0044354E" w:rsidRDefault="003677CC" w:rsidP="00BA69D2">
            <w:pPr>
              <w:jc w:val="center"/>
              <w:rPr>
                <w:rFonts w:ascii="Arial" w:hAnsi="Arial" w:cs="Arial"/>
                <w:b/>
                <w:sz w:val="16"/>
                <w:szCs w:val="16"/>
              </w:rPr>
            </w:pPr>
            <w:r>
              <w:rPr>
                <w:rFonts w:ascii="Arial" w:hAnsi="Arial" w:cs="Arial"/>
                <w:b/>
                <w:sz w:val="16"/>
                <w:szCs w:val="16"/>
              </w:rPr>
              <w:t>N</w:t>
            </w:r>
          </w:p>
        </w:tc>
        <w:tc>
          <w:tcPr>
            <w:tcW w:w="0" w:type="auto"/>
          </w:tcPr>
          <w:p w:rsidR="003677CC" w:rsidRPr="0044354E" w:rsidRDefault="003677CC" w:rsidP="00BA69D2">
            <w:pPr>
              <w:jc w:val="center"/>
              <w:rPr>
                <w:rFonts w:ascii="Arial" w:hAnsi="Arial" w:cs="Arial"/>
                <w:b/>
                <w:sz w:val="16"/>
                <w:szCs w:val="16"/>
              </w:rPr>
            </w:pPr>
            <w:r>
              <w:rPr>
                <w:rFonts w:ascii="Arial" w:hAnsi="Arial" w:cs="Arial"/>
                <w:b/>
                <w:sz w:val="16"/>
                <w:szCs w:val="16"/>
              </w:rPr>
              <w:t>N</w:t>
            </w:r>
          </w:p>
        </w:tc>
      </w:tr>
    </w:tbl>
    <w:p w:rsidR="00EE261C" w:rsidRDefault="00EE261C" w:rsidP="00EE261C">
      <w:pPr>
        <w:autoSpaceDE w:val="0"/>
        <w:autoSpaceDN w:val="0"/>
        <w:adjustRightInd w:val="0"/>
        <w:rPr>
          <w:color w:val="000000"/>
        </w:rPr>
      </w:pPr>
    </w:p>
    <w:tbl>
      <w:tblPr>
        <w:tblpPr w:leftFromText="180" w:rightFromText="180" w:vertAnchor="text" w:horzAnchor="margin" w:tblpX="648" w:tblpY="114"/>
        <w:tblW w:w="0" w:type="auto"/>
        <w:tblLayout w:type="fixed"/>
        <w:tblLook w:val="01E0"/>
      </w:tblPr>
      <w:tblGrid>
        <w:gridCol w:w="1809"/>
        <w:gridCol w:w="2799"/>
        <w:gridCol w:w="36"/>
        <w:gridCol w:w="3828"/>
        <w:gridCol w:w="50"/>
      </w:tblGrid>
      <w:tr w:rsidR="00EE261C" w:rsidRPr="001B623F" w:rsidTr="00D12918">
        <w:tc>
          <w:tcPr>
            <w:tcW w:w="180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79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gridSpan w:val="3"/>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Values</w:t>
            </w:r>
          </w:p>
        </w:tc>
      </w:tr>
      <w:tr w:rsidR="00EE261C" w:rsidRPr="001B623F" w:rsidTr="00D12918">
        <w:tc>
          <w:tcPr>
            <w:tcW w:w="1809" w:type="dxa"/>
          </w:tcPr>
          <w:p w:rsidR="00EE261C" w:rsidRPr="009E27CE" w:rsidRDefault="0044354E" w:rsidP="00BA69D2">
            <w:pPr>
              <w:autoSpaceDE w:val="0"/>
              <w:autoSpaceDN w:val="0"/>
              <w:adjustRightInd w:val="0"/>
              <w:rPr>
                <w:rFonts w:ascii="Arial" w:hAnsi="Arial" w:cs="Arial"/>
                <w:b/>
                <w:sz w:val="18"/>
              </w:rPr>
            </w:pPr>
            <w:proofErr w:type="spellStart"/>
            <w:r>
              <w:rPr>
                <w:rFonts w:ascii="Arial" w:hAnsi="Arial" w:cs="Arial"/>
                <w:b/>
                <w:sz w:val="18"/>
              </w:rPr>
              <w:t>iqn</w:t>
            </w:r>
            <w:proofErr w:type="spellEnd"/>
          </w:p>
        </w:tc>
        <w:tc>
          <w:tcPr>
            <w:tcW w:w="2799" w:type="dxa"/>
          </w:tcPr>
          <w:p w:rsidR="00EE261C" w:rsidRPr="005A28C0" w:rsidRDefault="0044354E" w:rsidP="00BA69D2">
            <w:pPr>
              <w:rPr>
                <w:rFonts w:ascii="Arial" w:hAnsi="Arial" w:cs="Arial"/>
                <w:sz w:val="18"/>
              </w:rPr>
            </w:pPr>
            <w:r>
              <w:rPr>
                <w:rFonts w:ascii="Arial" w:hAnsi="Arial" w:cs="Arial"/>
                <w:sz w:val="18"/>
              </w:rPr>
              <w:t xml:space="preserve">All </w:t>
            </w:r>
            <w:proofErr w:type="spellStart"/>
            <w:r>
              <w:rPr>
                <w:rFonts w:ascii="Arial" w:hAnsi="Arial" w:cs="Arial"/>
                <w:sz w:val="18"/>
              </w:rPr>
              <w:t>IQNs</w:t>
            </w:r>
            <w:proofErr w:type="spellEnd"/>
            <w:r>
              <w:rPr>
                <w:rFonts w:ascii="Arial" w:hAnsi="Arial" w:cs="Arial"/>
                <w:sz w:val="18"/>
              </w:rPr>
              <w:t xml:space="preserve"> start with </w:t>
            </w:r>
            <w:proofErr w:type="spellStart"/>
            <w:r>
              <w:rPr>
                <w:rFonts w:ascii="Arial" w:hAnsi="Arial" w:cs="Arial"/>
                <w:sz w:val="18"/>
              </w:rPr>
              <w:t>iqn</w:t>
            </w:r>
            <w:proofErr w:type="spellEnd"/>
          </w:p>
        </w:tc>
        <w:tc>
          <w:tcPr>
            <w:tcW w:w="3914" w:type="dxa"/>
            <w:gridSpan w:val="3"/>
          </w:tcPr>
          <w:p w:rsidR="00EE261C" w:rsidRDefault="0044354E" w:rsidP="00BA69D2">
            <w:pPr>
              <w:rPr>
                <w:rFonts w:ascii="Arial" w:hAnsi="Arial" w:cs="Arial"/>
                <w:sz w:val="18"/>
              </w:rPr>
            </w:pPr>
            <w:proofErr w:type="spellStart"/>
            <w:r>
              <w:rPr>
                <w:rFonts w:ascii="Arial" w:hAnsi="Arial" w:cs="Arial"/>
                <w:sz w:val="18"/>
              </w:rPr>
              <w:t>Iqn</w:t>
            </w:r>
            <w:proofErr w:type="spellEnd"/>
          </w:p>
          <w:p w:rsidR="0044354E" w:rsidRPr="005A28C0" w:rsidRDefault="0044354E" w:rsidP="00BA69D2">
            <w:pPr>
              <w:rPr>
                <w:rFonts w:ascii="Arial" w:hAnsi="Arial" w:cs="Arial"/>
                <w:sz w:val="18"/>
              </w:rPr>
            </w:pPr>
          </w:p>
        </w:tc>
      </w:tr>
      <w:tr w:rsidR="00EE261C" w:rsidRPr="001B623F" w:rsidTr="00D12918">
        <w:tc>
          <w:tcPr>
            <w:tcW w:w="180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79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914" w:type="dxa"/>
            <w:gridSpan w:val="3"/>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Values</w:t>
            </w:r>
          </w:p>
        </w:tc>
      </w:tr>
      <w:tr w:rsidR="00EE261C" w:rsidRPr="001B623F" w:rsidTr="00D12918">
        <w:tc>
          <w:tcPr>
            <w:tcW w:w="1809" w:type="dxa"/>
          </w:tcPr>
          <w:p w:rsidR="00EE261C" w:rsidRPr="009E27CE" w:rsidRDefault="0044354E" w:rsidP="00BA69D2">
            <w:pPr>
              <w:autoSpaceDE w:val="0"/>
              <w:autoSpaceDN w:val="0"/>
              <w:adjustRightInd w:val="0"/>
              <w:rPr>
                <w:rFonts w:ascii="Arial" w:hAnsi="Arial" w:cs="Arial"/>
                <w:b/>
                <w:sz w:val="18"/>
              </w:rPr>
            </w:pPr>
            <w:proofErr w:type="spellStart"/>
            <w:r>
              <w:rPr>
                <w:rFonts w:ascii="Arial" w:hAnsi="Arial" w:cs="Arial"/>
                <w:b/>
                <w:sz w:val="18"/>
              </w:rPr>
              <w:t>yyyy</w:t>
            </w:r>
            <w:proofErr w:type="spellEnd"/>
          </w:p>
        </w:tc>
        <w:tc>
          <w:tcPr>
            <w:tcW w:w="2799" w:type="dxa"/>
          </w:tcPr>
          <w:p w:rsidR="00EE261C" w:rsidRPr="005A28C0" w:rsidRDefault="0044354E" w:rsidP="00BA69D2">
            <w:pPr>
              <w:rPr>
                <w:rFonts w:ascii="Arial" w:hAnsi="Arial" w:cs="Arial"/>
                <w:sz w:val="18"/>
              </w:rPr>
            </w:pPr>
            <w:r>
              <w:rPr>
                <w:rFonts w:ascii="Arial" w:hAnsi="Arial" w:cs="Arial"/>
                <w:sz w:val="18"/>
              </w:rPr>
              <w:t xml:space="preserve">Year </w:t>
            </w:r>
            <w:proofErr w:type="spellStart"/>
            <w:r>
              <w:rPr>
                <w:rFonts w:ascii="Arial" w:hAnsi="Arial" w:cs="Arial"/>
                <w:sz w:val="18"/>
              </w:rPr>
              <w:t>vfiler</w:t>
            </w:r>
            <w:proofErr w:type="spellEnd"/>
            <w:r>
              <w:rPr>
                <w:rFonts w:ascii="Arial" w:hAnsi="Arial" w:cs="Arial"/>
                <w:sz w:val="18"/>
              </w:rPr>
              <w:t xml:space="preserve"> IQN created</w:t>
            </w:r>
          </w:p>
        </w:tc>
        <w:tc>
          <w:tcPr>
            <w:tcW w:w="3914" w:type="dxa"/>
            <w:gridSpan w:val="3"/>
          </w:tcPr>
          <w:p w:rsidR="00EE261C" w:rsidRDefault="008113EF" w:rsidP="00BA69D2">
            <w:pPr>
              <w:rPr>
                <w:rFonts w:ascii="Arial" w:hAnsi="Arial" w:cs="Arial"/>
                <w:sz w:val="18"/>
              </w:rPr>
            </w:pPr>
            <w:r>
              <w:rPr>
                <w:rFonts w:ascii="Arial" w:hAnsi="Arial" w:cs="Arial"/>
                <w:sz w:val="18"/>
              </w:rPr>
              <w:t>Always 1992</w:t>
            </w:r>
          </w:p>
          <w:p w:rsidR="00EE261C" w:rsidRPr="005A28C0" w:rsidRDefault="00EE261C" w:rsidP="00BA69D2">
            <w:pPr>
              <w:rPr>
                <w:rFonts w:ascii="Arial" w:hAnsi="Arial" w:cs="Arial"/>
                <w:sz w:val="18"/>
              </w:rPr>
            </w:pPr>
          </w:p>
        </w:tc>
      </w:tr>
      <w:tr w:rsidR="00EE261C" w:rsidRPr="001B623F" w:rsidTr="00D12918">
        <w:trPr>
          <w:gridAfter w:val="1"/>
          <w:wAfter w:w="50" w:type="dxa"/>
        </w:trPr>
        <w:tc>
          <w:tcPr>
            <w:tcW w:w="180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835" w:type="dxa"/>
            <w:gridSpan w:val="2"/>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EE261C" w:rsidRPr="005A28C0" w:rsidRDefault="00EE261C" w:rsidP="00BA69D2">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EE261C" w:rsidRPr="0074395A" w:rsidTr="00D12918">
        <w:trPr>
          <w:gridAfter w:val="1"/>
          <w:wAfter w:w="50" w:type="dxa"/>
        </w:trPr>
        <w:tc>
          <w:tcPr>
            <w:tcW w:w="1809" w:type="dxa"/>
          </w:tcPr>
          <w:p w:rsidR="00EE261C" w:rsidRPr="007A6265" w:rsidRDefault="0044354E" w:rsidP="00BA69D2">
            <w:pPr>
              <w:autoSpaceDE w:val="0"/>
              <w:autoSpaceDN w:val="0"/>
              <w:adjustRightInd w:val="0"/>
              <w:rPr>
                <w:rFonts w:ascii="Arial" w:hAnsi="Arial" w:cs="Arial"/>
                <w:b/>
                <w:sz w:val="18"/>
              </w:rPr>
            </w:pPr>
            <w:r>
              <w:rPr>
                <w:rFonts w:ascii="Arial" w:hAnsi="Arial" w:cs="Arial"/>
                <w:b/>
                <w:sz w:val="18"/>
              </w:rPr>
              <w:t>mm</w:t>
            </w:r>
          </w:p>
        </w:tc>
        <w:tc>
          <w:tcPr>
            <w:tcW w:w="2835" w:type="dxa"/>
            <w:gridSpan w:val="2"/>
          </w:tcPr>
          <w:p w:rsidR="00EE261C" w:rsidRDefault="0044354E" w:rsidP="00BA69D2">
            <w:pPr>
              <w:rPr>
                <w:rFonts w:ascii="Arial" w:hAnsi="Arial" w:cs="Arial"/>
                <w:sz w:val="18"/>
              </w:rPr>
            </w:pPr>
            <w:r>
              <w:rPr>
                <w:rFonts w:ascii="Arial" w:hAnsi="Arial" w:cs="Arial"/>
                <w:sz w:val="18"/>
              </w:rPr>
              <w:t xml:space="preserve">Month </w:t>
            </w:r>
            <w:proofErr w:type="spellStart"/>
            <w:r>
              <w:rPr>
                <w:rFonts w:ascii="Arial" w:hAnsi="Arial" w:cs="Arial"/>
                <w:sz w:val="18"/>
              </w:rPr>
              <w:t>vfiler</w:t>
            </w:r>
            <w:proofErr w:type="spellEnd"/>
            <w:r>
              <w:rPr>
                <w:rFonts w:ascii="Arial" w:hAnsi="Arial" w:cs="Arial"/>
                <w:sz w:val="18"/>
              </w:rPr>
              <w:t xml:space="preserve"> IQN created</w:t>
            </w:r>
          </w:p>
          <w:p w:rsidR="00EE261C" w:rsidRPr="001254EC" w:rsidRDefault="00EE261C" w:rsidP="00BA69D2">
            <w:pPr>
              <w:jc w:val="center"/>
              <w:rPr>
                <w:rFonts w:ascii="Arial" w:hAnsi="Arial" w:cs="Arial"/>
                <w:sz w:val="18"/>
              </w:rPr>
            </w:pPr>
          </w:p>
        </w:tc>
        <w:tc>
          <w:tcPr>
            <w:tcW w:w="3828" w:type="dxa"/>
          </w:tcPr>
          <w:p w:rsidR="00EE261C" w:rsidRPr="0074395A" w:rsidRDefault="008113EF" w:rsidP="00BA69D2">
            <w:pPr>
              <w:pStyle w:val="BodyText"/>
              <w:rPr>
                <w:lang w:val="fr-FR"/>
              </w:rPr>
            </w:pPr>
            <w:proofErr w:type="spellStart"/>
            <w:r>
              <w:rPr>
                <w:lang w:val="fr-FR"/>
              </w:rPr>
              <w:t>Always</w:t>
            </w:r>
            <w:proofErr w:type="spellEnd"/>
            <w:r>
              <w:rPr>
                <w:lang w:val="fr-FR"/>
              </w:rPr>
              <w:t xml:space="preserve"> 08</w:t>
            </w:r>
          </w:p>
        </w:tc>
      </w:tr>
      <w:tr w:rsidR="00EE261C" w:rsidRPr="001B623F" w:rsidTr="00D12918">
        <w:trPr>
          <w:gridAfter w:val="1"/>
          <w:wAfter w:w="50" w:type="dxa"/>
        </w:trPr>
        <w:tc>
          <w:tcPr>
            <w:tcW w:w="180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835" w:type="dxa"/>
            <w:gridSpan w:val="2"/>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EE261C" w:rsidRPr="005A28C0" w:rsidRDefault="00EE261C" w:rsidP="00BA69D2">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EE261C" w:rsidRPr="0074395A" w:rsidTr="00D12918">
        <w:trPr>
          <w:gridAfter w:val="1"/>
          <w:wAfter w:w="50" w:type="dxa"/>
        </w:trPr>
        <w:tc>
          <w:tcPr>
            <w:tcW w:w="1809" w:type="dxa"/>
          </w:tcPr>
          <w:p w:rsidR="00EE261C" w:rsidRPr="007A6265" w:rsidRDefault="0044354E" w:rsidP="00BA69D2">
            <w:pPr>
              <w:autoSpaceDE w:val="0"/>
              <w:autoSpaceDN w:val="0"/>
              <w:adjustRightInd w:val="0"/>
              <w:rPr>
                <w:rFonts w:ascii="Arial" w:hAnsi="Arial" w:cs="Arial"/>
                <w:b/>
                <w:sz w:val="18"/>
              </w:rPr>
            </w:pPr>
            <w:r>
              <w:rPr>
                <w:rFonts w:ascii="Arial" w:hAnsi="Arial" w:cs="Arial"/>
                <w:b/>
                <w:sz w:val="18"/>
              </w:rPr>
              <w:t>NNN.NNNNNN</w:t>
            </w:r>
          </w:p>
        </w:tc>
        <w:tc>
          <w:tcPr>
            <w:tcW w:w="2835" w:type="dxa"/>
            <w:gridSpan w:val="2"/>
          </w:tcPr>
          <w:p w:rsidR="00EE261C" w:rsidRPr="005A28C0" w:rsidRDefault="0044354E" w:rsidP="00BA69D2">
            <w:pPr>
              <w:rPr>
                <w:rFonts w:ascii="Arial" w:hAnsi="Arial" w:cs="Arial"/>
                <w:sz w:val="18"/>
              </w:rPr>
            </w:pPr>
            <w:r>
              <w:rPr>
                <w:rFonts w:ascii="Arial" w:hAnsi="Arial" w:cs="Arial"/>
                <w:sz w:val="18"/>
              </w:rPr>
              <w:t>Backward naming authority</w:t>
            </w:r>
          </w:p>
        </w:tc>
        <w:tc>
          <w:tcPr>
            <w:tcW w:w="3828" w:type="dxa"/>
          </w:tcPr>
          <w:p w:rsidR="00EE261C" w:rsidRPr="0074395A" w:rsidRDefault="003677CC" w:rsidP="00BA69D2">
            <w:pPr>
              <w:pStyle w:val="BodyText"/>
              <w:rPr>
                <w:lang w:val="fr-FR"/>
              </w:rPr>
            </w:pPr>
            <w:proofErr w:type="spellStart"/>
            <w:r>
              <w:rPr>
                <w:lang w:val="fr-FR"/>
              </w:rPr>
              <w:t>Always</w:t>
            </w:r>
            <w:proofErr w:type="spellEnd"/>
            <w:r>
              <w:rPr>
                <w:lang w:val="fr-FR"/>
              </w:rPr>
              <w:t xml:space="preserve"> </w:t>
            </w:r>
            <w:proofErr w:type="spellStart"/>
            <w:r w:rsidR="0044354E" w:rsidRPr="003677CC">
              <w:rPr>
                <w:u w:val="single"/>
                <w:lang w:val="fr-FR"/>
              </w:rPr>
              <w:t>com.netapp</w:t>
            </w:r>
            <w:proofErr w:type="spellEnd"/>
          </w:p>
        </w:tc>
      </w:tr>
      <w:tr w:rsidR="00EE261C" w:rsidRPr="001B623F" w:rsidTr="00D12918">
        <w:trPr>
          <w:gridAfter w:val="1"/>
          <w:wAfter w:w="50" w:type="dxa"/>
        </w:trPr>
        <w:tc>
          <w:tcPr>
            <w:tcW w:w="1809" w:type="dxa"/>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835" w:type="dxa"/>
            <w:gridSpan w:val="2"/>
            <w:shd w:val="clear" w:color="auto" w:fill="DDD1FF"/>
          </w:tcPr>
          <w:p w:rsidR="00EE261C" w:rsidRPr="005A28C0" w:rsidRDefault="00EE261C"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EE261C" w:rsidRPr="005A28C0" w:rsidRDefault="00EE261C" w:rsidP="00BA69D2">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EE261C" w:rsidRPr="0074395A" w:rsidTr="00D12918">
        <w:trPr>
          <w:gridAfter w:val="1"/>
          <w:wAfter w:w="50" w:type="dxa"/>
        </w:trPr>
        <w:tc>
          <w:tcPr>
            <w:tcW w:w="1809" w:type="dxa"/>
          </w:tcPr>
          <w:p w:rsidR="00EE261C" w:rsidRPr="007A6265" w:rsidRDefault="00D12918" w:rsidP="00BA69D2">
            <w:pPr>
              <w:autoSpaceDE w:val="0"/>
              <w:autoSpaceDN w:val="0"/>
              <w:adjustRightInd w:val="0"/>
              <w:rPr>
                <w:rFonts w:ascii="Arial" w:hAnsi="Arial" w:cs="Arial"/>
                <w:b/>
                <w:sz w:val="18"/>
              </w:rPr>
            </w:pPr>
            <w:r>
              <w:rPr>
                <w:rFonts w:ascii="Arial" w:hAnsi="Arial" w:cs="Arial"/>
                <w:b/>
                <w:sz w:val="18"/>
              </w:rPr>
              <w:t>VVVVVVVVVVVVV</w:t>
            </w:r>
          </w:p>
        </w:tc>
        <w:tc>
          <w:tcPr>
            <w:tcW w:w="2835" w:type="dxa"/>
            <w:gridSpan w:val="2"/>
          </w:tcPr>
          <w:p w:rsidR="00EE261C" w:rsidRPr="005A28C0" w:rsidRDefault="00D12918" w:rsidP="003677CC">
            <w:pPr>
              <w:rPr>
                <w:rFonts w:ascii="Arial" w:hAnsi="Arial" w:cs="Arial"/>
                <w:sz w:val="18"/>
              </w:rPr>
            </w:pPr>
            <w:proofErr w:type="spellStart"/>
            <w:r>
              <w:rPr>
                <w:rFonts w:ascii="Arial" w:hAnsi="Arial" w:cs="Arial"/>
                <w:sz w:val="18"/>
              </w:rPr>
              <w:t>Vfiler</w:t>
            </w:r>
            <w:proofErr w:type="spellEnd"/>
            <w:r w:rsidR="003677CC">
              <w:rPr>
                <w:rFonts w:ascii="Arial" w:hAnsi="Arial" w:cs="Arial"/>
                <w:sz w:val="18"/>
              </w:rPr>
              <w:t xml:space="preserve"> name</w:t>
            </w:r>
          </w:p>
        </w:tc>
        <w:tc>
          <w:tcPr>
            <w:tcW w:w="3828" w:type="dxa"/>
          </w:tcPr>
          <w:p w:rsidR="003677CC" w:rsidRPr="003677CC" w:rsidRDefault="00D12918" w:rsidP="00BA69D2">
            <w:pPr>
              <w:pStyle w:val="BodyText"/>
            </w:pPr>
            <w:r>
              <w:rPr>
                <w:lang w:val="fr-FR"/>
              </w:rPr>
              <w:t>us1p-intbs01a</w:t>
            </w:r>
          </w:p>
        </w:tc>
      </w:tr>
      <w:tr w:rsidR="003677CC" w:rsidRPr="001B623F" w:rsidTr="00D12918">
        <w:trPr>
          <w:gridAfter w:val="1"/>
          <w:wAfter w:w="50" w:type="dxa"/>
        </w:trPr>
        <w:tc>
          <w:tcPr>
            <w:tcW w:w="1809" w:type="dxa"/>
            <w:shd w:val="clear" w:color="auto" w:fill="DDD1FF"/>
          </w:tcPr>
          <w:p w:rsidR="003677CC" w:rsidRPr="005A28C0" w:rsidRDefault="003677CC" w:rsidP="00BA69D2">
            <w:pPr>
              <w:autoSpaceDE w:val="0"/>
              <w:autoSpaceDN w:val="0"/>
              <w:adjustRightInd w:val="0"/>
              <w:rPr>
                <w:rFonts w:ascii="Arial" w:hAnsi="Arial" w:cs="Arial"/>
                <w:b/>
                <w:bCs/>
                <w:sz w:val="18"/>
              </w:rPr>
            </w:pPr>
            <w:r w:rsidRPr="005A28C0">
              <w:rPr>
                <w:rFonts w:ascii="Arial" w:hAnsi="Arial" w:cs="Arial"/>
                <w:b/>
                <w:bCs/>
                <w:sz w:val="18"/>
              </w:rPr>
              <w:t>Field</w:t>
            </w:r>
          </w:p>
        </w:tc>
        <w:tc>
          <w:tcPr>
            <w:tcW w:w="2835" w:type="dxa"/>
            <w:gridSpan w:val="2"/>
            <w:shd w:val="clear" w:color="auto" w:fill="DDD1FF"/>
          </w:tcPr>
          <w:p w:rsidR="003677CC" w:rsidRPr="005A28C0" w:rsidRDefault="003677CC" w:rsidP="00BA69D2">
            <w:pPr>
              <w:autoSpaceDE w:val="0"/>
              <w:autoSpaceDN w:val="0"/>
              <w:adjustRightInd w:val="0"/>
              <w:rPr>
                <w:rFonts w:ascii="Arial" w:hAnsi="Arial" w:cs="Arial"/>
                <w:b/>
                <w:bCs/>
                <w:sz w:val="18"/>
              </w:rPr>
            </w:pPr>
            <w:r w:rsidRPr="005A28C0">
              <w:rPr>
                <w:rFonts w:ascii="Arial" w:hAnsi="Arial" w:cs="Arial"/>
                <w:b/>
                <w:bCs/>
                <w:sz w:val="18"/>
              </w:rPr>
              <w:t>Description</w:t>
            </w:r>
          </w:p>
        </w:tc>
        <w:tc>
          <w:tcPr>
            <w:tcW w:w="3828" w:type="dxa"/>
            <w:shd w:val="clear" w:color="auto" w:fill="DDD1FF"/>
          </w:tcPr>
          <w:p w:rsidR="003677CC" w:rsidRPr="005A28C0" w:rsidRDefault="003677CC" w:rsidP="00BA69D2">
            <w:pPr>
              <w:autoSpaceDE w:val="0"/>
              <w:autoSpaceDN w:val="0"/>
              <w:adjustRightInd w:val="0"/>
              <w:rPr>
                <w:rFonts w:ascii="Arial" w:hAnsi="Arial" w:cs="Arial"/>
                <w:b/>
                <w:bCs/>
                <w:sz w:val="18"/>
              </w:rPr>
            </w:pPr>
            <w:r>
              <w:rPr>
                <w:rFonts w:ascii="Arial" w:hAnsi="Arial" w:cs="Arial"/>
                <w:b/>
                <w:bCs/>
                <w:sz w:val="18"/>
              </w:rPr>
              <w:t>Sample V</w:t>
            </w:r>
            <w:r w:rsidRPr="005A28C0">
              <w:rPr>
                <w:rFonts w:ascii="Arial" w:hAnsi="Arial" w:cs="Arial"/>
                <w:b/>
                <w:bCs/>
                <w:sz w:val="18"/>
              </w:rPr>
              <w:t>alues</w:t>
            </w:r>
          </w:p>
        </w:tc>
      </w:tr>
      <w:tr w:rsidR="003677CC" w:rsidRPr="0074395A" w:rsidTr="00D12918">
        <w:trPr>
          <w:gridAfter w:val="1"/>
          <w:wAfter w:w="50" w:type="dxa"/>
        </w:trPr>
        <w:tc>
          <w:tcPr>
            <w:tcW w:w="1809" w:type="dxa"/>
          </w:tcPr>
          <w:p w:rsidR="003677CC" w:rsidRPr="007A6265" w:rsidRDefault="003677CC" w:rsidP="00BA69D2">
            <w:pPr>
              <w:autoSpaceDE w:val="0"/>
              <w:autoSpaceDN w:val="0"/>
              <w:adjustRightInd w:val="0"/>
              <w:rPr>
                <w:rFonts w:ascii="Arial" w:hAnsi="Arial" w:cs="Arial"/>
                <w:b/>
                <w:sz w:val="18"/>
              </w:rPr>
            </w:pPr>
            <w:r>
              <w:rPr>
                <w:rFonts w:ascii="Arial" w:hAnsi="Arial" w:cs="Arial"/>
                <w:b/>
                <w:sz w:val="18"/>
              </w:rPr>
              <w:t>NN</w:t>
            </w:r>
          </w:p>
        </w:tc>
        <w:tc>
          <w:tcPr>
            <w:tcW w:w="2835" w:type="dxa"/>
            <w:gridSpan w:val="2"/>
          </w:tcPr>
          <w:p w:rsidR="003677CC" w:rsidRPr="005A28C0" w:rsidRDefault="003677CC" w:rsidP="00BA69D2">
            <w:pPr>
              <w:rPr>
                <w:rFonts w:ascii="Arial" w:hAnsi="Arial" w:cs="Arial"/>
                <w:sz w:val="18"/>
              </w:rPr>
            </w:pPr>
            <w:r>
              <w:rPr>
                <w:rFonts w:ascii="Arial" w:hAnsi="Arial" w:cs="Arial"/>
                <w:sz w:val="18"/>
              </w:rPr>
              <w:t>Numeric Identifier</w:t>
            </w:r>
          </w:p>
        </w:tc>
        <w:tc>
          <w:tcPr>
            <w:tcW w:w="3828" w:type="dxa"/>
          </w:tcPr>
          <w:p w:rsidR="003677CC" w:rsidRPr="0074395A" w:rsidRDefault="003677CC" w:rsidP="00BA69D2">
            <w:pPr>
              <w:pStyle w:val="BodyText"/>
              <w:rPr>
                <w:lang w:val="fr-FR"/>
              </w:rPr>
            </w:pPr>
            <w:r>
              <w:rPr>
                <w:lang w:val="fr-FR"/>
              </w:rPr>
              <w:t>01</w:t>
            </w:r>
          </w:p>
        </w:tc>
      </w:tr>
    </w:tbl>
    <w:p w:rsidR="00EE261C" w:rsidRPr="006E53F8" w:rsidRDefault="00EE261C" w:rsidP="00EE261C">
      <w:pPr>
        <w:pStyle w:val="BodyText"/>
      </w:pPr>
      <w:r w:rsidRPr="003677CC">
        <w:rPr>
          <w:b/>
        </w:rPr>
        <w:t>Examples</w:t>
      </w:r>
      <w:proofErr w:type="gramStart"/>
      <w:r w:rsidRPr="003677CC">
        <w:rPr>
          <w:b/>
        </w:rPr>
        <w:t>:-</w:t>
      </w:r>
      <w:proofErr w:type="gramEnd"/>
      <w:r>
        <w:t xml:space="preserve"> </w:t>
      </w:r>
      <w:r w:rsidR="008113EF">
        <w:t>iqn.1992-08</w:t>
      </w:r>
      <w:r w:rsidR="003677CC">
        <w:t>.com.netapp:</w:t>
      </w:r>
      <w:r w:rsidR="00D12918">
        <w:rPr>
          <w:lang w:val="fr-FR"/>
        </w:rPr>
        <w:t>us1p-intbs01a</w:t>
      </w:r>
      <w:r w:rsidR="003677CC">
        <w:t>-01</w:t>
      </w:r>
    </w:p>
    <w:p w:rsidR="00EE261C" w:rsidRDefault="00EE261C" w:rsidP="00031F3B">
      <w:pPr>
        <w:pStyle w:val="BodyText"/>
      </w:pPr>
    </w:p>
    <w:p w:rsidR="00AC2C7C" w:rsidRDefault="00AC2C7C" w:rsidP="00031F3B">
      <w:pPr>
        <w:pStyle w:val="BodyText"/>
      </w:pPr>
      <w:commentRangeStart w:id="313"/>
      <w:proofErr w:type="spellStart"/>
      <w:proofErr w:type="gramStart"/>
      <w:r>
        <w:t>snapmirror</w:t>
      </w:r>
      <w:commentRangeEnd w:id="313"/>
      <w:proofErr w:type="spellEnd"/>
      <w:proofErr w:type="gramEnd"/>
      <w:r>
        <w:rPr>
          <w:rStyle w:val="CommentReference"/>
          <w:rFonts w:ascii="Times New Roman" w:hAnsi="Times New Roman"/>
        </w:rPr>
        <w:commentReference w:id="313"/>
      </w:r>
    </w:p>
    <w:p w:rsidR="00AC2C7C" w:rsidRPr="006E53F8" w:rsidRDefault="00AC2C7C" w:rsidP="00031F3B">
      <w:pPr>
        <w:pStyle w:val="BodyText"/>
      </w:pPr>
      <w:commentRangeStart w:id="314"/>
      <w:proofErr w:type="gramStart"/>
      <w:r>
        <w:t>clones</w:t>
      </w:r>
      <w:commentRangeEnd w:id="314"/>
      <w:proofErr w:type="gramEnd"/>
      <w:r>
        <w:rPr>
          <w:rStyle w:val="CommentReference"/>
          <w:rFonts w:ascii="Times New Roman" w:hAnsi="Times New Roman"/>
        </w:rPr>
        <w:commentReference w:id="314"/>
      </w:r>
    </w:p>
    <w:sectPr w:rsidR="00AC2C7C" w:rsidRPr="006E53F8" w:rsidSect="00187438">
      <w:headerReference w:type="even" r:id="rId16"/>
      <w:headerReference w:type="default"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6" w:author="sridhar.chevendra" w:date="2011-07-28T15:08:00Z" w:initials="s">
    <w:p w:rsidR="004E4D6A" w:rsidRDefault="004E4D6A">
      <w:pPr>
        <w:pStyle w:val="CommentText"/>
      </w:pPr>
      <w:r>
        <w:rPr>
          <w:rStyle w:val="CommentReference"/>
        </w:rPr>
        <w:annotationRef/>
      </w:r>
      <w:r>
        <w:t xml:space="preserve">This is a new </w:t>
      </w:r>
      <w:proofErr w:type="spellStart"/>
      <w:r>
        <w:t>item.I</w:t>
      </w:r>
      <w:proofErr w:type="spellEnd"/>
      <w:r>
        <w:t xml:space="preserve"> s there any standard referring this new standard for non-prod?</w:t>
      </w:r>
    </w:p>
  </w:comment>
  <w:comment w:id="111" w:author="sridhar.chevendra" w:date="2011-07-28T15:09:00Z" w:initials="s">
    <w:p w:rsidR="004E4D6A" w:rsidRDefault="004E4D6A">
      <w:pPr>
        <w:pStyle w:val="CommentText"/>
      </w:pPr>
      <w:r>
        <w:rPr>
          <w:rStyle w:val="CommentReference"/>
        </w:rPr>
        <w:annotationRef/>
      </w:r>
      <w:r>
        <w:t xml:space="preserve">Example is </w:t>
      </w:r>
      <w:proofErr w:type="spellStart"/>
      <w:r>
        <w:t>misleading.either</w:t>
      </w:r>
      <w:proofErr w:type="spellEnd"/>
      <w:r>
        <w:t xml:space="preserve"> it will pc or </w:t>
      </w:r>
      <w:proofErr w:type="spellStart"/>
      <w:r>
        <w:t>ps</w:t>
      </w:r>
      <w:proofErr w:type="spellEnd"/>
      <w:r>
        <w:t>?</w:t>
      </w:r>
    </w:p>
  </w:comment>
  <w:comment w:id="138" w:author="sridhar.chevendra" w:date="2011-07-28T15:19:00Z" w:initials="s">
    <w:p w:rsidR="004E4D6A" w:rsidRDefault="004E4D6A">
      <w:pPr>
        <w:pStyle w:val="CommentText"/>
      </w:pPr>
      <w:r>
        <w:rPr>
          <w:rStyle w:val="CommentReference"/>
        </w:rPr>
        <w:annotationRef/>
      </w:r>
      <w:r>
        <w:t xml:space="preserve">What is the benefit of this field? Are we going to create </w:t>
      </w:r>
      <w:proofErr w:type="spellStart"/>
      <w:r>
        <w:t>automatiomed</w:t>
      </w:r>
      <w:proofErr w:type="spellEnd"/>
      <w:r>
        <w:t xml:space="preserve"> and non-automated aggregates on day 1? Is </w:t>
      </w:r>
      <w:proofErr w:type="spellStart"/>
      <w:r>
        <w:t>n’t</w:t>
      </w:r>
      <w:proofErr w:type="spellEnd"/>
      <w:r>
        <w:t xml:space="preserve"> it going to cost more?</w:t>
      </w:r>
    </w:p>
  </w:comment>
  <w:comment w:id="246" w:author="sridhar.chevendra" w:date="2011-07-28T15:22:00Z" w:initials="s">
    <w:p w:rsidR="004E4D6A" w:rsidRDefault="004E4D6A">
      <w:pPr>
        <w:pStyle w:val="CommentText"/>
      </w:pPr>
      <w:r>
        <w:rPr>
          <w:rStyle w:val="CommentReference"/>
        </w:rPr>
        <w:annotationRef/>
      </w:r>
      <w:r>
        <w:t>Is there any way to simplify this?</w:t>
      </w:r>
    </w:p>
  </w:comment>
  <w:comment w:id="252" w:author="sridhar.chevendra" w:date="2011-07-28T15:22:00Z" w:initials="s">
    <w:p w:rsidR="004E4D6A" w:rsidRDefault="004E4D6A">
      <w:pPr>
        <w:pStyle w:val="CommentText"/>
      </w:pPr>
      <w:r>
        <w:rPr>
          <w:rStyle w:val="CommentReference"/>
        </w:rPr>
        <w:annotationRef/>
      </w:r>
      <w:proofErr w:type="spellStart"/>
      <w:r>
        <w:t>Ian</w:t>
      </w:r>
      <w:proofErr w:type="gramStart"/>
      <w:r>
        <w:t>,When</w:t>
      </w:r>
      <w:proofErr w:type="spellEnd"/>
      <w:proofErr w:type="gramEnd"/>
      <w:r>
        <w:t xml:space="preserve"> this field populated, I did not have much knowledge about it..Any suggestions?</w:t>
      </w:r>
    </w:p>
  </w:comment>
  <w:comment w:id="255" w:author="sridhar.chevendra" w:date="2011-07-28T15:42:00Z" w:initials="s">
    <w:p w:rsidR="004E4D6A" w:rsidRDefault="004E4D6A">
      <w:pPr>
        <w:pStyle w:val="CommentText"/>
      </w:pPr>
      <w:r>
        <w:rPr>
          <w:rStyle w:val="CommentReference"/>
        </w:rPr>
        <w:annotationRef/>
      </w:r>
      <w:r>
        <w:t xml:space="preserve">Ian, Where is the standard around </w:t>
      </w:r>
      <w:proofErr w:type="spellStart"/>
      <w:r>
        <w:t>igroups</w:t>
      </w:r>
      <w:proofErr w:type="spellEnd"/>
      <w:r>
        <w:t>?</w:t>
      </w:r>
    </w:p>
  </w:comment>
  <w:comment w:id="257" w:author="sridhar.chevendra" w:date="2011-07-28T15:43:00Z" w:initials="s">
    <w:p w:rsidR="004E4D6A" w:rsidRDefault="004E4D6A">
      <w:pPr>
        <w:pStyle w:val="CommentText"/>
      </w:pPr>
      <w:r>
        <w:rPr>
          <w:rStyle w:val="CommentReference"/>
        </w:rPr>
        <w:annotationRef/>
      </w:r>
      <w:r>
        <w:t xml:space="preserve">Are we using </w:t>
      </w:r>
      <w:proofErr w:type="spellStart"/>
      <w:r>
        <w:t>iscsi</w:t>
      </w:r>
      <w:proofErr w:type="spellEnd"/>
      <w:r>
        <w:t xml:space="preserve"> in our environment? Is this approved?</w:t>
      </w:r>
    </w:p>
  </w:comment>
  <w:comment w:id="313" w:author="sridhar.chevendra" w:date="2011-07-28T15:45:00Z" w:initials="s">
    <w:p w:rsidR="004E4D6A" w:rsidRDefault="004E4D6A">
      <w:pPr>
        <w:pStyle w:val="CommentText"/>
      </w:pPr>
      <w:r>
        <w:rPr>
          <w:rStyle w:val="CommentReference"/>
        </w:rPr>
        <w:annotationRef/>
      </w:r>
      <w:r>
        <w:t xml:space="preserve">Can you we have some standard around </w:t>
      </w:r>
      <w:proofErr w:type="spellStart"/>
      <w:r>
        <w:t>snapmirror</w:t>
      </w:r>
      <w:proofErr w:type="spellEnd"/>
      <w:r>
        <w:t xml:space="preserve"> name?</w:t>
      </w:r>
    </w:p>
  </w:comment>
  <w:comment w:id="314" w:author="sridhar.chevendra" w:date="2011-07-28T15:45:00Z" w:initials="s">
    <w:p w:rsidR="004E4D6A" w:rsidRDefault="004E4D6A">
      <w:pPr>
        <w:pStyle w:val="CommentText"/>
      </w:pPr>
      <w:r>
        <w:rPr>
          <w:rStyle w:val="CommentReference"/>
        </w:rPr>
        <w:annotationRef/>
      </w:r>
      <w:r>
        <w:t>Clones and customized snap standard?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D6A" w:rsidRDefault="004E4D6A">
      <w:r>
        <w:separator/>
      </w:r>
    </w:p>
  </w:endnote>
  <w:endnote w:type="continuationSeparator" w:id="1">
    <w:p w:rsidR="004E4D6A" w:rsidRDefault="004E4D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D6A" w:rsidRDefault="000C3AFE" w:rsidP="00491586">
    <w:pPr>
      <w:pStyle w:val="multi-list"/>
      <w:tabs>
        <w:tab w:val="right" w:pos="8931"/>
      </w:tabs>
      <w:ind w:left="-540"/>
      <w:jc w:val="right"/>
    </w:pPr>
    <w:r>
      <w:rPr>
        <w:rFonts w:ascii="Arial" w:hAnsi="Arial" w:cs="Arial"/>
        <w:sz w:val="16"/>
        <w:szCs w:val="16"/>
      </w:rPr>
      <w:fldChar w:fldCharType="begin"/>
    </w:r>
    <w:r w:rsidR="004E4D6A">
      <w:rPr>
        <w:rFonts w:ascii="Arial" w:hAnsi="Arial" w:cs="Arial"/>
        <w:sz w:val="16"/>
        <w:szCs w:val="16"/>
      </w:rPr>
      <w:instrText xml:space="preserve"> DOCPROPERTY  Title  \* MERGEFORMAT </w:instrText>
    </w:r>
    <w:r>
      <w:rPr>
        <w:rFonts w:ascii="Arial" w:hAnsi="Arial" w:cs="Arial"/>
        <w:sz w:val="16"/>
        <w:szCs w:val="16"/>
      </w:rPr>
      <w:fldChar w:fldCharType="end"/>
    </w:r>
    <w:r w:rsidR="004E4D6A">
      <w:rPr>
        <w:rFonts w:ascii="Arial" w:hAnsi="Arial" w:cs="Arial"/>
        <w:sz w:val="16"/>
        <w:szCs w:val="16"/>
      </w:rPr>
      <w:tab/>
      <w:t xml:space="preserve">Page </w:t>
    </w:r>
    <w:r>
      <w:rPr>
        <w:sz w:val="16"/>
        <w:szCs w:val="16"/>
      </w:rPr>
      <w:fldChar w:fldCharType="begin"/>
    </w:r>
    <w:r w:rsidR="004E4D6A">
      <w:rPr>
        <w:sz w:val="16"/>
        <w:szCs w:val="16"/>
      </w:rPr>
      <w:instrText xml:space="preserve"> PAGE </w:instrText>
    </w:r>
    <w:r>
      <w:rPr>
        <w:sz w:val="16"/>
        <w:szCs w:val="16"/>
      </w:rPr>
      <w:fldChar w:fldCharType="separate"/>
    </w:r>
    <w:r w:rsidR="00465559">
      <w:rPr>
        <w:noProof/>
        <w:sz w:val="16"/>
        <w:szCs w:val="16"/>
      </w:rPr>
      <w:t>1</w:t>
    </w:r>
    <w:r>
      <w:rPr>
        <w:sz w:val="16"/>
        <w:szCs w:val="16"/>
      </w:rPr>
      <w:fldChar w:fldCharType="end"/>
    </w:r>
    <w:r w:rsidR="004E4D6A">
      <w:rPr>
        <w:sz w:val="16"/>
        <w:szCs w:val="16"/>
      </w:rPr>
      <w:t xml:space="preserve"> of </w:t>
    </w:r>
    <w:r>
      <w:rPr>
        <w:sz w:val="16"/>
        <w:szCs w:val="16"/>
      </w:rPr>
      <w:fldChar w:fldCharType="begin"/>
    </w:r>
    <w:r w:rsidR="004E4D6A">
      <w:rPr>
        <w:sz w:val="16"/>
        <w:szCs w:val="16"/>
      </w:rPr>
      <w:instrText xml:space="preserve"> NUMPAGES </w:instrText>
    </w:r>
    <w:r>
      <w:rPr>
        <w:sz w:val="16"/>
        <w:szCs w:val="16"/>
      </w:rPr>
      <w:fldChar w:fldCharType="separate"/>
    </w:r>
    <w:r w:rsidR="00465559">
      <w:rPr>
        <w:noProof/>
        <w:sz w:val="16"/>
        <w:szCs w:val="16"/>
      </w:rPr>
      <w:t>18</w:t>
    </w:r>
    <w:r>
      <w:rPr>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D6A" w:rsidRDefault="004E4D6A">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sidR="000C3AFE">
      <w:rPr>
        <w:sz w:val="16"/>
      </w:rPr>
      <w:fldChar w:fldCharType="begin"/>
    </w:r>
    <w:r>
      <w:rPr>
        <w:sz w:val="16"/>
      </w:rPr>
      <w:instrText xml:space="preserve"> DATE \@ "yyyy" </w:instrText>
    </w:r>
    <w:r w:rsidR="000C3AFE">
      <w:rPr>
        <w:sz w:val="16"/>
      </w:rPr>
      <w:fldChar w:fldCharType="separate"/>
    </w:r>
    <w:r w:rsidR="00465559">
      <w:rPr>
        <w:noProof/>
        <w:sz w:val="16"/>
      </w:rPr>
      <w:t>2011</w:t>
    </w:r>
    <w:r w:rsidR="000C3AFE">
      <w:rPr>
        <w:sz w:val="16"/>
      </w:rPr>
      <w:fldChar w:fldCharType="end"/>
    </w:r>
    <w:r>
      <w:rPr>
        <w:sz w:val="16"/>
      </w:rPr>
      <w:t xml:space="preserve"> Reuters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D6A" w:rsidRDefault="004E4D6A">
      <w:r>
        <w:separator/>
      </w:r>
    </w:p>
  </w:footnote>
  <w:footnote w:type="continuationSeparator" w:id="1">
    <w:p w:rsidR="004E4D6A" w:rsidRDefault="004E4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D6A" w:rsidRDefault="004E4D6A" w:rsidP="00D17964">
    <w:pPr>
      <w:pStyle w:val="apphead2"/>
      <w:numPr>
        <w:ilvl w:val="0"/>
        <w:numId w:val="0"/>
      </w:numPr>
      <w:ind w:left="432" w:hanging="432"/>
    </w:pPr>
    <w:r>
      <w:rPr>
        <w:i/>
      </w:rPr>
      <w:tab/>
      <w:t>Confidential – Internal Use Only</w:t>
    </w:r>
    <w:r>
      <w:tab/>
      <w:t xml:space="preserve">Page </w:t>
    </w:r>
    <w:fldSimple w:instr=" PAGE  \* MERGEFORMAT ">
      <w:r>
        <w:t>27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D6A" w:rsidRPr="00B42AFE" w:rsidRDefault="004E4D6A" w:rsidP="000744D4">
    <w:r w:rsidRPr="00B42AFE">
      <w:t>Internal Use Only</w:t>
    </w:r>
    <w:r w:rsidRPr="00B42AFE">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D6A" w:rsidRDefault="004E4D6A" w:rsidP="00D17964">
    <w:pPr>
      <w:pStyle w:val="apphead2"/>
      <w:numPr>
        <w:ilvl w:val="0"/>
        <w:numId w:val="0"/>
      </w:numPr>
      <w:ind w:left="432" w:hanging="4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08AF0B8"/>
    <w:lvl w:ilvl="0">
      <w:start w:val="1"/>
      <w:numFmt w:val="decimal"/>
      <w:lvlText w:val="%1."/>
      <w:lvlJc w:val="left"/>
      <w:pPr>
        <w:tabs>
          <w:tab w:val="num" w:pos="360"/>
        </w:tabs>
        <w:ind w:left="360" w:hanging="360"/>
      </w:pPr>
    </w:lvl>
  </w:abstractNum>
  <w:abstractNum w:abstractNumId="1">
    <w:nsid w:val="FFFFFF89"/>
    <w:multiLevelType w:val="singleLevel"/>
    <w:tmpl w:val="0D249D9C"/>
    <w:lvl w:ilvl="0">
      <w:start w:val="1"/>
      <w:numFmt w:val="bullet"/>
      <w:lvlText w:val=""/>
      <w:lvlJc w:val="left"/>
      <w:pPr>
        <w:tabs>
          <w:tab w:val="num" w:pos="360"/>
        </w:tabs>
        <w:ind w:left="360" w:hanging="360"/>
      </w:pPr>
      <w:rPr>
        <w:rFonts w:ascii="Symbol" w:hAnsi="Symbol" w:hint="default"/>
      </w:rPr>
    </w:lvl>
  </w:abstractNum>
  <w:abstractNum w:abstractNumId="2">
    <w:nsid w:val="070030C4"/>
    <w:multiLevelType w:val="hybridMultilevel"/>
    <w:tmpl w:val="085AE11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8A83EEA"/>
    <w:multiLevelType w:val="hybridMultilevel"/>
    <w:tmpl w:val="9D50738C"/>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4">
    <w:nsid w:val="0B572F6C"/>
    <w:multiLevelType w:val="hybridMultilevel"/>
    <w:tmpl w:val="FDB6F752"/>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5">
    <w:nsid w:val="0BF6190C"/>
    <w:multiLevelType w:val="hybridMultilevel"/>
    <w:tmpl w:val="2B885388"/>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6">
    <w:nsid w:val="11953BB4"/>
    <w:multiLevelType w:val="hybridMultilevel"/>
    <w:tmpl w:val="51966C3C"/>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7">
    <w:nsid w:val="138E544F"/>
    <w:multiLevelType w:val="hybridMultilevel"/>
    <w:tmpl w:val="567E7F0E"/>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8">
    <w:nsid w:val="1E83344E"/>
    <w:multiLevelType w:val="hybridMultilevel"/>
    <w:tmpl w:val="0CD220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1946FA4"/>
    <w:multiLevelType w:val="hybridMultilevel"/>
    <w:tmpl w:val="6EC0155C"/>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0">
    <w:nsid w:val="26B53801"/>
    <w:multiLevelType w:val="hybridMultilevel"/>
    <w:tmpl w:val="6660EA3C"/>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1">
    <w:nsid w:val="27E118E3"/>
    <w:multiLevelType w:val="hybridMultilevel"/>
    <w:tmpl w:val="C15EE71E"/>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2">
    <w:nsid w:val="28F615BC"/>
    <w:multiLevelType w:val="hybridMultilevel"/>
    <w:tmpl w:val="14D0EE76"/>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3">
    <w:nsid w:val="35111515"/>
    <w:multiLevelType w:val="hybridMultilevel"/>
    <w:tmpl w:val="FF3C698C"/>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4">
    <w:nsid w:val="38042FAC"/>
    <w:multiLevelType w:val="hybridMultilevel"/>
    <w:tmpl w:val="345049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C4866B0"/>
    <w:multiLevelType w:val="hybridMultilevel"/>
    <w:tmpl w:val="F8F43006"/>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6">
    <w:nsid w:val="3D371F1B"/>
    <w:multiLevelType w:val="hybridMultilevel"/>
    <w:tmpl w:val="E77ACF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nsid w:val="42C42D21"/>
    <w:multiLevelType w:val="hybridMultilevel"/>
    <w:tmpl w:val="25D47D8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9">
    <w:nsid w:val="45ED4D61"/>
    <w:multiLevelType w:val="hybridMultilevel"/>
    <w:tmpl w:val="99AE3C54"/>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6E06CB"/>
    <w:multiLevelType w:val="multilevel"/>
    <w:tmpl w:val="12187C4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D4B72BE"/>
    <w:multiLevelType w:val="hybridMultilevel"/>
    <w:tmpl w:val="53BCD004"/>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3">
    <w:nsid w:val="4E67176D"/>
    <w:multiLevelType w:val="hybridMultilevel"/>
    <w:tmpl w:val="E1004D60"/>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4">
    <w:nsid w:val="4EE15520"/>
    <w:multiLevelType w:val="hybridMultilevel"/>
    <w:tmpl w:val="FEB4D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3D47CC"/>
    <w:multiLevelType w:val="hybridMultilevel"/>
    <w:tmpl w:val="40AEDB48"/>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6">
    <w:nsid w:val="55F1593C"/>
    <w:multiLevelType w:val="hybridMultilevel"/>
    <w:tmpl w:val="57ACECC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7">
    <w:nsid w:val="57812F6D"/>
    <w:multiLevelType w:val="hybridMultilevel"/>
    <w:tmpl w:val="337214FC"/>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8">
    <w:nsid w:val="599271EF"/>
    <w:multiLevelType w:val="hybridMultilevel"/>
    <w:tmpl w:val="51243BD6"/>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9">
    <w:nsid w:val="5D6942DE"/>
    <w:multiLevelType w:val="hybridMultilevel"/>
    <w:tmpl w:val="2416A118"/>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0">
    <w:nsid w:val="5DD50221"/>
    <w:multiLevelType w:val="hybridMultilevel"/>
    <w:tmpl w:val="C8E6C688"/>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1">
    <w:nsid w:val="64B53440"/>
    <w:multiLevelType w:val="hybridMultilevel"/>
    <w:tmpl w:val="7BAE53D2"/>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2">
    <w:nsid w:val="6B376AEE"/>
    <w:multiLevelType w:val="hybridMultilevel"/>
    <w:tmpl w:val="CF569506"/>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3">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4">
    <w:nsid w:val="71743498"/>
    <w:multiLevelType w:val="hybridMultilevel"/>
    <w:tmpl w:val="D09212D0"/>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5">
    <w:nsid w:val="727250E9"/>
    <w:multiLevelType w:val="hybridMultilevel"/>
    <w:tmpl w:val="7A7A1F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381688C"/>
    <w:multiLevelType w:val="hybridMultilevel"/>
    <w:tmpl w:val="3E140334"/>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7">
    <w:nsid w:val="73C87E5E"/>
    <w:multiLevelType w:val="hybridMultilevel"/>
    <w:tmpl w:val="75E677D2"/>
    <w:lvl w:ilvl="0" w:tplc="08090001">
      <w:start w:val="1"/>
      <w:numFmt w:val="bullet"/>
      <w:lvlText w:val=""/>
      <w:lvlJc w:val="left"/>
      <w:pPr>
        <w:tabs>
          <w:tab w:val="num" w:pos="420"/>
        </w:tabs>
        <w:ind w:left="4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8">
    <w:nsid w:val="75784921"/>
    <w:multiLevelType w:val="hybridMultilevel"/>
    <w:tmpl w:val="699619F0"/>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9">
    <w:nsid w:val="79B9017F"/>
    <w:multiLevelType w:val="hybridMultilevel"/>
    <w:tmpl w:val="3D42969C"/>
    <w:lvl w:ilvl="0" w:tplc="08090001">
      <w:start w:val="1"/>
      <w:numFmt w:val="bullet"/>
      <w:lvlText w:val=""/>
      <w:lvlJc w:val="left"/>
      <w:pPr>
        <w:tabs>
          <w:tab w:val="num" w:pos="420"/>
        </w:tabs>
        <w:ind w:left="420" w:hanging="360"/>
      </w:pPr>
      <w:rPr>
        <w:rFonts w:ascii="Symbol" w:hAnsi="Symbol" w:hint="default"/>
      </w:rPr>
    </w:lvl>
    <w:lvl w:ilvl="1" w:tplc="08090001">
      <w:start w:val="1"/>
      <w:numFmt w:val="bullet"/>
      <w:lvlText w:val=""/>
      <w:lvlJc w:val="left"/>
      <w:pPr>
        <w:tabs>
          <w:tab w:val="num" w:pos="1140"/>
        </w:tabs>
        <w:ind w:left="1140" w:hanging="360"/>
      </w:pPr>
      <w:rPr>
        <w:rFonts w:ascii="Symbol" w:hAnsi="Symbol"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40">
    <w:nsid w:val="7A377147"/>
    <w:multiLevelType w:val="hybridMultilevel"/>
    <w:tmpl w:val="F3965558"/>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num w:numId="1">
    <w:abstractNumId w:val="0"/>
  </w:num>
  <w:num w:numId="2">
    <w:abstractNumId w:val="17"/>
  </w:num>
  <w:num w:numId="3">
    <w:abstractNumId w:val="21"/>
  </w:num>
  <w:num w:numId="4">
    <w:abstractNumId w:val="20"/>
  </w:num>
  <w:num w:numId="5">
    <w:abstractNumId w:val="33"/>
  </w:num>
  <w:num w:numId="6">
    <w:abstractNumId w:val="8"/>
  </w:num>
  <w:num w:numId="7">
    <w:abstractNumId w:val="16"/>
  </w:num>
  <w:num w:numId="8">
    <w:abstractNumId w:val="18"/>
  </w:num>
  <w:num w:numId="9">
    <w:abstractNumId w:val="2"/>
  </w:num>
  <w:num w:numId="10">
    <w:abstractNumId w:val="35"/>
  </w:num>
  <w:num w:numId="11">
    <w:abstractNumId w:val="14"/>
  </w:num>
  <w:num w:numId="12">
    <w:abstractNumId w:val="31"/>
  </w:num>
  <w:num w:numId="13">
    <w:abstractNumId w:val="40"/>
  </w:num>
  <w:num w:numId="14">
    <w:abstractNumId w:val="26"/>
  </w:num>
  <w:num w:numId="15">
    <w:abstractNumId w:val="5"/>
  </w:num>
  <w:num w:numId="16">
    <w:abstractNumId w:val="4"/>
  </w:num>
  <w:num w:numId="17">
    <w:abstractNumId w:val="22"/>
  </w:num>
  <w:num w:numId="18">
    <w:abstractNumId w:val="36"/>
  </w:num>
  <w:num w:numId="19">
    <w:abstractNumId w:val="11"/>
  </w:num>
  <w:num w:numId="20">
    <w:abstractNumId w:val="37"/>
  </w:num>
  <w:num w:numId="21">
    <w:abstractNumId w:val="7"/>
  </w:num>
  <w:num w:numId="22">
    <w:abstractNumId w:val="23"/>
  </w:num>
  <w:num w:numId="23">
    <w:abstractNumId w:val="12"/>
  </w:num>
  <w:num w:numId="24">
    <w:abstractNumId w:val="34"/>
  </w:num>
  <w:num w:numId="25">
    <w:abstractNumId w:val="6"/>
  </w:num>
  <w:num w:numId="26">
    <w:abstractNumId w:val="28"/>
  </w:num>
  <w:num w:numId="27">
    <w:abstractNumId w:val="3"/>
  </w:num>
  <w:num w:numId="28">
    <w:abstractNumId w:val="9"/>
  </w:num>
  <w:num w:numId="29">
    <w:abstractNumId w:val="38"/>
  </w:num>
  <w:num w:numId="30">
    <w:abstractNumId w:val="10"/>
  </w:num>
  <w:num w:numId="31">
    <w:abstractNumId w:val="29"/>
  </w:num>
  <w:num w:numId="32">
    <w:abstractNumId w:val="25"/>
  </w:num>
  <w:num w:numId="33">
    <w:abstractNumId w:val="39"/>
  </w:num>
  <w:num w:numId="34">
    <w:abstractNumId w:val="19"/>
  </w:num>
  <w:num w:numId="35">
    <w:abstractNumId w:val="30"/>
  </w:num>
  <w:num w:numId="36">
    <w:abstractNumId w:val="32"/>
  </w:num>
  <w:num w:numId="37">
    <w:abstractNumId w:val="13"/>
  </w:num>
  <w:num w:numId="38">
    <w:abstractNumId w:val="27"/>
  </w:num>
  <w:num w:numId="39">
    <w:abstractNumId w:val="15"/>
  </w:num>
  <w:num w:numId="40">
    <w:abstractNumId w:val="1"/>
  </w:num>
  <w:num w:numId="41">
    <w:abstractNumId w:val="24"/>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drawingGridHorizontalSpacing w:val="120"/>
  <w:displayHorizontalDrawingGridEvery w:val="2"/>
  <w:characterSpacingControl w:val="doNotCompress"/>
  <w:hdrShapeDefaults>
    <o:shapedefaults v:ext="edit" spidmax="35841"/>
  </w:hdrShapeDefaults>
  <w:footnotePr>
    <w:footnote w:id="0"/>
    <w:footnote w:id="1"/>
  </w:footnotePr>
  <w:endnotePr>
    <w:endnote w:id="0"/>
    <w:endnote w:id="1"/>
  </w:endnotePr>
  <w:compat>
    <w:useFELayout/>
  </w:compat>
  <w:rsids>
    <w:rsidRoot w:val="006C7A4E"/>
    <w:rsid w:val="00001E29"/>
    <w:rsid w:val="00003478"/>
    <w:rsid w:val="000040A8"/>
    <w:rsid w:val="00005A66"/>
    <w:rsid w:val="00007F68"/>
    <w:rsid w:val="00010460"/>
    <w:rsid w:val="00011F56"/>
    <w:rsid w:val="00011FE9"/>
    <w:rsid w:val="00013178"/>
    <w:rsid w:val="000154AD"/>
    <w:rsid w:val="0001561A"/>
    <w:rsid w:val="00016976"/>
    <w:rsid w:val="00017C1A"/>
    <w:rsid w:val="00020573"/>
    <w:rsid w:val="00024B69"/>
    <w:rsid w:val="00027F88"/>
    <w:rsid w:val="00031F3B"/>
    <w:rsid w:val="000357AB"/>
    <w:rsid w:val="00036635"/>
    <w:rsid w:val="000407CC"/>
    <w:rsid w:val="00047587"/>
    <w:rsid w:val="0005046D"/>
    <w:rsid w:val="00053A18"/>
    <w:rsid w:val="00054E89"/>
    <w:rsid w:val="0005667C"/>
    <w:rsid w:val="00056D06"/>
    <w:rsid w:val="000574A0"/>
    <w:rsid w:val="000576FB"/>
    <w:rsid w:val="0006349E"/>
    <w:rsid w:val="000650CE"/>
    <w:rsid w:val="0006615D"/>
    <w:rsid w:val="00066676"/>
    <w:rsid w:val="000669E1"/>
    <w:rsid w:val="00066B2E"/>
    <w:rsid w:val="00070EC8"/>
    <w:rsid w:val="000722C7"/>
    <w:rsid w:val="00072339"/>
    <w:rsid w:val="000734DC"/>
    <w:rsid w:val="000744D4"/>
    <w:rsid w:val="00080931"/>
    <w:rsid w:val="0008206E"/>
    <w:rsid w:val="000830B2"/>
    <w:rsid w:val="0009112D"/>
    <w:rsid w:val="00091978"/>
    <w:rsid w:val="000920BD"/>
    <w:rsid w:val="00093637"/>
    <w:rsid w:val="000948BB"/>
    <w:rsid w:val="00094911"/>
    <w:rsid w:val="0009496D"/>
    <w:rsid w:val="00096F9D"/>
    <w:rsid w:val="000A15DC"/>
    <w:rsid w:val="000A1FE9"/>
    <w:rsid w:val="000A354F"/>
    <w:rsid w:val="000A47D3"/>
    <w:rsid w:val="000A5AEA"/>
    <w:rsid w:val="000B01E3"/>
    <w:rsid w:val="000B0FFB"/>
    <w:rsid w:val="000B230D"/>
    <w:rsid w:val="000B25C4"/>
    <w:rsid w:val="000B3EF9"/>
    <w:rsid w:val="000B5452"/>
    <w:rsid w:val="000B5470"/>
    <w:rsid w:val="000B7201"/>
    <w:rsid w:val="000C114A"/>
    <w:rsid w:val="000C3654"/>
    <w:rsid w:val="000C3AFE"/>
    <w:rsid w:val="000C64B0"/>
    <w:rsid w:val="000C6735"/>
    <w:rsid w:val="000C6DC6"/>
    <w:rsid w:val="000C7067"/>
    <w:rsid w:val="000D07EA"/>
    <w:rsid w:val="000D1D6D"/>
    <w:rsid w:val="000D2114"/>
    <w:rsid w:val="000D34CA"/>
    <w:rsid w:val="000D3939"/>
    <w:rsid w:val="000D5A2D"/>
    <w:rsid w:val="000D5CB3"/>
    <w:rsid w:val="000D7E35"/>
    <w:rsid w:val="000E1E3D"/>
    <w:rsid w:val="000E2116"/>
    <w:rsid w:val="000E3BF6"/>
    <w:rsid w:val="000E4F79"/>
    <w:rsid w:val="000E53DB"/>
    <w:rsid w:val="000E567A"/>
    <w:rsid w:val="000E5909"/>
    <w:rsid w:val="000F0D3F"/>
    <w:rsid w:val="000F22EB"/>
    <w:rsid w:val="000F31F6"/>
    <w:rsid w:val="000F42DF"/>
    <w:rsid w:val="000F5499"/>
    <w:rsid w:val="000F5FDB"/>
    <w:rsid w:val="001012EC"/>
    <w:rsid w:val="001015AC"/>
    <w:rsid w:val="0010258D"/>
    <w:rsid w:val="001026DB"/>
    <w:rsid w:val="00103877"/>
    <w:rsid w:val="0010434E"/>
    <w:rsid w:val="0011447B"/>
    <w:rsid w:val="00120473"/>
    <w:rsid w:val="0012375C"/>
    <w:rsid w:val="001252B4"/>
    <w:rsid w:val="001254EC"/>
    <w:rsid w:val="001302F9"/>
    <w:rsid w:val="001314EB"/>
    <w:rsid w:val="00131D71"/>
    <w:rsid w:val="001347D2"/>
    <w:rsid w:val="00135C78"/>
    <w:rsid w:val="00135FEE"/>
    <w:rsid w:val="00136810"/>
    <w:rsid w:val="001408A9"/>
    <w:rsid w:val="00141C30"/>
    <w:rsid w:val="00143CE3"/>
    <w:rsid w:val="00145333"/>
    <w:rsid w:val="00147F4A"/>
    <w:rsid w:val="0015365E"/>
    <w:rsid w:val="00154535"/>
    <w:rsid w:val="00155C07"/>
    <w:rsid w:val="00156387"/>
    <w:rsid w:val="0016038F"/>
    <w:rsid w:val="001639D8"/>
    <w:rsid w:val="00164436"/>
    <w:rsid w:val="00165C43"/>
    <w:rsid w:val="00166845"/>
    <w:rsid w:val="0016703B"/>
    <w:rsid w:val="00167B13"/>
    <w:rsid w:val="00167C03"/>
    <w:rsid w:val="00170926"/>
    <w:rsid w:val="00172253"/>
    <w:rsid w:val="00172DE8"/>
    <w:rsid w:val="001737ED"/>
    <w:rsid w:val="00175F03"/>
    <w:rsid w:val="00181097"/>
    <w:rsid w:val="001819C8"/>
    <w:rsid w:val="001836BC"/>
    <w:rsid w:val="00185AC1"/>
    <w:rsid w:val="00187438"/>
    <w:rsid w:val="00187B7A"/>
    <w:rsid w:val="00191468"/>
    <w:rsid w:val="001918F5"/>
    <w:rsid w:val="001940EA"/>
    <w:rsid w:val="00195B74"/>
    <w:rsid w:val="00195FB8"/>
    <w:rsid w:val="00196308"/>
    <w:rsid w:val="001A0015"/>
    <w:rsid w:val="001A0E6A"/>
    <w:rsid w:val="001A2A4C"/>
    <w:rsid w:val="001A4DA4"/>
    <w:rsid w:val="001A56F7"/>
    <w:rsid w:val="001B2C03"/>
    <w:rsid w:val="001B3406"/>
    <w:rsid w:val="001B3462"/>
    <w:rsid w:val="001B5FF0"/>
    <w:rsid w:val="001B6E4A"/>
    <w:rsid w:val="001C14D7"/>
    <w:rsid w:val="001C317E"/>
    <w:rsid w:val="001C7533"/>
    <w:rsid w:val="001C7B7F"/>
    <w:rsid w:val="001D0EFB"/>
    <w:rsid w:val="001D1A2E"/>
    <w:rsid w:val="001D298D"/>
    <w:rsid w:val="001D4146"/>
    <w:rsid w:val="001D53C9"/>
    <w:rsid w:val="001D6BD2"/>
    <w:rsid w:val="001E06BE"/>
    <w:rsid w:val="001E2021"/>
    <w:rsid w:val="001E55F0"/>
    <w:rsid w:val="001E7DE5"/>
    <w:rsid w:val="001F3E0B"/>
    <w:rsid w:val="001F405F"/>
    <w:rsid w:val="001F5A3B"/>
    <w:rsid w:val="00201460"/>
    <w:rsid w:val="00201BC3"/>
    <w:rsid w:val="002022F2"/>
    <w:rsid w:val="00202CF1"/>
    <w:rsid w:val="0020496C"/>
    <w:rsid w:val="002060AC"/>
    <w:rsid w:val="002067B1"/>
    <w:rsid w:val="002076E3"/>
    <w:rsid w:val="00211DE8"/>
    <w:rsid w:val="00212DFE"/>
    <w:rsid w:val="00213754"/>
    <w:rsid w:val="00214E81"/>
    <w:rsid w:val="002151E0"/>
    <w:rsid w:val="00215784"/>
    <w:rsid w:val="0022080E"/>
    <w:rsid w:val="00220FB9"/>
    <w:rsid w:val="00221E10"/>
    <w:rsid w:val="002240E1"/>
    <w:rsid w:val="00224437"/>
    <w:rsid w:val="00224C5C"/>
    <w:rsid w:val="00225DD9"/>
    <w:rsid w:val="00226798"/>
    <w:rsid w:val="00227953"/>
    <w:rsid w:val="00233B0A"/>
    <w:rsid w:val="00234A01"/>
    <w:rsid w:val="002404FF"/>
    <w:rsid w:val="00240E67"/>
    <w:rsid w:val="002507D0"/>
    <w:rsid w:val="00250E95"/>
    <w:rsid w:val="002521F2"/>
    <w:rsid w:val="002534A4"/>
    <w:rsid w:val="002621F8"/>
    <w:rsid w:val="00263AAC"/>
    <w:rsid w:val="00265783"/>
    <w:rsid w:val="0027019F"/>
    <w:rsid w:val="002708A7"/>
    <w:rsid w:val="0027521E"/>
    <w:rsid w:val="00277183"/>
    <w:rsid w:val="00280124"/>
    <w:rsid w:val="0028043E"/>
    <w:rsid w:val="00280A88"/>
    <w:rsid w:val="00281857"/>
    <w:rsid w:val="00281ADC"/>
    <w:rsid w:val="00282BAB"/>
    <w:rsid w:val="00283350"/>
    <w:rsid w:val="00286F5A"/>
    <w:rsid w:val="00294CF4"/>
    <w:rsid w:val="00295735"/>
    <w:rsid w:val="002A2B47"/>
    <w:rsid w:val="002A3124"/>
    <w:rsid w:val="002A580A"/>
    <w:rsid w:val="002B248F"/>
    <w:rsid w:val="002B30B3"/>
    <w:rsid w:val="002B43C7"/>
    <w:rsid w:val="002B4905"/>
    <w:rsid w:val="002B4E09"/>
    <w:rsid w:val="002B7926"/>
    <w:rsid w:val="002B7CF1"/>
    <w:rsid w:val="002B7F32"/>
    <w:rsid w:val="002C049E"/>
    <w:rsid w:val="002C0BA3"/>
    <w:rsid w:val="002C0D83"/>
    <w:rsid w:val="002C4DAB"/>
    <w:rsid w:val="002C55DB"/>
    <w:rsid w:val="002E1E81"/>
    <w:rsid w:val="002E2C0A"/>
    <w:rsid w:val="002E4145"/>
    <w:rsid w:val="002E446B"/>
    <w:rsid w:val="002E47E5"/>
    <w:rsid w:val="002E538F"/>
    <w:rsid w:val="002E6643"/>
    <w:rsid w:val="002F1E6A"/>
    <w:rsid w:val="002F333A"/>
    <w:rsid w:val="002F4679"/>
    <w:rsid w:val="002F4A87"/>
    <w:rsid w:val="002F4AAE"/>
    <w:rsid w:val="002F4CC8"/>
    <w:rsid w:val="002F6F1B"/>
    <w:rsid w:val="002F7587"/>
    <w:rsid w:val="00300EA4"/>
    <w:rsid w:val="00301CE5"/>
    <w:rsid w:val="00302A2A"/>
    <w:rsid w:val="00302C05"/>
    <w:rsid w:val="00304421"/>
    <w:rsid w:val="0030537D"/>
    <w:rsid w:val="00312905"/>
    <w:rsid w:val="00313F80"/>
    <w:rsid w:val="00314DF4"/>
    <w:rsid w:val="003152DB"/>
    <w:rsid w:val="0032059A"/>
    <w:rsid w:val="00321B9D"/>
    <w:rsid w:val="00321C2E"/>
    <w:rsid w:val="00322778"/>
    <w:rsid w:val="00323973"/>
    <w:rsid w:val="0032475D"/>
    <w:rsid w:val="00325074"/>
    <w:rsid w:val="003258BD"/>
    <w:rsid w:val="003310BF"/>
    <w:rsid w:val="0033264B"/>
    <w:rsid w:val="0033348C"/>
    <w:rsid w:val="00334C6A"/>
    <w:rsid w:val="0034003E"/>
    <w:rsid w:val="003402F4"/>
    <w:rsid w:val="00341578"/>
    <w:rsid w:val="00342447"/>
    <w:rsid w:val="003445C4"/>
    <w:rsid w:val="0034636E"/>
    <w:rsid w:val="003471B6"/>
    <w:rsid w:val="00347314"/>
    <w:rsid w:val="00350CC8"/>
    <w:rsid w:val="00350D45"/>
    <w:rsid w:val="00350DFD"/>
    <w:rsid w:val="00353619"/>
    <w:rsid w:val="003538C8"/>
    <w:rsid w:val="003556A9"/>
    <w:rsid w:val="0035764D"/>
    <w:rsid w:val="00357E2F"/>
    <w:rsid w:val="003609CC"/>
    <w:rsid w:val="00360C4A"/>
    <w:rsid w:val="003616B5"/>
    <w:rsid w:val="003618DF"/>
    <w:rsid w:val="003619D3"/>
    <w:rsid w:val="00361D94"/>
    <w:rsid w:val="00362A7C"/>
    <w:rsid w:val="0036417A"/>
    <w:rsid w:val="00364C31"/>
    <w:rsid w:val="00367282"/>
    <w:rsid w:val="003677CC"/>
    <w:rsid w:val="00367D9E"/>
    <w:rsid w:val="00370874"/>
    <w:rsid w:val="00372C62"/>
    <w:rsid w:val="003739FB"/>
    <w:rsid w:val="00374314"/>
    <w:rsid w:val="00374734"/>
    <w:rsid w:val="00377950"/>
    <w:rsid w:val="00377C1D"/>
    <w:rsid w:val="00380484"/>
    <w:rsid w:val="0038453E"/>
    <w:rsid w:val="003864E4"/>
    <w:rsid w:val="003910C3"/>
    <w:rsid w:val="00393702"/>
    <w:rsid w:val="00395353"/>
    <w:rsid w:val="00395679"/>
    <w:rsid w:val="0039747D"/>
    <w:rsid w:val="003A0B41"/>
    <w:rsid w:val="003A2E5D"/>
    <w:rsid w:val="003A360F"/>
    <w:rsid w:val="003B06A7"/>
    <w:rsid w:val="003B226A"/>
    <w:rsid w:val="003B238C"/>
    <w:rsid w:val="003B3A7A"/>
    <w:rsid w:val="003B6B54"/>
    <w:rsid w:val="003B7917"/>
    <w:rsid w:val="003C29C4"/>
    <w:rsid w:val="003C659A"/>
    <w:rsid w:val="003C6B98"/>
    <w:rsid w:val="003C6EB3"/>
    <w:rsid w:val="003C7900"/>
    <w:rsid w:val="003D06A0"/>
    <w:rsid w:val="003D53FF"/>
    <w:rsid w:val="003D6E1E"/>
    <w:rsid w:val="003E00DB"/>
    <w:rsid w:val="003E0371"/>
    <w:rsid w:val="003E1278"/>
    <w:rsid w:val="003E2221"/>
    <w:rsid w:val="003E5C82"/>
    <w:rsid w:val="003F0A4A"/>
    <w:rsid w:val="003F0CF1"/>
    <w:rsid w:val="003F5416"/>
    <w:rsid w:val="003F5F71"/>
    <w:rsid w:val="003F777A"/>
    <w:rsid w:val="004009B5"/>
    <w:rsid w:val="00400A7D"/>
    <w:rsid w:val="0040403B"/>
    <w:rsid w:val="0040639D"/>
    <w:rsid w:val="00406AAD"/>
    <w:rsid w:val="00407A4E"/>
    <w:rsid w:val="0041142A"/>
    <w:rsid w:val="00411D86"/>
    <w:rsid w:val="004122CC"/>
    <w:rsid w:val="00413060"/>
    <w:rsid w:val="0041433D"/>
    <w:rsid w:val="00416BAD"/>
    <w:rsid w:val="00417068"/>
    <w:rsid w:val="004204CF"/>
    <w:rsid w:val="00420FC1"/>
    <w:rsid w:val="00422525"/>
    <w:rsid w:val="00422671"/>
    <w:rsid w:val="00424CB4"/>
    <w:rsid w:val="00431581"/>
    <w:rsid w:val="00432331"/>
    <w:rsid w:val="00432CE2"/>
    <w:rsid w:val="00432EDC"/>
    <w:rsid w:val="00432F11"/>
    <w:rsid w:val="00434729"/>
    <w:rsid w:val="00441C85"/>
    <w:rsid w:val="004429BB"/>
    <w:rsid w:val="0044354E"/>
    <w:rsid w:val="00446422"/>
    <w:rsid w:val="00450D8B"/>
    <w:rsid w:val="00452ADE"/>
    <w:rsid w:val="004550EF"/>
    <w:rsid w:val="00460BC1"/>
    <w:rsid w:val="004616A3"/>
    <w:rsid w:val="00461B62"/>
    <w:rsid w:val="00462ABB"/>
    <w:rsid w:val="00462BE9"/>
    <w:rsid w:val="00465559"/>
    <w:rsid w:val="0046580D"/>
    <w:rsid w:val="00470B98"/>
    <w:rsid w:val="0047109F"/>
    <w:rsid w:val="0047195F"/>
    <w:rsid w:val="004731EB"/>
    <w:rsid w:val="00474AB5"/>
    <w:rsid w:val="0047515C"/>
    <w:rsid w:val="00477250"/>
    <w:rsid w:val="00482C22"/>
    <w:rsid w:val="00484658"/>
    <w:rsid w:val="00484803"/>
    <w:rsid w:val="00485A3A"/>
    <w:rsid w:val="00487610"/>
    <w:rsid w:val="00487E10"/>
    <w:rsid w:val="00490299"/>
    <w:rsid w:val="004907B5"/>
    <w:rsid w:val="0049090A"/>
    <w:rsid w:val="00491239"/>
    <w:rsid w:val="00491586"/>
    <w:rsid w:val="004929D4"/>
    <w:rsid w:val="0049395E"/>
    <w:rsid w:val="0049566E"/>
    <w:rsid w:val="00497182"/>
    <w:rsid w:val="004B1A52"/>
    <w:rsid w:val="004B2BA6"/>
    <w:rsid w:val="004B34E3"/>
    <w:rsid w:val="004B4C73"/>
    <w:rsid w:val="004B62A0"/>
    <w:rsid w:val="004B7A0E"/>
    <w:rsid w:val="004C0B64"/>
    <w:rsid w:val="004C1684"/>
    <w:rsid w:val="004C3402"/>
    <w:rsid w:val="004C4E3B"/>
    <w:rsid w:val="004C500E"/>
    <w:rsid w:val="004D20BE"/>
    <w:rsid w:val="004D31DE"/>
    <w:rsid w:val="004D31FC"/>
    <w:rsid w:val="004D3E2B"/>
    <w:rsid w:val="004D62FE"/>
    <w:rsid w:val="004D6A61"/>
    <w:rsid w:val="004D6EE0"/>
    <w:rsid w:val="004D7D3D"/>
    <w:rsid w:val="004D7D50"/>
    <w:rsid w:val="004E0618"/>
    <w:rsid w:val="004E22FD"/>
    <w:rsid w:val="004E3591"/>
    <w:rsid w:val="004E4D6A"/>
    <w:rsid w:val="004E63AA"/>
    <w:rsid w:val="004E63D5"/>
    <w:rsid w:val="004F2B61"/>
    <w:rsid w:val="004F3C29"/>
    <w:rsid w:val="004F621A"/>
    <w:rsid w:val="00500B19"/>
    <w:rsid w:val="00501231"/>
    <w:rsid w:val="00504976"/>
    <w:rsid w:val="00505F86"/>
    <w:rsid w:val="00506FA0"/>
    <w:rsid w:val="00510A7E"/>
    <w:rsid w:val="0051139B"/>
    <w:rsid w:val="005146C0"/>
    <w:rsid w:val="005173BA"/>
    <w:rsid w:val="00520D57"/>
    <w:rsid w:val="005215BD"/>
    <w:rsid w:val="005218FE"/>
    <w:rsid w:val="00521CAD"/>
    <w:rsid w:val="00523914"/>
    <w:rsid w:val="00523B90"/>
    <w:rsid w:val="0052696D"/>
    <w:rsid w:val="00526A41"/>
    <w:rsid w:val="0052736D"/>
    <w:rsid w:val="005275F5"/>
    <w:rsid w:val="0052772D"/>
    <w:rsid w:val="00532110"/>
    <w:rsid w:val="00534393"/>
    <w:rsid w:val="00535B2A"/>
    <w:rsid w:val="00536957"/>
    <w:rsid w:val="005371D5"/>
    <w:rsid w:val="0054003A"/>
    <w:rsid w:val="005408A0"/>
    <w:rsid w:val="00541B92"/>
    <w:rsid w:val="0055098E"/>
    <w:rsid w:val="00553D2C"/>
    <w:rsid w:val="00555896"/>
    <w:rsid w:val="00563496"/>
    <w:rsid w:val="00564AA1"/>
    <w:rsid w:val="00566AC2"/>
    <w:rsid w:val="005746A2"/>
    <w:rsid w:val="0057760C"/>
    <w:rsid w:val="005800A2"/>
    <w:rsid w:val="0058294E"/>
    <w:rsid w:val="00586545"/>
    <w:rsid w:val="005901B1"/>
    <w:rsid w:val="00590839"/>
    <w:rsid w:val="00591C51"/>
    <w:rsid w:val="005938C2"/>
    <w:rsid w:val="00597A19"/>
    <w:rsid w:val="005A1648"/>
    <w:rsid w:val="005A298D"/>
    <w:rsid w:val="005A59D3"/>
    <w:rsid w:val="005A6202"/>
    <w:rsid w:val="005A6BFE"/>
    <w:rsid w:val="005B284F"/>
    <w:rsid w:val="005B2D4A"/>
    <w:rsid w:val="005B333B"/>
    <w:rsid w:val="005B3431"/>
    <w:rsid w:val="005B5E2D"/>
    <w:rsid w:val="005C07EE"/>
    <w:rsid w:val="005C0F88"/>
    <w:rsid w:val="005C150E"/>
    <w:rsid w:val="005C21B3"/>
    <w:rsid w:val="005C302A"/>
    <w:rsid w:val="005C3683"/>
    <w:rsid w:val="005C4154"/>
    <w:rsid w:val="005C4557"/>
    <w:rsid w:val="005C45C0"/>
    <w:rsid w:val="005C520D"/>
    <w:rsid w:val="005C578D"/>
    <w:rsid w:val="005D1551"/>
    <w:rsid w:val="005D38D6"/>
    <w:rsid w:val="005E211A"/>
    <w:rsid w:val="005E2A9B"/>
    <w:rsid w:val="005E3767"/>
    <w:rsid w:val="005E400F"/>
    <w:rsid w:val="005E5210"/>
    <w:rsid w:val="005E57F1"/>
    <w:rsid w:val="005E5CF8"/>
    <w:rsid w:val="005F54FD"/>
    <w:rsid w:val="006002CF"/>
    <w:rsid w:val="006026A5"/>
    <w:rsid w:val="00603C33"/>
    <w:rsid w:val="00606082"/>
    <w:rsid w:val="00607662"/>
    <w:rsid w:val="00607D95"/>
    <w:rsid w:val="00610BDF"/>
    <w:rsid w:val="00611174"/>
    <w:rsid w:val="0061315A"/>
    <w:rsid w:val="0061485E"/>
    <w:rsid w:val="0061540C"/>
    <w:rsid w:val="00616173"/>
    <w:rsid w:val="00620512"/>
    <w:rsid w:val="006313AF"/>
    <w:rsid w:val="00633EBB"/>
    <w:rsid w:val="00633FFB"/>
    <w:rsid w:val="006358A4"/>
    <w:rsid w:val="00641141"/>
    <w:rsid w:val="006411DD"/>
    <w:rsid w:val="00641F1E"/>
    <w:rsid w:val="0064262A"/>
    <w:rsid w:val="00642E0E"/>
    <w:rsid w:val="0064771B"/>
    <w:rsid w:val="00655863"/>
    <w:rsid w:val="006564E6"/>
    <w:rsid w:val="0066749D"/>
    <w:rsid w:val="00670A36"/>
    <w:rsid w:val="006719B4"/>
    <w:rsid w:val="00671E5B"/>
    <w:rsid w:val="00672296"/>
    <w:rsid w:val="00672542"/>
    <w:rsid w:val="006744A6"/>
    <w:rsid w:val="006833F8"/>
    <w:rsid w:val="00683948"/>
    <w:rsid w:val="00683E72"/>
    <w:rsid w:val="00683FAB"/>
    <w:rsid w:val="006844C1"/>
    <w:rsid w:val="006869BE"/>
    <w:rsid w:val="00690801"/>
    <w:rsid w:val="006909C0"/>
    <w:rsid w:val="00690A03"/>
    <w:rsid w:val="006A03F7"/>
    <w:rsid w:val="006A08F9"/>
    <w:rsid w:val="006A15A5"/>
    <w:rsid w:val="006A1B01"/>
    <w:rsid w:val="006A3E7C"/>
    <w:rsid w:val="006A46FA"/>
    <w:rsid w:val="006A643A"/>
    <w:rsid w:val="006B1D97"/>
    <w:rsid w:val="006B1EC7"/>
    <w:rsid w:val="006B2833"/>
    <w:rsid w:val="006B38B3"/>
    <w:rsid w:val="006B4AD9"/>
    <w:rsid w:val="006C01C8"/>
    <w:rsid w:val="006C1EEF"/>
    <w:rsid w:val="006C2196"/>
    <w:rsid w:val="006C3B21"/>
    <w:rsid w:val="006C3C55"/>
    <w:rsid w:val="006C54BE"/>
    <w:rsid w:val="006C6265"/>
    <w:rsid w:val="006C7A4E"/>
    <w:rsid w:val="006C7D21"/>
    <w:rsid w:val="006D0E9B"/>
    <w:rsid w:val="006D4C07"/>
    <w:rsid w:val="006D5564"/>
    <w:rsid w:val="006D75BD"/>
    <w:rsid w:val="006E3244"/>
    <w:rsid w:val="006E4FF1"/>
    <w:rsid w:val="006E53F8"/>
    <w:rsid w:val="006E6584"/>
    <w:rsid w:val="006E6C98"/>
    <w:rsid w:val="006F09B0"/>
    <w:rsid w:val="006F1E47"/>
    <w:rsid w:val="006F1F3E"/>
    <w:rsid w:val="006F21EA"/>
    <w:rsid w:val="006F2DAE"/>
    <w:rsid w:val="006F66B7"/>
    <w:rsid w:val="006F7425"/>
    <w:rsid w:val="007032F6"/>
    <w:rsid w:val="00704E82"/>
    <w:rsid w:val="00707663"/>
    <w:rsid w:val="00715056"/>
    <w:rsid w:val="007157E3"/>
    <w:rsid w:val="00716138"/>
    <w:rsid w:val="00716E22"/>
    <w:rsid w:val="007179FF"/>
    <w:rsid w:val="007204C1"/>
    <w:rsid w:val="00722A8E"/>
    <w:rsid w:val="007237CA"/>
    <w:rsid w:val="00725D4C"/>
    <w:rsid w:val="00730250"/>
    <w:rsid w:val="00730483"/>
    <w:rsid w:val="00730F69"/>
    <w:rsid w:val="00732D32"/>
    <w:rsid w:val="007330BF"/>
    <w:rsid w:val="00733265"/>
    <w:rsid w:val="00735678"/>
    <w:rsid w:val="00736D90"/>
    <w:rsid w:val="00737B70"/>
    <w:rsid w:val="00737BDA"/>
    <w:rsid w:val="00742B22"/>
    <w:rsid w:val="00742BE3"/>
    <w:rsid w:val="0074395A"/>
    <w:rsid w:val="00743B55"/>
    <w:rsid w:val="00750C3F"/>
    <w:rsid w:val="007510E1"/>
    <w:rsid w:val="00752AF1"/>
    <w:rsid w:val="007538E3"/>
    <w:rsid w:val="00754C26"/>
    <w:rsid w:val="007560D2"/>
    <w:rsid w:val="00756B5C"/>
    <w:rsid w:val="00761932"/>
    <w:rsid w:val="00762812"/>
    <w:rsid w:val="00762F74"/>
    <w:rsid w:val="00765390"/>
    <w:rsid w:val="007668E6"/>
    <w:rsid w:val="007711C5"/>
    <w:rsid w:val="00771DB8"/>
    <w:rsid w:val="0077361F"/>
    <w:rsid w:val="007748EA"/>
    <w:rsid w:val="00780087"/>
    <w:rsid w:val="0078297A"/>
    <w:rsid w:val="00783F34"/>
    <w:rsid w:val="0078445B"/>
    <w:rsid w:val="007874A3"/>
    <w:rsid w:val="00791367"/>
    <w:rsid w:val="007915B0"/>
    <w:rsid w:val="007926FE"/>
    <w:rsid w:val="00797A0B"/>
    <w:rsid w:val="007A003F"/>
    <w:rsid w:val="007A0AFF"/>
    <w:rsid w:val="007A1CAA"/>
    <w:rsid w:val="007A2220"/>
    <w:rsid w:val="007A2FCF"/>
    <w:rsid w:val="007A5B54"/>
    <w:rsid w:val="007A5FBF"/>
    <w:rsid w:val="007B40B3"/>
    <w:rsid w:val="007B43CF"/>
    <w:rsid w:val="007B5784"/>
    <w:rsid w:val="007C1968"/>
    <w:rsid w:val="007C1BCC"/>
    <w:rsid w:val="007C2567"/>
    <w:rsid w:val="007C3B86"/>
    <w:rsid w:val="007C60D6"/>
    <w:rsid w:val="007C770D"/>
    <w:rsid w:val="007D17F0"/>
    <w:rsid w:val="007D57D3"/>
    <w:rsid w:val="007D6578"/>
    <w:rsid w:val="007D6AEE"/>
    <w:rsid w:val="007E18FC"/>
    <w:rsid w:val="007E1A4F"/>
    <w:rsid w:val="007E4800"/>
    <w:rsid w:val="007E5116"/>
    <w:rsid w:val="007E767F"/>
    <w:rsid w:val="007F1D63"/>
    <w:rsid w:val="007F21F3"/>
    <w:rsid w:val="007F290B"/>
    <w:rsid w:val="007F38E9"/>
    <w:rsid w:val="007F46A0"/>
    <w:rsid w:val="0080007C"/>
    <w:rsid w:val="00803F4E"/>
    <w:rsid w:val="0080656C"/>
    <w:rsid w:val="008107E8"/>
    <w:rsid w:val="008113EF"/>
    <w:rsid w:val="008138EF"/>
    <w:rsid w:val="008144B2"/>
    <w:rsid w:val="00814A1B"/>
    <w:rsid w:val="008151F0"/>
    <w:rsid w:val="008158BD"/>
    <w:rsid w:val="008215F1"/>
    <w:rsid w:val="00821E12"/>
    <w:rsid w:val="008246F5"/>
    <w:rsid w:val="00825DC1"/>
    <w:rsid w:val="00830417"/>
    <w:rsid w:val="0083143C"/>
    <w:rsid w:val="008317CC"/>
    <w:rsid w:val="00833DB7"/>
    <w:rsid w:val="00833DF8"/>
    <w:rsid w:val="00834371"/>
    <w:rsid w:val="00836D7A"/>
    <w:rsid w:val="00836ED1"/>
    <w:rsid w:val="00837422"/>
    <w:rsid w:val="00840DB1"/>
    <w:rsid w:val="00844234"/>
    <w:rsid w:val="00844A54"/>
    <w:rsid w:val="00850AD6"/>
    <w:rsid w:val="00853CB9"/>
    <w:rsid w:val="00854585"/>
    <w:rsid w:val="00855819"/>
    <w:rsid w:val="00857793"/>
    <w:rsid w:val="00857A0A"/>
    <w:rsid w:val="00861015"/>
    <w:rsid w:val="00862CE0"/>
    <w:rsid w:val="0086492F"/>
    <w:rsid w:val="00864BBB"/>
    <w:rsid w:val="00866D7A"/>
    <w:rsid w:val="00867A57"/>
    <w:rsid w:val="00870D3A"/>
    <w:rsid w:val="00871D43"/>
    <w:rsid w:val="008724BC"/>
    <w:rsid w:val="00873A1E"/>
    <w:rsid w:val="00876FD9"/>
    <w:rsid w:val="00881FC4"/>
    <w:rsid w:val="00882318"/>
    <w:rsid w:val="00884272"/>
    <w:rsid w:val="00886915"/>
    <w:rsid w:val="00886A51"/>
    <w:rsid w:val="00890B54"/>
    <w:rsid w:val="00891248"/>
    <w:rsid w:val="0089157F"/>
    <w:rsid w:val="00891A62"/>
    <w:rsid w:val="00891E55"/>
    <w:rsid w:val="008935C2"/>
    <w:rsid w:val="00893F8B"/>
    <w:rsid w:val="008A2509"/>
    <w:rsid w:val="008A2DB4"/>
    <w:rsid w:val="008A50E7"/>
    <w:rsid w:val="008A7224"/>
    <w:rsid w:val="008B231D"/>
    <w:rsid w:val="008B54FC"/>
    <w:rsid w:val="008B55A1"/>
    <w:rsid w:val="008B60A3"/>
    <w:rsid w:val="008B7421"/>
    <w:rsid w:val="008B77C7"/>
    <w:rsid w:val="008B78F9"/>
    <w:rsid w:val="008C38AD"/>
    <w:rsid w:val="008C6D34"/>
    <w:rsid w:val="008C7603"/>
    <w:rsid w:val="008D07F3"/>
    <w:rsid w:val="008D722C"/>
    <w:rsid w:val="008E0EBC"/>
    <w:rsid w:val="008E1334"/>
    <w:rsid w:val="008E1813"/>
    <w:rsid w:val="008E2A9B"/>
    <w:rsid w:val="008E2DD3"/>
    <w:rsid w:val="008E51F0"/>
    <w:rsid w:val="008E5CB3"/>
    <w:rsid w:val="008E7505"/>
    <w:rsid w:val="008F13BE"/>
    <w:rsid w:val="008F3CE7"/>
    <w:rsid w:val="008F3F5B"/>
    <w:rsid w:val="008F4B02"/>
    <w:rsid w:val="00902A3B"/>
    <w:rsid w:val="00903029"/>
    <w:rsid w:val="0090786B"/>
    <w:rsid w:val="00910FF3"/>
    <w:rsid w:val="00912109"/>
    <w:rsid w:val="00914A15"/>
    <w:rsid w:val="00914B74"/>
    <w:rsid w:val="00922637"/>
    <w:rsid w:val="009235E0"/>
    <w:rsid w:val="00923EB7"/>
    <w:rsid w:val="00924ED2"/>
    <w:rsid w:val="00925D52"/>
    <w:rsid w:val="0093030B"/>
    <w:rsid w:val="00932F5A"/>
    <w:rsid w:val="00935093"/>
    <w:rsid w:val="009367C3"/>
    <w:rsid w:val="00936CA9"/>
    <w:rsid w:val="00937051"/>
    <w:rsid w:val="009377D5"/>
    <w:rsid w:val="00940685"/>
    <w:rsid w:val="00941F82"/>
    <w:rsid w:val="00945E98"/>
    <w:rsid w:val="00946DA9"/>
    <w:rsid w:val="009479B7"/>
    <w:rsid w:val="00951E0D"/>
    <w:rsid w:val="0095398D"/>
    <w:rsid w:val="00954499"/>
    <w:rsid w:val="00955619"/>
    <w:rsid w:val="00956BA5"/>
    <w:rsid w:val="009609DC"/>
    <w:rsid w:val="00960ED0"/>
    <w:rsid w:val="0096296F"/>
    <w:rsid w:val="0096365A"/>
    <w:rsid w:val="00963FBB"/>
    <w:rsid w:val="0096448F"/>
    <w:rsid w:val="00964988"/>
    <w:rsid w:val="00964C5A"/>
    <w:rsid w:val="00965A64"/>
    <w:rsid w:val="009664B3"/>
    <w:rsid w:val="0097257E"/>
    <w:rsid w:val="009732EB"/>
    <w:rsid w:val="00977D3D"/>
    <w:rsid w:val="00977DBE"/>
    <w:rsid w:val="00981E71"/>
    <w:rsid w:val="00987687"/>
    <w:rsid w:val="00987D9B"/>
    <w:rsid w:val="009904D6"/>
    <w:rsid w:val="00992ED8"/>
    <w:rsid w:val="009949BA"/>
    <w:rsid w:val="009A055C"/>
    <w:rsid w:val="009A1ECD"/>
    <w:rsid w:val="009A297C"/>
    <w:rsid w:val="009A2C27"/>
    <w:rsid w:val="009A5B8C"/>
    <w:rsid w:val="009A625D"/>
    <w:rsid w:val="009B2E21"/>
    <w:rsid w:val="009B3E21"/>
    <w:rsid w:val="009C4315"/>
    <w:rsid w:val="009C563C"/>
    <w:rsid w:val="009C778D"/>
    <w:rsid w:val="009D6E36"/>
    <w:rsid w:val="009E0502"/>
    <w:rsid w:val="009E1C1B"/>
    <w:rsid w:val="009E1C6E"/>
    <w:rsid w:val="009E27CE"/>
    <w:rsid w:val="009E4D92"/>
    <w:rsid w:val="009E4EC9"/>
    <w:rsid w:val="009F0137"/>
    <w:rsid w:val="009F370D"/>
    <w:rsid w:val="009F58BD"/>
    <w:rsid w:val="009F6A1C"/>
    <w:rsid w:val="009F7258"/>
    <w:rsid w:val="00A00594"/>
    <w:rsid w:val="00A01F56"/>
    <w:rsid w:val="00A02B24"/>
    <w:rsid w:val="00A031EA"/>
    <w:rsid w:val="00A03B62"/>
    <w:rsid w:val="00A042C3"/>
    <w:rsid w:val="00A0432A"/>
    <w:rsid w:val="00A044A4"/>
    <w:rsid w:val="00A05A39"/>
    <w:rsid w:val="00A078BB"/>
    <w:rsid w:val="00A14FCE"/>
    <w:rsid w:val="00A15649"/>
    <w:rsid w:val="00A162B4"/>
    <w:rsid w:val="00A165E2"/>
    <w:rsid w:val="00A16FE7"/>
    <w:rsid w:val="00A2272A"/>
    <w:rsid w:val="00A24697"/>
    <w:rsid w:val="00A24FBA"/>
    <w:rsid w:val="00A2545B"/>
    <w:rsid w:val="00A25700"/>
    <w:rsid w:val="00A26733"/>
    <w:rsid w:val="00A27CD2"/>
    <w:rsid w:val="00A30099"/>
    <w:rsid w:val="00A31968"/>
    <w:rsid w:val="00A35273"/>
    <w:rsid w:val="00A36B31"/>
    <w:rsid w:val="00A40052"/>
    <w:rsid w:val="00A4073B"/>
    <w:rsid w:val="00A41894"/>
    <w:rsid w:val="00A46D18"/>
    <w:rsid w:val="00A47732"/>
    <w:rsid w:val="00A511D8"/>
    <w:rsid w:val="00A53FCC"/>
    <w:rsid w:val="00A544BA"/>
    <w:rsid w:val="00A54525"/>
    <w:rsid w:val="00A6250F"/>
    <w:rsid w:val="00A6374D"/>
    <w:rsid w:val="00A65FF6"/>
    <w:rsid w:val="00A66121"/>
    <w:rsid w:val="00A67213"/>
    <w:rsid w:val="00A70194"/>
    <w:rsid w:val="00A705EF"/>
    <w:rsid w:val="00A70613"/>
    <w:rsid w:val="00A7099E"/>
    <w:rsid w:val="00A72DA4"/>
    <w:rsid w:val="00A80198"/>
    <w:rsid w:val="00A80790"/>
    <w:rsid w:val="00A83F42"/>
    <w:rsid w:val="00A87292"/>
    <w:rsid w:val="00A90D14"/>
    <w:rsid w:val="00A92B62"/>
    <w:rsid w:val="00A92D91"/>
    <w:rsid w:val="00A93880"/>
    <w:rsid w:val="00A94D6C"/>
    <w:rsid w:val="00A968C2"/>
    <w:rsid w:val="00A97E85"/>
    <w:rsid w:val="00AA120D"/>
    <w:rsid w:val="00AA5291"/>
    <w:rsid w:val="00AA53D8"/>
    <w:rsid w:val="00AB1156"/>
    <w:rsid w:val="00AB1AA2"/>
    <w:rsid w:val="00AB2D42"/>
    <w:rsid w:val="00AB36BB"/>
    <w:rsid w:val="00AB7E5B"/>
    <w:rsid w:val="00AC2C7C"/>
    <w:rsid w:val="00AC302D"/>
    <w:rsid w:val="00AC64B0"/>
    <w:rsid w:val="00AD56F1"/>
    <w:rsid w:val="00AD70A9"/>
    <w:rsid w:val="00AE11D2"/>
    <w:rsid w:val="00AE2211"/>
    <w:rsid w:val="00AE2B9A"/>
    <w:rsid w:val="00AE2EB4"/>
    <w:rsid w:val="00AE3D1B"/>
    <w:rsid w:val="00AE4057"/>
    <w:rsid w:val="00AE495D"/>
    <w:rsid w:val="00AE73E7"/>
    <w:rsid w:val="00AE7FC8"/>
    <w:rsid w:val="00AF10D0"/>
    <w:rsid w:val="00AF1954"/>
    <w:rsid w:val="00AF1B04"/>
    <w:rsid w:val="00AF397F"/>
    <w:rsid w:val="00AF4F58"/>
    <w:rsid w:val="00B01D7E"/>
    <w:rsid w:val="00B0237D"/>
    <w:rsid w:val="00B06E1B"/>
    <w:rsid w:val="00B10AC7"/>
    <w:rsid w:val="00B13423"/>
    <w:rsid w:val="00B16154"/>
    <w:rsid w:val="00B16D14"/>
    <w:rsid w:val="00B2024C"/>
    <w:rsid w:val="00B202AC"/>
    <w:rsid w:val="00B21EB2"/>
    <w:rsid w:val="00B2345C"/>
    <w:rsid w:val="00B234DB"/>
    <w:rsid w:val="00B2408C"/>
    <w:rsid w:val="00B243D4"/>
    <w:rsid w:val="00B25E1F"/>
    <w:rsid w:val="00B27648"/>
    <w:rsid w:val="00B27905"/>
    <w:rsid w:val="00B30926"/>
    <w:rsid w:val="00B32A93"/>
    <w:rsid w:val="00B33453"/>
    <w:rsid w:val="00B33A39"/>
    <w:rsid w:val="00B34C72"/>
    <w:rsid w:val="00B359D9"/>
    <w:rsid w:val="00B35A28"/>
    <w:rsid w:val="00B3721F"/>
    <w:rsid w:val="00B37381"/>
    <w:rsid w:val="00B37A70"/>
    <w:rsid w:val="00B41940"/>
    <w:rsid w:val="00B41EA9"/>
    <w:rsid w:val="00B420B4"/>
    <w:rsid w:val="00B42679"/>
    <w:rsid w:val="00B42AFE"/>
    <w:rsid w:val="00B43876"/>
    <w:rsid w:val="00B46BEA"/>
    <w:rsid w:val="00B472FF"/>
    <w:rsid w:val="00B5044F"/>
    <w:rsid w:val="00B525FE"/>
    <w:rsid w:val="00B534BF"/>
    <w:rsid w:val="00B54134"/>
    <w:rsid w:val="00B61EFB"/>
    <w:rsid w:val="00B63D42"/>
    <w:rsid w:val="00B64DF2"/>
    <w:rsid w:val="00B65206"/>
    <w:rsid w:val="00B657DA"/>
    <w:rsid w:val="00B65DA7"/>
    <w:rsid w:val="00B70863"/>
    <w:rsid w:val="00B71148"/>
    <w:rsid w:val="00B733B4"/>
    <w:rsid w:val="00B7421B"/>
    <w:rsid w:val="00B74D26"/>
    <w:rsid w:val="00B75007"/>
    <w:rsid w:val="00B82E24"/>
    <w:rsid w:val="00B8390E"/>
    <w:rsid w:val="00B85F7E"/>
    <w:rsid w:val="00B9006A"/>
    <w:rsid w:val="00B90912"/>
    <w:rsid w:val="00B93FBA"/>
    <w:rsid w:val="00B94352"/>
    <w:rsid w:val="00B95A5C"/>
    <w:rsid w:val="00B95D4D"/>
    <w:rsid w:val="00B96B1A"/>
    <w:rsid w:val="00B97539"/>
    <w:rsid w:val="00B976EB"/>
    <w:rsid w:val="00BA1621"/>
    <w:rsid w:val="00BA25B8"/>
    <w:rsid w:val="00BA414C"/>
    <w:rsid w:val="00BA69D2"/>
    <w:rsid w:val="00BB098B"/>
    <w:rsid w:val="00BB4ECC"/>
    <w:rsid w:val="00BB4EF3"/>
    <w:rsid w:val="00BB6589"/>
    <w:rsid w:val="00BB73F9"/>
    <w:rsid w:val="00BB7CC1"/>
    <w:rsid w:val="00BB7D00"/>
    <w:rsid w:val="00BB7F47"/>
    <w:rsid w:val="00BC14BD"/>
    <w:rsid w:val="00BC179D"/>
    <w:rsid w:val="00BC21B4"/>
    <w:rsid w:val="00BC2745"/>
    <w:rsid w:val="00BC34C4"/>
    <w:rsid w:val="00BC487C"/>
    <w:rsid w:val="00BC526B"/>
    <w:rsid w:val="00BC545B"/>
    <w:rsid w:val="00BD0FB8"/>
    <w:rsid w:val="00BD1D71"/>
    <w:rsid w:val="00BD5533"/>
    <w:rsid w:val="00BD7E9D"/>
    <w:rsid w:val="00BE05A7"/>
    <w:rsid w:val="00BE0D35"/>
    <w:rsid w:val="00BE5DD5"/>
    <w:rsid w:val="00BE7477"/>
    <w:rsid w:val="00BF08DF"/>
    <w:rsid w:val="00BF09EF"/>
    <w:rsid w:val="00BF39FA"/>
    <w:rsid w:val="00BF66D0"/>
    <w:rsid w:val="00BF6E75"/>
    <w:rsid w:val="00BF7806"/>
    <w:rsid w:val="00C01566"/>
    <w:rsid w:val="00C04B0F"/>
    <w:rsid w:val="00C05037"/>
    <w:rsid w:val="00C075AF"/>
    <w:rsid w:val="00C100FA"/>
    <w:rsid w:val="00C10262"/>
    <w:rsid w:val="00C10407"/>
    <w:rsid w:val="00C10E63"/>
    <w:rsid w:val="00C11B7B"/>
    <w:rsid w:val="00C13FAC"/>
    <w:rsid w:val="00C1457E"/>
    <w:rsid w:val="00C1487E"/>
    <w:rsid w:val="00C15051"/>
    <w:rsid w:val="00C1613E"/>
    <w:rsid w:val="00C257BF"/>
    <w:rsid w:val="00C314FA"/>
    <w:rsid w:val="00C32E45"/>
    <w:rsid w:val="00C35A89"/>
    <w:rsid w:val="00C40649"/>
    <w:rsid w:val="00C41CD2"/>
    <w:rsid w:val="00C43152"/>
    <w:rsid w:val="00C43695"/>
    <w:rsid w:val="00C43917"/>
    <w:rsid w:val="00C441F9"/>
    <w:rsid w:val="00C44608"/>
    <w:rsid w:val="00C44E46"/>
    <w:rsid w:val="00C518F9"/>
    <w:rsid w:val="00C51D6B"/>
    <w:rsid w:val="00C520A4"/>
    <w:rsid w:val="00C520AC"/>
    <w:rsid w:val="00C574F0"/>
    <w:rsid w:val="00C61035"/>
    <w:rsid w:val="00C64262"/>
    <w:rsid w:val="00C643D6"/>
    <w:rsid w:val="00C653E5"/>
    <w:rsid w:val="00C7043B"/>
    <w:rsid w:val="00C70E7C"/>
    <w:rsid w:val="00C710AF"/>
    <w:rsid w:val="00C73244"/>
    <w:rsid w:val="00C73BDD"/>
    <w:rsid w:val="00C742C1"/>
    <w:rsid w:val="00C7789A"/>
    <w:rsid w:val="00C810CE"/>
    <w:rsid w:val="00C82119"/>
    <w:rsid w:val="00C8399C"/>
    <w:rsid w:val="00C84880"/>
    <w:rsid w:val="00C9104C"/>
    <w:rsid w:val="00C92A51"/>
    <w:rsid w:val="00C933E2"/>
    <w:rsid w:val="00C93C85"/>
    <w:rsid w:val="00C93D9A"/>
    <w:rsid w:val="00C9557C"/>
    <w:rsid w:val="00C96A63"/>
    <w:rsid w:val="00C97AEF"/>
    <w:rsid w:val="00CA0A89"/>
    <w:rsid w:val="00CA1752"/>
    <w:rsid w:val="00CA1F82"/>
    <w:rsid w:val="00CA428E"/>
    <w:rsid w:val="00CA7004"/>
    <w:rsid w:val="00CA77F1"/>
    <w:rsid w:val="00CA7D61"/>
    <w:rsid w:val="00CB0B7F"/>
    <w:rsid w:val="00CB42ED"/>
    <w:rsid w:val="00CB74A6"/>
    <w:rsid w:val="00CC07A9"/>
    <w:rsid w:val="00CC08B5"/>
    <w:rsid w:val="00CC1636"/>
    <w:rsid w:val="00CC1A7E"/>
    <w:rsid w:val="00CC2951"/>
    <w:rsid w:val="00CC39DC"/>
    <w:rsid w:val="00CC4001"/>
    <w:rsid w:val="00CC5483"/>
    <w:rsid w:val="00CC5F3E"/>
    <w:rsid w:val="00CD44F9"/>
    <w:rsid w:val="00CD7A00"/>
    <w:rsid w:val="00CD7BC2"/>
    <w:rsid w:val="00CE00F8"/>
    <w:rsid w:val="00CE12C8"/>
    <w:rsid w:val="00CE328A"/>
    <w:rsid w:val="00CE57B5"/>
    <w:rsid w:val="00CE593E"/>
    <w:rsid w:val="00CE5D57"/>
    <w:rsid w:val="00CE7C3C"/>
    <w:rsid w:val="00CF0EB5"/>
    <w:rsid w:val="00CF0FE1"/>
    <w:rsid w:val="00CF253C"/>
    <w:rsid w:val="00CF32C8"/>
    <w:rsid w:val="00CF3E9B"/>
    <w:rsid w:val="00CF6766"/>
    <w:rsid w:val="00D0039D"/>
    <w:rsid w:val="00D01286"/>
    <w:rsid w:val="00D03D35"/>
    <w:rsid w:val="00D04FFE"/>
    <w:rsid w:val="00D06576"/>
    <w:rsid w:val="00D06909"/>
    <w:rsid w:val="00D12918"/>
    <w:rsid w:val="00D139BB"/>
    <w:rsid w:val="00D14D73"/>
    <w:rsid w:val="00D164E3"/>
    <w:rsid w:val="00D169D0"/>
    <w:rsid w:val="00D17630"/>
    <w:rsid w:val="00D17964"/>
    <w:rsid w:val="00D21221"/>
    <w:rsid w:val="00D21BB4"/>
    <w:rsid w:val="00D21EF9"/>
    <w:rsid w:val="00D257D3"/>
    <w:rsid w:val="00D259A6"/>
    <w:rsid w:val="00D33D71"/>
    <w:rsid w:val="00D34969"/>
    <w:rsid w:val="00D35546"/>
    <w:rsid w:val="00D37F7B"/>
    <w:rsid w:val="00D402EE"/>
    <w:rsid w:val="00D40B45"/>
    <w:rsid w:val="00D4140E"/>
    <w:rsid w:val="00D437D0"/>
    <w:rsid w:val="00D44937"/>
    <w:rsid w:val="00D44C5E"/>
    <w:rsid w:val="00D44E66"/>
    <w:rsid w:val="00D46CC7"/>
    <w:rsid w:val="00D47479"/>
    <w:rsid w:val="00D47DEB"/>
    <w:rsid w:val="00D544AA"/>
    <w:rsid w:val="00D54587"/>
    <w:rsid w:val="00D54C32"/>
    <w:rsid w:val="00D5646B"/>
    <w:rsid w:val="00D578A8"/>
    <w:rsid w:val="00D61761"/>
    <w:rsid w:val="00D638E6"/>
    <w:rsid w:val="00D64187"/>
    <w:rsid w:val="00D6611E"/>
    <w:rsid w:val="00D71CD4"/>
    <w:rsid w:val="00D72C2F"/>
    <w:rsid w:val="00D7322B"/>
    <w:rsid w:val="00D75B5E"/>
    <w:rsid w:val="00D763B3"/>
    <w:rsid w:val="00D77700"/>
    <w:rsid w:val="00D77825"/>
    <w:rsid w:val="00D8039B"/>
    <w:rsid w:val="00D86F01"/>
    <w:rsid w:val="00D902DD"/>
    <w:rsid w:val="00D90FCC"/>
    <w:rsid w:val="00D914B9"/>
    <w:rsid w:val="00D918F0"/>
    <w:rsid w:val="00D95B9F"/>
    <w:rsid w:val="00D97DCA"/>
    <w:rsid w:val="00DA0928"/>
    <w:rsid w:val="00DA13C9"/>
    <w:rsid w:val="00DA2594"/>
    <w:rsid w:val="00DA49D1"/>
    <w:rsid w:val="00DA6D51"/>
    <w:rsid w:val="00DB13F9"/>
    <w:rsid w:val="00DB19E0"/>
    <w:rsid w:val="00DB542B"/>
    <w:rsid w:val="00DB776A"/>
    <w:rsid w:val="00DB7B48"/>
    <w:rsid w:val="00DC2D1C"/>
    <w:rsid w:val="00DC464E"/>
    <w:rsid w:val="00DC49CF"/>
    <w:rsid w:val="00DC6548"/>
    <w:rsid w:val="00DC700C"/>
    <w:rsid w:val="00DC79B8"/>
    <w:rsid w:val="00DC79D3"/>
    <w:rsid w:val="00DC7BE9"/>
    <w:rsid w:val="00DD22B9"/>
    <w:rsid w:val="00DD4BC5"/>
    <w:rsid w:val="00DD5DC2"/>
    <w:rsid w:val="00DD79E1"/>
    <w:rsid w:val="00DE09CC"/>
    <w:rsid w:val="00DE0BE7"/>
    <w:rsid w:val="00DE1823"/>
    <w:rsid w:val="00DE4D4D"/>
    <w:rsid w:val="00DE6418"/>
    <w:rsid w:val="00DE74B9"/>
    <w:rsid w:val="00DF23C9"/>
    <w:rsid w:val="00DF37A6"/>
    <w:rsid w:val="00DF3E3E"/>
    <w:rsid w:val="00DF3E5D"/>
    <w:rsid w:val="00DF51E3"/>
    <w:rsid w:val="00DF6DDE"/>
    <w:rsid w:val="00E009AB"/>
    <w:rsid w:val="00E020A8"/>
    <w:rsid w:val="00E02D6B"/>
    <w:rsid w:val="00E05073"/>
    <w:rsid w:val="00E05DF9"/>
    <w:rsid w:val="00E06009"/>
    <w:rsid w:val="00E06415"/>
    <w:rsid w:val="00E068A1"/>
    <w:rsid w:val="00E0709E"/>
    <w:rsid w:val="00E07E69"/>
    <w:rsid w:val="00E07E8C"/>
    <w:rsid w:val="00E12571"/>
    <w:rsid w:val="00E15755"/>
    <w:rsid w:val="00E15B42"/>
    <w:rsid w:val="00E15D2F"/>
    <w:rsid w:val="00E1625D"/>
    <w:rsid w:val="00E2308F"/>
    <w:rsid w:val="00E32E8D"/>
    <w:rsid w:val="00E363AB"/>
    <w:rsid w:val="00E43C5E"/>
    <w:rsid w:val="00E474E2"/>
    <w:rsid w:val="00E518C8"/>
    <w:rsid w:val="00E51D7F"/>
    <w:rsid w:val="00E5212F"/>
    <w:rsid w:val="00E53597"/>
    <w:rsid w:val="00E556EB"/>
    <w:rsid w:val="00E57090"/>
    <w:rsid w:val="00E576D1"/>
    <w:rsid w:val="00E62515"/>
    <w:rsid w:val="00E64280"/>
    <w:rsid w:val="00E66222"/>
    <w:rsid w:val="00E6720C"/>
    <w:rsid w:val="00E71194"/>
    <w:rsid w:val="00E71EA0"/>
    <w:rsid w:val="00E738C9"/>
    <w:rsid w:val="00E76128"/>
    <w:rsid w:val="00E8051D"/>
    <w:rsid w:val="00E81AE1"/>
    <w:rsid w:val="00E81BD6"/>
    <w:rsid w:val="00E82BA8"/>
    <w:rsid w:val="00E8443F"/>
    <w:rsid w:val="00E86787"/>
    <w:rsid w:val="00E90B0B"/>
    <w:rsid w:val="00E91019"/>
    <w:rsid w:val="00E92C8A"/>
    <w:rsid w:val="00E937B7"/>
    <w:rsid w:val="00EA0608"/>
    <w:rsid w:val="00EA0A1E"/>
    <w:rsid w:val="00EA2F7D"/>
    <w:rsid w:val="00EA5E29"/>
    <w:rsid w:val="00EA6868"/>
    <w:rsid w:val="00EA68DD"/>
    <w:rsid w:val="00EA75B8"/>
    <w:rsid w:val="00EB08B3"/>
    <w:rsid w:val="00EB0AA4"/>
    <w:rsid w:val="00EB52D5"/>
    <w:rsid w:val="00EB6825"/>
    <w:rsid w:val="00EB70E6"/>
    <w:rsid w:val="00EC089C"/>
    <w:rsid w:val="00EC1955"/>
    <w:rsid w:val="00EC21F6"/>
    <w:rsid w:val="00EC333A"/>
    <w:rsid w:val="00EC4C7B"/>
    <w:rsid w:val="00EC6684"/>
    <w:rsid w:val="00ED0389"/>
    <w:rsid w:val="00ED11F0"/>
    <w:rsid w:val="00ED233F"/>
    <w:rsid w:val="00ED69A4"/>
    <w:rsid w:val="00ED70DB"/>
    <w:rsid w:val="00ED7115"/>
    <w:rsid w:val="00ED7254"/>
    <w:rsid w:val="00EE0E3A"/>
    <w:rsid w:val="00EE261C"/>
    <w:rsid w:val="00EE51FF"/>
    <w:rsid w:val="00EE5A09"/>
    <w:rsid w:val="00EE5B8E"/>
    <w:rsid w:val="00EE6265"/>
    <w:rsid w:val="00EE7B34"/>
    <w:rsid w:val="00EF1A67"/>
    <w:rsid w:val="00EF252A"/>
    <w:rsid w:val="00EF62B5"/>
    <w:rsid w:val="00EF6EBD"/>
    <w:rsid w:val="00F002FF"/>
    <w:rsid w:val="00F020B8"/>
    <w:rsid w:val="00F03F03"/>
    <w:rsid w:val="00F06221"/>
    <w:rsid w:val="00F157AB"/>
    <w:rsid w:val="00F20DBF"/>
    <w:rsid w:val="00F213FF"/>
    <w:rsid w:val="00F2148D"/>
    <w:rsid w:val="00F2184D"/>
    <w:rsid w:val="00F24477"/>
    <w:rsid w:val="00F24DDC"/>
    <w:rsid w:val="00F301F7"/>
    <w:rsid w:val="00F30EA8"/>
    <w:rsid w:val="00F32BE6"/>
    <w:rsid w:val="00F3585C"/>
    <w:rsid w:val="00F358B8"/>
    <w:rsid w:val="00F371DD"/>
    <w:rsid w:val="00F37D17"/>
    <w:rsid w:val="00F40D3A"/>
    <w:rsid w:val="00F44097"/>
    <w:rsid w:val="00F44F5C"/>
    <w:rsid w:val="00F4622E"/>
    <w:rsid w:val="00F462F3"/>
    <w:rsid w:val="00F503B9"/>
    <w:rsid w:val="00F50864"/>
    <w:rsid w:val="00F53871"/>
    <w:rsid w:val="00F5403C"/>
    <w:rsid w:val="00F5676A"/>
    <w:rsid w:val="00F577E7"/>
    <w:rsid w:val="00F62A67"/>
    <w:rsid w:val="00F62A81"/>
    <w:rsid w:val="00F66B04"/>
    <w:rsid w:val="00F66DFD"/>
    <w:rsid w:val="00F6790E"/>
    <w:rsid w:val="00F74AA8"/>
    <w:rsid w:val="00F76663"/>
    <w:rsid w:val="00F82CEC"/>
    <w:rsid w:val="00F83B6B"/>
    <w:rsid w:val="00F8486E"/>
    <w:rsid w:val="00F856DC"/>
    <w:rsid w:val="00F861B3"/>
    <w:rsid w:val="00F87A8E"/>
    <w:rsid w:val="00F91CC9"/>
    <w:rsid w:val="00F94014"/>
    <w:rsid w:val="00F94790"/>
    <w:rsid w:val="00F9524A"/>
    <w:rsid w:val="00F961E5"/>
    <w:rsid w:val="00FA008F"/>
    <w:rsid w:val="00FA046C"/>
    <w:rsid w:val="00FA07C0"/>
    <w:rsid w:val="00FA0D10"/>
    <w:rsid w:val="00FA2D45"/>
    <w:rsid w:val="00FA2E6A"/>
    <w:rsid w:val="00FA3FF5"/>
    <w:rsid w:val="00FA560F"/>
    <w:rsid w:val="00FA7704"/>
    <w:rsid w:val="00FB3857"/>
    <w:rsid w:val="00FB5870"/>
    <w:rsid w:val="00FB7EBB"/>
    <w:rsid w:val="00FC1FCC"/>
    <w:rsid w:val="00FC35DE"/>
    <w:rsid w:val="00FC3B98"/>
    <w:rsid w:val="00FC4BE8"/>
    <w:rsid w:val="00FD0854"/>
    <w:rsid w:val="00FD1922"/>
    <w:rsid w:val="00FD2974"/>
    <w:rsid w:val="00FD3C06"/>
    <w:rsid w:val="00FD5E9D"/>
    <w:rsid w:val="00FD613E"/>
    <w:rsid w:val="00FD6CB9"/>
    <w:rsid w:val="00FE1C6C"/>
    <w:rsid w:val="00FE1ED5"/>
    <w:rsid w:val="00FE441F"/>
    <w:rsid w:val="00FE7043"/>
    <w:rsid w:val="00FE77F0"/>
    <w:rsid w:val="00FE78CE"/>
    <w:rsid w:val="00FE7E46"/>
    <w:rsid w:val="00FF1614"/>
    <w:rsid w:val="00FF2534"/>
    <w:rsid w:val="00FF3560"/>
    <w:rsid w:val="00FF4AB6"/>
    <w:rsid w:val="00FF52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D17964"/>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1"/>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basedOn w:val="DefaultParagraphFont"/>
    <w:link w:val="BodyText"/>
    <w:rsid w:val="006C7A4E"/>
    <w:rPr>
      <w:rFonts w:ascii="Arial" w:hAnsi="Arial"/>
      <w:lang w:val="en-GB" w:eastAsia="en-US" w:bidi="ar-SA"/>
    </w:rPr>
  </w:style>
  <w:style w:type="character" w:customStyle="1" w:styleId="Heading1Char">
    <w:name w:val="Heading 1 Char"/>
    <w:aliases w:val="Level 1 (CHAP #) Char,H1 Char,topic Char"/>
    <w:basedOn w:val="DefaultParagraphFont"/>
    <w:link w:val="Heading1"/>
    <w:rsid w:val="006C7A4E"/>
    <w:rPr>
      <w:rFonts w:ascii="Arial" w:hAnsi="Arial"/>
      <w:b/>
      <w:sz w:val="36"/>
      <w:lang w:val="en-US" w:eastAsia="en-US" w:bidi="ar-SA"/>
    </w:rPr>
  </w:style>
  <w:style w:type="character" w:customStyle="1" w:styleId="Heading2Char">
    <w:name w:val="Heading 2 Char"/>
    <w:aliases w:val="h2 Char,H2 Char,Major Char,Reset numbering Char,Heading 2a Char,Numbered - 2 Char,h 3 Char,Level 2 Topic Heading Char,L2 Char,UNDERRUBRIK 1-2 Char,Heading 2 John Char"/>
    <w:basedOn w:val="Heading1Char"/>
    <w:link w:val="Heading2"/>
    <w:rsid w:val="00D17964"/>
    <w:rPr>
      <w:sz w:val="28"/>
    </w:rPr>
  </w:style>
  <w:style w:type="character" w:customStyle="1" w:styleId="Heading3Char">
    <w:name w:val="Heading 3 Char"/>
    <w:aliases w:val="h3 Char,H3 Char,Minor Char,Map Char,Level 3 Topic Heading Char,l3 Char,CT Char,L3 Char,module Char"/>
    <w:basedOn w:val="Heading2Char"/>
    <w:link w:val="Heading3"/>
    <w:rsid w:val="006C7A4E"/>
    <w:rPr>
      <w:sz w:val="24"/>
    </w:rPr>
  </w:style>
  <w:style w:type="character" w:customStyle="1" w:styleId="Heading4Char1">
    <w:name w:val="Heading 4 Char1"/>
    <w:aliases w:val="h4 Char,H4 Char,Sub-Minor Char,Case Sub-Header Char,heading4 Char,Level 4 Topic Heading Char"/>
    <w:basedOn w:val="Heading3Char"/>
    <w:link w:val="Heading4"/>
    <w:rsid w:val="006C7A4E"/>
    <w:rPr>
      <w:i/>
    </w:rPr>
  </w:style>
  <w:style w:type="character" w:customStyle="1" w:styleId="Heading5Char">
    <w:name w:val="Heading 5 Char"/>
    <w:aliases w:val="H5 Char"/>
    <w:basedOn w:val="Heading4Char1"/>
    <w:link w:val="Heading5"/>
    <w:rsid w:val="006C7A4E"/>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basedOn w:val="DefaultParagraphFont"/>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tabs>
        <w:tab w:val="num" w:pos="1440"/>
      </w:tabs>
      <w:ind w:left="1440" w:hanging="36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link w:val="CommentTextChar"/>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tabs>
        <w:tab w:val="num" w:pos="720"/>
      </w:tabs>
      <w:ind w:left="720" w:hanging="360"/>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basedOn w:val="DefaultParagraphFont"/>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basedOn w:val="DefaultParagraphFont"/>
    <w:rsid w:val="006C7A4E"/>
    <w:rPr>
      <w:color w:val="800080"/>
      <w:u w:val="single"/>
    </w:rPr>
  </w:style>
  <w:style w:type="character" w:styleId="CommentReference">
    <w:name w:val="annotation reference"/>
    <w:basedOn w:val="DefaultParagraphFont"/>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BB7CC1"/>
    <w:pPr>
      <w:spacing w:after="120"/>
      <w:ind w:left="720"/>
      <w:jc w:val="both"/>
    </w:pPr>
    <w:rPr>
      <w:szCs w:val="20"/>
    </w:rPr>
  </w:style>
  <w:style w:type="character" w:customStyle="1" w:styleId="Heading4Char">
    <w:name w:val="Heading 4 Char"/>
    <w:basedOn w:val="DefaultParagraphFont"/>
    <w:rsid w:val="00526A41"/>
    <w:rPr>
      <w:sz w:val="24"/>
      <w:lang w:val="en-GB" w:eastAsia="en-US" w:bidi="ar-SA"/>
    </w:rPr>
  </w:style>
  <w:style w:type="character" w:styleId="Strong">
    <w:name w:val="Strong"/>
    <w:basedOn w:val="DefaultParagraphFont"/>
    <w:qFormat/>
    <w:rsid w:val="00F002FF"/>
    <w:rPr>
      <w:b/>
    </w:rPr>
  </w:style>
  <w:style w:type="character" w:customStyle="1" w:styleId="BodyTextChar1">
    <w:name w:val="Body Text Char1"/>
    <w:basedOn w:val="DefaultParagraphFont"/>
    <w:locked/>
    <w:rsid w:val="0074395A"/>
    <w:rPr>
      <w:rFonts w:ascii="Arial" w:eastAsia="MS Mincho" w:hAnsi="Arial"/>
      <w:lang w:val="en-GB" w:eastAsia="en-US" w:bidi="ar-SA"/>
    </w:rPr>
  </w:style>
  <w:style w:type="character" w:customStyle="1" w:styleId="CommentTextChar">
    <w:name w:val="Comment Text Char"/>
    <w:basedOn w:val="DefaultParagraphFont"/>
    <w:link w:val="CommentText"/>
    <w:semiHidden/>
    <w:locked/>
    <w:rsid w:val="0074395A"/>
    <w:rPr>
      <w:lang w:val="en-GB" w:eastAsia="en-US" w:bidi="ar-SA"/>
    </w:rPr>
  </w:style>
  <w:style w:type="paragraph" w:customStyle="1" w:styleId="Consoletextnotblocked">
    <w:name w:val="Console text not blocked"/>
    <w:basedOn w:val="BodyText"/>
    <w:rsid w:val="0044354E"/>
    <w:pPr>
      <w:spacing w:after="120"/>
    </w:pPr>
    <w:rPr>
      <w:rFonts w:ascii="Courier New" w:hAnsi="Courier New"/>
      <w:szCs w:val="24"/>
      <w:lang w:eastAsia="en-GB"/>
    </w:rPr>
  </w:style>
</w:styles>
</file>

<file path=word/webSettings.xml><?xml version="1.0" encoding="utf-8"?>
<w:webSettings xmlns:r="http://schemas.openxmlformats.org/officeDocument/2006/relationships" xmlns:w="http://schemas.openxmlformats.org/wordprocessingml/2006/main">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sbc.ime.reuters.com/content/rgp/gsmg/gpo/config_asset%20mgmt/configuration%20management/infrastructure%20catalogue.xl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sbc.ime.reuters.com/content/rgp/gsmg/gpo/config_asset%20mgmt/configuration%20management/infrastructure%20catalogue.x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2A4FF67-B1B6-478B-B468-5A9E58C0ECC2}"/>
</file>

<file path=customXml/itemProps2.xml><?xml version="1.0" encoding="utf-8"?>
<ds:datastoreItem xmlns:ds="http://schemas.openxmlformats.org/officeDocument/2006/customXml" ds:itemID="{BF3817E5-25F1-48A0-B9BF-EC1A43C6F8D9}"/>
</file>

<file path=customXml/itemProps3.xml><?xml version="1.0" encoding="utf-8"?>
<ds:datastoreItem xmlns:ds="http://schemas.openxmlformats.org/officeDocument/2006/customXml" ds:itemID="{C60F47EA-86DF-4544-8D0E-E442674E0E06}"/>
</file>

<file path=customXml/itemProps4.xml><?xml version="1.0" encoding="utf-8"?>
<ds:datastoreItem xmlns:ds="http://schemas.openxmlformats.org/officeDocument/2006/customXml" ds:itemID="{F11AC8C6-DC4F-483A-BF67-642D969F53D8}"/>
</file>

<file path=customXml/itemProps5.xml><?xml version="1.0" encoding="utf-8"?>
<ds:datastoreItem xmlns:ds="http://schemas.openxmlformats.org/officeDocument/2006/customXml" ds:itemID="{FF856F0B-24A7-42C4-AC2F-A212C9F28A9D}"/>
</file>

<file path=docProps/app.xml><?xml version="1.0" encoding="utf-8"?>
<Properties xmlns="http://schemas.openxmlformats.org/officeDocument/2006/extended-properties" xmlns:vt="http://schemas.openxmlformats.org/officeDocument/2006/docPropsVTypes">
  <Template>Normal.dotm</Template>
  <TotalTime>163</TotalTime>
  <Pages>18</Pages>
  <Words>4331</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Reuters</Company>
  <LinksUpToDate>false</LinksUpToDate>
  <CharactersWithSpaces>28688</CharactersWithSpaces>
  <SharedDoc>false</SharedDoc>
  <HLinks>
    <vt:vector size="168" baseType="variant">
      <vt:variant>
        <vt:i4>5898287</vt:i4>
      </vt:variant>
      <vt:variant>
        <vt:i4>162</vt:i4>
      </vt:variant>
      <vt:variant>
        <vt:i4>0</vt:i4>
      </vt:variant>
      <vt:variant>
        <vt:i4>5</vt:i4>
      </vt:variant>
      <vt:variant>
        <vt:lpwstr>http://sdsbc.ime.reuters.com/content/rgp/gsmg/gpo/config_asset mgmt/configuration management/infrastructure catalogue.xls</vt:lpwstr>
      </vt:variant>
      <vt:variant>
        <vt:lpwstr/>
      </vt:variant>
      <vt:variant>
        <vt:i4>5898287</vt:i4>
      </vt:variant>
      <vt:variant>
        <vt:i4>159</vt:i4>
      </vt:variant>
      <vt:variant>
        <vt:i4>0</vt:i4>
      </vt:variant>
      <vt:variant>
        <vt:i4>5</vt:i4>
      </vt:variant>
      <vt:variant>
        <vt:lpwstr>http://sdsbc.ime.reuters.com/content/rgp/gsmg/gpo/config_asset mgmt/configuration management/infrastructure catalogue.xls</vt:lpwstr>
      </vt:variant>
      <vt:variant>
        <vt:lpwstr/>
      </vt:variant>
      <vt:variant>
        <vt:i4>1507376</vt:i4>
      </vt:variant>
      <vt:variant>
        <vt:i4>152</vt:i4>
      </vt:variant>
      <vt:variant>
        <vt:i4>0</vt:i4>
      </vt:variant>
      <vt:variant>
        <vt:i4>5</vt:i4>
      </vt:variant>
      <vt:variant>
        <vt:lpwstr/>
      </vt:variant>
      <vt:variant>
        <vt:lpwstr>_Toc263687971</vt:lpwstr>
      </vt:variant>
      <vt:variant>
        <vt:i4>1507376</vt:i4>
      </vt:variant>
      <vt:variant>
        <vt:i4>146</vt:i4>
      </vt:variant>
      <vt:variant>
        <vt:i4>0</vt:i4>
      </vt:variant>
      <vt:variant>
        <vt:i4>5</vt:i4>
      </vt:variant>
      <vt:variant>
        <vt:lpwstr/>
      </vt:variant>
      <vt:variant>
        <vt:lpwstr>_Toc263687970</vt:lpwstr>
      </vt:variant>
      <vt:variant>
        <vt:i4>1441840</vt:i4>
      </vt:variant>
      <vt:variant>
        <vt:i4>140</vt:i4>
      </vt:variant>
      <vt:variant>
        <vt:i4>0</vt:i4>
      </vt:variant>
      <vt:variant>
        <vt:i4>5</vt:i4>
      </vt:variant>
      <vt:variant>
        <vt:lpwstr/>
      </vt:variant>
      <vt:variant>
        <vt:lpwstr>_Toc263687969</vt:lpwstr>
      </vt:variant>
      <vt:variant>
        <vt:i4>1441840</vt:i4>
      </vt:variant>
      <vt:variant>
        <vt:i4>134</vt:i4>
      </vt:variant>
      <vt:variant>
        <vt:i4>0</vt:i4>
      </vt:variant>
      <vt:variant>
        <vt:i4>5</vt:i4>
      </vt:variant>
      <vt:variant>
        <vt:lpwstr/>
      </vt:variant>
      <vt:variant>
        <vt:lpwstr>_Toc263687968</vt:lpwstr>
      </vt:variant>
      <vt:variant>
        <vt:i4>1441840</vt:i4>
      </vt:variant>
      <vt:variant>
        <vt:i4>128</vt:i4>
      </vt:variant>
      <vt:variant>
        <vt:i4>0</vt:i4>
      </vt:variant>
      <vt:variant>
        <vt:i4>5</vt:i4>
      </vt:variant>
      <vt:variant>
        <vt:lpwstr/>
      </vt:variant>
      <vt:variant>
        <vt:lpwstr>_Toc263687967</vt:lpwstr>
      </vt:variant>
      <vt:variant>
        <vt:i4>1441840</vt:i4>
      </vt:variant>
      <vt:variant>
        <vt:i4>122</vt:i4>
      </vt:variant>
      <vt:variant>
        <vt:i4>0</vt:i4>
      </vt:variant>
      <vt:variant>
        <vt:i4>5</vt:i4>
      </vt:variant>
      <vt:variant>
        <vt:lpwstr/>
      </vt:variant>
      <vt:variant>
        <vt:lpwstr>_Toc263687966</vt:lpwstr>
      </vt:variant>
      <vt:variant>
        <vt:i4>1441840</vt:i4>
      </vt:variant>
      <vt:variant>
        <vt:i4>116</vt:i4>
      </vt:variant>
      <vt:variant>
        <vt:i4>0</vt:i4>
      </vt:variant>
      <vt:variant>
        <vt:i4>5</vt:i4>
      </vt:variant>
      <vt:variant>
        <vt:lpwstr/>
      </vt:variant>
      <vt:variant>
        <vt:lpwstr>_Toc263687965</vt:lpwstr>
      </vt:variant>
      <vt:variant>
        <vt:i4>1441840</vt:i4>
      </vt:variant>
      <vt:variant>
        <vt:i4>110</vt:i4>
      </vt:variant>
      <vt:variant>
        <vt:i4>0</vt:i4>
      </vt:variant>
      <vt:variant>
        <vt:i4>5</vt:i4>
      </vt:variant>
      <vt:variant>
        <vt:lpwstr/>
      </vt:variant>
      <vt:variant>
        <vt:lpwstr>_Toc263687964</vt:lpwstr>
      </vt:variant>
      <vt:variant>
        <vt:i4>1441840</vt:i4>
      </vt:variant>
      <vt:variant>
        <vt:i4>104</vt:i4>
      </vt:variant>
      <vt:variant>
        <vt:i4>0</vt:i4>
      </vt:variant>
      <vt:variant>
        <vt:i4>5</vt:i4>
      </vt:variant>
      <vt:variant>
        <vt:lpwstr/>
      </vt:variant>
      <vt:variant>
        <vt:lpwstr>_Toc263687963</vt:lpwstr>
      </vt:variant>
      <vt:variant>
        <vt:i4>1441840</vt:i4>
      </vt:variant>
      <vt:variant>
        <vt:i4>98</vt:i4>
      </vt:variant>
      <vt:variant>
        <vt:i4>0</vt:i4>
      </vt:variant>
      <vt:variant>
        <vt:i4>5</vt:i4>
      </vt:variant>
      <vt:variant>
        <vt:lpwstr/>
      </vt:variant>
      <vt:variant>
        <vt:lpwstr>_Toc263687962</vt:lpwstr>
      </vt:variant>
      <vt:variant>
        <vt:i4>1441840</vt:i4>
      </vt:variant>
      <vt:variant>
        <vt:i4>92</vt:i4>
      </vt:variant>
      <vt:variant>
        <vt:i4>0</vt:i4>
      </vt:variant>
      <vt:variant>
        <vt:i4>5</vt:i4>
      </vt:variant>
      <vt:variant>
        <vt:lpwstr/>
      </vt:variant>
      <vt:variant>
        <vt:lpwstr>_Toc263687961</vt:lpwstr>
      </vt:variant>
      <vt:variant>
        <vt:i4>1441840</vt:i4>
      </vt:variant>
      <vt:variant>
        <vt:i4>86</vt:i4>
      </vt:variant>
      <vt:variant>
        <vt:i4>0</vt:i4>
      </vt:variant>
      <vt:variant>
        <vt:i4>5</vt:i4>
      </vt:variant>
      <vt:variant>
        <vt:lpwstr/>
      </vt:variant>
      <vt:variant>
        <vt:lpwstr>_Toc263687960</vt:lpwstr>
      </vt:variant>
      <vt:variant>
        <vt:i4>1376304</vt:i4>
      </vt:variant>
      <vt:variant>
        <vt:i4>80</vt:i4>
      </vt:variant>
      <vt:variant>
        <vt:i4>0</vt:i4>
      </vt:variant>
      <vt:variant>
        <vt:i4>5</vt:i4>
      </vt:variant>
      <vt:variant>
        <vt:lpwstr/>
      </vt:variant>
      <vt:variant>
        <vt:lpwstr>_Toc263687959</vt:lpwstr>
      </vt:variant>
      <vt:variant>
        <vt:i4>1376304</vt:i4>
      </vt:variant>
      <vt:variant>
        <vt:i4>74</vt:i4>
      </vt:variant>
      <vt:variant>
        <vt:i4>0</vt:i4>
      </vt:variant>
      <vt:variant>
        <vt:i4>5</vt:i4>
      </vt:variant>
      <vt:variant>
        <vt:lpwstr/>
      </vt:variant>
      <vt:variant>
        <vt:lpwstr>_Toc263687958</vt:lpwstr>
      </vt:variant>
      <vt:variant>
        <vt:i4>1376304</vt:i4>
      </vt:variant>
      <vt:variant>
        <vt:i4>68</vt:i4>
      </vt:variant>
      <vt:variant>
        <vt:i4>0</vt:i4>
      </vt:variant>
      <vt:variant>
        <vt:i4>5</vt:i4>
      </vt:variant>
      <vt:variant>
        <vt:lpwstr/>
      </vt:variant>
      <vt:variant>
        <vt:lpwstr>_Toc263687957</vt:lpwstr>
      </vt:variant>
      <vt:variant>
        <vt:i4>1376304</vt:i4>
      </vt:variant>
      <vt:variant>
        <vt:i4>62</vt:i4>
      </vt:variant>
      <vt:variant>
        <vt:i4>0</vt:i4>
      </vt:variant>
      <vt:variant>
        <vt:i4>5</vt:i4>
      </vt:variant>
      <vt:variant>
        <vt:lpwstr/>
      </vt:variant>
      <vt:variant>
        <vt:lpwstr>_Toc263687956</vt:lpwstr>
      </vt:variant>
      <vt:variant>
        <vt:i4>1376304</vt:i4>
      </vt:variant>
      <vt:variant>
        <vt:i4>56</vt:i4>
      </vt:variant>
      <vt:variant>
        <vt:i4>0</vt:i4>
      </vt:variant>
      <vt:variant>
        <vt:i4>5</vt:i4>
      </vt:variant>
      <vt:variant>
        <vt:lpwstr/>
      </vt:variant>
      <vt:variant>
        <vt:lpwstr>_Toc263687955</vt:lpwstr>
      </vt:variant>
      <vt:variant>
        <vt:i4>1376304</vt:i4>
      </vt:variant>
      <vt:variant>
        <vt:i4>50</vt:i4>
      </vt:variant>
      <vt:variant>
        <vt:i4>0</vt:i4>
      </vt:variant>
      <vt:variant>
        <vt:i4>5</vt:i4>
      </vt:variant>
      <vt:variant>
        <vt:lpwstr/>
      </vt:variant>
      <vt:variant>
        <vt:lpwstr>_Toc263687954</vt:lpwstr>
      </vt:variant>
      <vt:variant>
        <vt:i4>1376304</vt:i4>
      </vt:variant>
      <vt:variant>
        <vt:i4>44</vt:i4>
      </vt:variant>
      <vt:variant>
        <vt:i4>0</vt:i4>
      </vt:variant>
      <vt:variant>
        <vt:i4>5</vt:i4>
      </vt:variant>
      <vt:variant>
        <vt:lpwstr/>
      </vt:variant>
      <vt:variant>
        <vt:lpwstr>_Toc263687953</vt:lpwstr>
      </vt:variant>
      <vt:variant>
        <vt:i4>1376304</vt:i4>
      </vt:variant>
      <vt:variant>
        <vt:i4>38</vt:i4>
      </vt:variant>
      <vt:variant>
        <vt:i4>0</vt:i4>
      </vt:variant>
      <vt:variant>
        <vt:i4>5</vt:i4>
      </vt:variant>
      <vt:variant>
        <vt:lpwstr/>
      </vt:variant>
      <vt:variant>
        <vt:lpwstr>_Toc263687952</vt:lpwstr>
      </vt:variant>
      <vt:variant>
        <vt:i4>1376304</vt:i4>
      </vt:variant>
      <vt:variant>
        <vt:i4>32</vt:i4>
      </vt:variant>
      <vt:variant>
        <vt:i4>0</vt:i4>
      </vt:variant>
      <vt:variant>
        <vt:i4>5</vt:i4>
      </vt:variant>
      <vt:variant>
        <vt:lpwstr/>
      </vt:variant>
      <vt:variant>
        <vt:lpwstr>_Toc263687951</vt:lpwstr>
      </vt:variant>
      <vt:variant>
        <vt:i4>1376304</vt:i4>
      </vt:variant>
      <vt:variant>
        <vt:i4>26</vt:i4>
      </vt:variant>
      <vt:variant>
        <vt:i4>0</vt:i4>
      </vt:variant>
      <vt:variant>
        <vt:i4>5</vt:i4>
      </vt:variant>
      <vt:variant>
        <vt:lpwstr/>
      </vt:variant>
      <vt:variant>
        <vt:lpwstr>_Toc263687950</vt:lpwstr>
      </vt:variant>
      <vt:variant>
        <vt:i4>1310768</vt:i4>
      </vt:variant>
      <vt:variant>
        <vt:i4>20</vt:i4>
      </vt:variant>
      <vt:variant>
        <vt:i4>0</vt:i4>
      </vt:variant>
      <vt:variant>
        <vt:i4>5</vt:i4>
      </vt:variant>
      <vt:variant>
        <vt:lpwstr/>
      </vt:variant>
      <vt:variant>
        <vt:lpwstr>_Toc263687949</vt:lpwstr>
      </vt:variant>
      <vt:variant>
        <vt:i4>1310768</vt:i4>
      </vt:variant>
      <vt:variant>
        <vt:i4>14</vt:i4>
      </vt:variant>
      <vt:variant>
        <vt:i4>0</vt:i4>
      </vt:variant>
      <vt:variant>
        <vt:i4>5</vt:i4>
      </vt:variant>
      <vt:variant>
        <vt:lpwstr/>
      </vt:variant>
      <vt:variant>
        <vt:lpwstr>_Toc263687948</vt:lpwstr>
      </vt:variant>
      <vt:variant>
        <vt:i4>1310768</vt:i4>
      </vt:variant>
      <vt:variant>
        <vt:i4>8</vt:i4>
      </vt:variant>
      <vt:variant>
        <vt:i4>0</vt:i4>
      </vt:variant>
      <vt:variant>
        <vt:i4>5</vt:i4>
      </vt:variant>
      <vt:variant>
        <vt:lpwstr/>
      </vt:variant>
      <vt:variant>
        <vt:lpwstr>_Toc263687947</vt:lpwstr>
      </vt:variant>
      <vt:variant>
        <vt:i4>1310768</vt:i4>
      </vt:variant>
      <vt:variant>
        <vt:i4>2</vt:i4>
      </vt:variant>
      <vt:variant>
        <vt:i4>0</vt:i4>
      </vt:variant>
      <vt:variant>
        <vt:i4>5</vt:i4>
      </vt:variant>
      <vt:variant>
        <vt:lpwstr/>
      </vt:variant>
      <vt:variant>
        <vt:lpwstr>_Toc263687946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Smith</dc:creator>
  <cp:keywords/>
  <dc:description/>
  <cp:lastModifiedBy>Ian Daniel</cp:lastModifiedBy>
  <cp:revision>3</cp:revision>
  <cp:lastPrinted>2008-02-08T10:07:00Z</cp:lastPrinted>
  <dcterms:created xsi:type="dcterms:W3CDTF">2011-08-05T13:43:00Z</dcterms:created>
  <dcterms:modified xsi:type="dcterms:W3CDTF">2011-08-09T14:01:00Z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Eddie Smith</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AdHocReviewCycleID">
    <vt:i4>-750289384</vt:i4>
  </property>
  <property fmtid="{D5CDD505-2E9C-101B-9397-08002B2CF9AE}" pid="12" name="_NewReviewCycle">
    <vt:lpwstr/>
  </property>
  <property fmtid="{D5CDD505-2E9C-101B-9397-08002B2CF9AE}" pid="13" name="_EmailSubject">
    <vt:lpwstr>Emailing: NetApp naming standard v0 8 - review.docx</vt:lpwstr>
  </property>
  <property fmtid="{D5CDD505-2E9C-101B-9397-08002B2CF9AE}" pid="14" name="_AuthorEmail">
    <vt:lpwstr>geoffrey.boniface@thomsonreuters.com</vt:lpwstr>
  </property>
  <property fmtid="{D5CDD505-2E9C-101B-9397-08002B2CF9AE}" pid="15" name="_AuthorEmailDisplayName">
    <vt:lpwstr>Boniface, Geoffrey</vt:lpwstr>
  </property>
  <property fmtid="{D5CDD505-2E9C-101B-9397-08002B2CF9AE}" pid="16" name="_ReviewingToolsShownOnce">
    <vt:lpwstr/>
  </property>
  <property fmtid="{D5CDD505-2E9C-101B-9397-08002B2CF9AE}" pid="17" name="ContentTypeId">
    <vt:lpwstr>0x0101003534F17E570B0E4BAD9BE07BEB7B2CAD</vt:lpwstr>
  </property>
</Properties>
</file>